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CD1C4" w14:textId="77777777" w:rsidR="003F1F09" w:rsidRDefault="003F1F09" w:rsidP="00FB5C01"/>
    <w:p w14:paraId="1D68351B" w14:textId="77777777" w:rsidR="003F1F09" w:rsidRDefault="003F1F09" w:rsidP="00FB5C01"/>
    <w:p w14:paraId="41CA0BAC" w14:textId="77777777" w:rsidR="003F1F09" w:rsidRDefault="003F1F09" w:rsidP="00FB5C01"/>
    <w:p w14:paraId="7F2EAE88" w14:textId="77777777" w:rsidR="003F1F09" w:rsidRDefault="003F1F09" w:rsidP="00FB5C01"/>
    <w:p w14:paraId="3CEA8A92" w14:textId="77777777" w:rsidR="003F1F09" w:rsidRDefault="003F1F09" w:rsidP="00FB5C01"/>
    <w:p w14:paraId="0CD2E3ED" w14:textId="77777777" w:rsidR="003F1F09" w:rsidRDefault="003F1F09" w:rsidP="00FB5C01">
      <w:pPr>
        <w:jc w:val="center"/>
      </w:pPr>
    </w:p>
    <w:p w14:paraId="117EA942" w14:textId="77777777" w:rsidR="003F1F09" w:rsidRDefault="003F1F09" w:rsidP="00FB5C01">
      <w:pPr>
        <w:jc w:val="center"/>
      </w:pPr>
    </w:p>
    <w:p w14:paraId="49B6F4D9" w14:textId="0CBEAEDB" w:rsidR="00940D76" w:rsidRPr="00FB5C01" w:rsidRDefault="003F1F09" w:rsidP="00FB5C01">
      <w:pPr>
        <w:jc w:val="center"/>
        <w:rPr>
          <w:sz w:val="32"/>
        </w:rPr>
      </w:pPr>
      <w:r w:rsidRPr="00FB5C01">
        <w:rPr>
          <w:rFonts w:hint="eastAsia"/>
          <w:sz w:val="32"/>
        </w:rPr>
        <w:t>読影所見タグ付け基準</w:t>
      </w:r>
    </w:p>
    <w:p w14:paraId="432FF842" w14:textId="77777777" w:rsidR="003F1F09" w:rsidRDefault="003F1F09" w:rsidP="00FB5C01">
      <w:pPr>
        <w:jc w:val="center"/>
      </w:pPr>
    </w:p>
    <w:p w14:paraId="2253C70F" w14:textId="33F02D02" w:rsidR="003F1F09" w:rsidRPr="0000399A" w:rsidRDefault="003F1F09" w:rsidP="00FB5C01">
      <w:pPr>
        <w:jc w:val="center"/>
      </w:pPr>
      <w:r>
        <w:rPr>
          <w:rFonts w:hint="eastAsia"/>
        </w:rPr>
        <w:t>伊藤　薫</w:t>
      </w:r>
      <w:r w:rsidR="00770601">
        <w:tab/>
      </w:r>
      <w:ins w:id="0" w:author="Joh Ayami" w:date="2019-04-15T16:34:00Z">
        <w:r w:rsidR="005E2706">
          <w:rPr>
            <w:rFonts w:hint="eastAsia"/>
          </w:rPr>
          <w:t xml:space="preserve">城　綾実　</w:t>
        </w:r>
      </w:ins>
      <w:r>
        <w:rPr>
          <w:rFonts w:hint="eastAsia"/>
        </w:rPr>
        <w:t>荒牧　英治</w:t>
      </w:r>
      <w:r w:rsidR="00770601">
        <w:tab/>
      </w:r>
      <w:r w:rsidR="0000399A" w:rsidRPr="0000399A">
        <w:rPr>
          <w:rFonts w:hint="eastAsia"/>
        </w:rPr>
        <w:t>黒橋</w:t>
      </w:r>
      <w:r w:rsidR="0000399A">
        <w:rPr>
          <w:rFonts w:hint="eastAsia"/>
        </w:rPr>
        <w:t xml:space="preserve">　</w:t>
      </w:r>
      <w:r w:rsidR="0000399A" w:rsidRPr="0000399A">
        <w:rPr>
          <w:rFonts w:hint="eastAsia"/>
        </w:rPr>
        <w:t>禎夫</w:t>
      </w:r>
    </w:p>
    <w:p w14:paraId="03083E14" w14:textId="62B8702B" w:rsidR="003F1F09" w:rsidRDefault="00770601" w:rsidP="00FB5C01">
      <w:pPr>
        <w:jc w:val="center"/>
      </w:pPr>
      <w:r>
        <w:rPr>
          <w:rFonts w:hint="eastAsia"/>
        </w:rPr>
        <w:t xml:space="preserve">　　　</w:t>
      </w:r>
      <w:ins w:id="1" w:author="Joh Ayami" w:date="2019-04-15T16:34:00Z">
        <w:r w:rsidR="005E2706">
          <w:rPr>
            <w:rFonts w:hint="eastAsia"/>
          </w:rPr>
          <w:t xml:space="preserve">　</w:t>
        </w:r>
      </w:ins>
      <w:r>
        <w:rPr>
          <w:rFonts w:hint="eastAsia"/>
        </w:rPr>
        <w:t xml:space="preserve">　</w:t>
      </w:r>
      <w:r w:rsidR="003F1F09">
        <w:rPr>
          <w:rFonts w:hint="eastAsia"/>
        </w:rPr>
        <w:t>NAIST</w:t>
      </w:r>
      <w:r>
        <w:tab/>
      </w:r>
      <w:ins w:id="2" w:author="Joh Ayami" w:date="2019-04-15T16:34:00Z">
        <w:r w:rsidR="005E2706">
          <w:rPr>
            <w:rFonts w:hint="eastAsia"/>
          </w:rPr>
          <w:t xml:space="preserve">　　　　　</w:t>
        </w:r>
      </w:ins>
      <w:r>
        <w:tab/>
      </w:r>
      <w:r>
        <w:tab/>
      </w:r>
      <w:r>
        <w:rPr>
          <w:rFonts w:hint="eastAsia"/>
        </w:rPr>
        <w:t>京都大学</w:t>
      </w:r>
    </w:p>
    <w:p w14:paraId="0C5CC2ED" w14:textId="77777777" w:rsidR="003F1F09" w:rsidRDefault="003F1F09" w:rsidP="00FB5C01">
      <w:pPr>
        <w:jc w:val="center"/>
      </w:pPr>
    </w:p>
    <w:p w14:paraId="4B9C474E" w14:textId="31D1DC1A" w:rsidR="000E5EB2" w:rsidRDefault="2724BC3F" w:rsidP="5B316EFD">
      <w:pPr>
        <w:jc w:val="center"/>
      </w:pPr>
      <w:r>
        <w:t xml:space="preserve">Ver. </w:t>
      </w:r>
      <w:ins w:id="3" w:author="Joh Ayami" w:date="2019-05-29T10:10:00Z">
        <w:r w:rsidR="00DA469B">
          <w:rPr>
            <w:rFonts w:hint="eastAsia"/>
          </w:rPr>
          <w:t>5</w:t>
        </w:r>
      </w:ins>
      <w:del w:id="4" w:author="Joh Ayami" w:date="2019-05-29T10:10:00Z">
        <w:r w:rsidR="000B5266" w:rsidDel="00DA469B">
          <w:delText>6</w:delText>
        </w:r>
      </w:del>
      <w:r>
        <w:t>.</w:t>
      </w:r>
      <w:ins w:id="5" w:author="Joh Ayami" w:date="2019-05-29T10:10:00Z">
        <w:r w:rsidR="00DA469B">
          <w:rPr>
            <w:rFonts w:hint="eastAsia"/>
          </w:rPr>
          <w:t>4</w:t>
        </w:r>
      </w:ins>
      <w:del w:id="6" w:author="Joh Ayami" w:date="2019-05-29T10:10:00Z">
        <w:r w:rsidR="000B5266" w:rsidDel="00DA469B">
          <w:delText>0</w:delText>
        </w:r>
      </w:del>
    </w:p>
    <w:p w14:paraId="5DAEBFE2" w14:textId="2A437001" w:rsidR="003F1F09" w:rsidRDefault="6651769D" w:rsidP="00FB5C01">
      <w:pPr>
        <w:jc w:val="center"/>
      </w:pPr>
      <w:r>
        <w:t>2019/</w:t>
      </w:r>
      <w:r w:rsidR="000B5266">
        <w:t>5</w:t>
      </w:r>
      <w:del w:id="7" w:author="Joh Ayami" w:date="2019-04-15T16:35:00Z">
        <w:r w:rsidR="00857287" w:rsidDel="005E2706">
          <w:rPr>
            <w:rFonts w:hint="eastAsia"/>
          </w:rPr>
          <w:delText>2</w:delText>
        </w:r>
      </w:del>
      <w:r>
        <w:t>/</w:t>
      </w:r>
      <w:del w:id="8" w:author="Joh Ayami" w:date="2019-04-15T16:35:00Z">
        <w:r w:rsidR="00B10AF3" w:rsidDel="005E2706">
          <w:delText>7</w:delText>
        </w:r>
      </w:del>
      <w:ins w:id="9" w:author="Joh Ayami" w:date="2019-05-29T11:46:00Z">
        <w:r w:rsidR="00F73369">
          <w:rPr>
            <w:rFonts w:hint="eastAsia"/>
          </w:rPr>
          <w:t>29</w:t>
        </w:r>
      </w:ins>
      <w:del w:id="10" w:author="Joh Ayami" w:date="2019-05-29T11:46:00Z">
        <w:r w:rsidR="000B5266" w:rsidDel="00F73369">
          <w:delText>3</w:delText>
        </w:r>
      </w:del>
    </w:p>
    <w:p w14:paraId="4B037830" w14:textId="77777777" w:rsidR="003F1F09" w:rsidRDefault="003F1F09" w:rsidP="00FB5C01">
      <w:pPr>
        <w:jc w:val="center"/>
      </w:pPr>
    </w:p>
    <w:p w14:paraId="5F26A034" w14:textId="77777777" w:rsidR="003F1F09" w:rsidRPr="008E010C" w:rsidRDefault="003F1F09" w:rsidP="00FB5C01">
      <w:pPr>
        <w:jc w:val="center"/>
      </w:pPr>
    </w:p>
    <w:p w14:paraId="7FC414DD" w14:textId="518F67C3" w:rsidR="003F1F09" w:rsidRDefault="003F1F09" w:rsidP="00FB5C01">
      <w:r>
        <w:br w:type="page"/>
      </w:r>
    </w:p>
    <w:p w14:paraId="49CA284D" w14:textId="1B2EC26E" w:rsidR="00B7070E" w:rsidRDefault="00BE017E">
      <w:pPr>
        <w:pStyle w:val="11"/>
        <w:tabs>
          <w:tab w:val="left" w:pos="720"/>
          <w:tab w:val="right" w:leader="dot" w:pos="8488"/>
        </w:tabs>
        <w:rPr>
          <w:ins w:id="11" w:author="Joh Ayami" w:date="2019-05-30T18:10:00Z"/>
          <w:rFonts w:asciiTheme="minorHAnsi" w:eastAsiaTheme="minorEastAsia" w:hAnsiTheme="minorHAnsi" w:cstheme="minorBidi"/>
          <w:bCs w:val="0"/>
          <w:noProof/>
          <w:sz w:val="21"/>
        </w:rPr>
      </w:pPr>
      <w:r>
        <w:rPr>
          <w:b/>
        </w:rPr>
        <w:lastRenderedPageBreak/>
        <w:fldChar w:fldCharType="begin"/>
      </w:r>
      <w:r>
        <w:rPr>
          <w:b/>
        </w:rPr>
        <w:instrText xml:space="preserve"> TOC \o "1-3" </w:instrText>
      </w:r>
      <w:r>
        <w:rPr>
          <w:b/>
        </w:rPr>
        <w:fldChar w:fldCharType="separate"/>
      </w:r>
      <w:ins w:id="12" w:author="Joh Ayami" w:date="2019-05-30T18:10:00Z">
        <w:r w:rsidR="00B7070E" w:rsidRPr="008E0AF0">
          <w:rPr>
            <w:rFonts w:ascii="Arial" w:hAnsi="Arial"/>
            <w:bCs w:val="0"/>
            <w:noProof/>
            <w:color w:val="000000"/>
            <w14:scene3d>
              <w14:camera w14:prst="orthographicFront"/>
              <w14:lightRig w14:rig="threePt" w14:dir="t">
                <w14:rot w14:lat="0" w14:lon="0" w14:rev="0"/>
              </w14:lightRig>
            </w14:scene3d>
          </w:rPr>
          <w:t>1</w:t>
        </w:r>
        <w:r w:rsidR="00B7070E">
          <w:rPr>
            <w:rFonts w:asciiTheme="minorHAnsi" w:eastAsiaTheme="minorEastAsia" w:hAnsiTheme="minorHAnsi" w:cstheme="minorBidi"/>
            <w:bCs w:val="0"/>
            <w:noProof/>
            <w:sz w:val="21"/>
          </w:rPr>
          <w:tab/>
        </w:r>
        <w:r w:rsidR="00B7070E">
          <w:rPr>
            <w:noProof/>
          </w:rPr>
          <w:t>概要</w:t>
        </w:r>
        <w:r w:rsidR="00B7070E">
          <w:rPr>
            <w:noProof/>
          </w:rPr>
          <w:tab/>
        </w:r>
        <w:r w:rsidR="00B7070E">
          <w:rPr>
            <w:noProof/>
          </w:rPr>
          <w:fldChar w:fldCharType="begin"/>
        </w:r>
        <w:r w:rsidR="00B7070E">
          <w:rPr>
            <w:noProof/>
          </w:rPr>
          <w:instrText xml:space="preserve"> PAGEREF _Toc10132226 \h </w:instrText>
        </w:r>
        <w:r w:rsidR="00B7070E">
          <w:rPr>
            <w:noProof/>
          </w:rPr>
        </w:r>
      </w:ins>
      <w:r w:rsidR="00B7070E">
        <w:rPr>
          <w:noProof/>
        </w:rPr>
        <w:fldChar w:fldCharType="separate"/>
      </w:r>
      <w:ins w:id="13" w:author="Joh Ayami" w:date="2019-05-30T18:10:00Z">
        <w:r w:rsidR="00B7070E">
          <w:rPr>
            <w:noProof/>
          </w:rPr>
          <w:t>3</w:t>
        </w:r>
        <w:r w:rsidR="00B7070E">
          <w:rPr>
            <w:noProof/>
          </w:rPr>
          <w:fldChar w:fldCharType="end"/>
        </w:r>
      </w:ins>
    </w:p>
    <w:p w14:paraId="6B78F0AE" w14:textId="648BAD61" w:rsidR="00B7070E" w:rsidRDefault="00B7070E">
      <w:pPr>
        <w:pStyle w:val="21"/>
        <w:tabs>
          <w:tab w:val="left" w:pos="1200"/>
          <w:tab w:val="right" w:leader="dot" w:pos="8488"/>
        </w:tabs>
        <w:rPr>
          <w:ins w:id="14" w:author="Joh Ayami" w:date="2019-05-30T18:10:00Z"/>
          <w:rFonts w:asciiTheme="minorHAnsi" w:eastAsiaTheme="minorEastAsia" w:hAnsiTheme="minorHAnsi" w:cstheme="minorBidi"/>
          <w:bCs w:val="0"/>
          <w:noProof/>
          <w:sz w:val="21"/>
          <w:szCs w:val="24"/>
        </w:rPr>
      </w:pPr>
      <w:ins w:id="15" w:author="Joh Ayami" w:date="2019-05-30T18:10:00Z">
        <w:r>
          <w:rPr>
            <w:noProof/>
          </w:rPr>
          <w:t>1.1</w:t>
        </w:r>
        <w:r>
          <w:rPr>
            <w:rFonts w:asciiTheme="minorHAnsi" w:eastAsiaTheme="minorEastAsia" w:hAnsiTheme="minorHAnsi" w:cstheme="minorBidi"/>
            <w:bCs w:val="0"/>
            <w:noProof/>
            <w:sz w:val="21"/>
            <w:szCs w:val="24"/>
          </w:rPr>
          <w:tab/>
        </w:r>
        <w:r>
          <w:rPr>
            <w:noProof/>
          </w:rPr>
          <w:t>ガイドライン中の記法について</w:t>
        </w:r>
        <w:r>
          <w:rPr>
            <w:noProof/>
          </w:rPr>
          <w:tab/>
        </w:r>
        <w:r>
          <w:rPr>
            <w:noProof/>
          </w:rPr>
          <w:fldChar w:fldCharType="begin"/>
        </w:r>
        <w:r>
          <w:rPr>
            <w:noProof/>
          </w:rPr>
          <w:instrText xml:space="preserve"> PAGEREF _Toc10132227 \h </w:instrText>
        </w:r>
        <w:r>
          <w:rPr>
            <w:noProof/>
          </w:rPr>
        </w:r>
      </w:ins>
      <w:r>
        <w:rPr>
          <w:noProof/>
        </w:rPr>
        <w:fldChar w:fldCharType="separate"/>
      </w:r>
      <w:ins w:id="16" w:author="Joh Ayami" w:date="2019-05-30T18:10:00Z">
        <w:r>
          <w:rPr>
            <w:noProof/>
          </w:rPr>
          <w:t>3</w:t>
        </w:r>
        <w:r>
          <w:rPr>
            <w:noProof/>
          </w:rPr>
          <w:fldChar w:fldCharType="end"/>
        </w:r>
      </w:ins>
    </w:p>
    <w:p w14:paraId="19B633D5" w14:textId="6E474CCA" w:rsidR="00B7070E" w:rsidRDefault="00B7070E">
      <w:pPr>
        <w:pStyle w:val="21"/>
        <w:tabs>
          <w:tab w:val="left" w:pos="1200"/>
          <w:tab w:val="right" w:leader="dot" w:pos="8488"/>
        </w:tabs>
        <w:rPr>
          <w:ins w:id="17" w:author="Joh Ayami" w:date="2019-05-30T18:10:00Z"/>
          <w:rFonts w:asciiTheme="minorHAnsi" w:eastAsiaTheme="minorEastAsia" w:hAnsiTheme="minorHAnsi" w:cstheme="minorBidi"/>
          <w:bCs w:val="0"/>
          <w:noProof/>
          <w:sz w:val="21"/>
          <w:szCs w:val="24"/>
        </w:rPr>
      </w:pPr>
      <w:ins w:id="18" w:author="Joh Ayami" w:date="2019-05-30T18:10:00Z">
        <w:r>
          <w:rPr>
            <w:noProof/>
          </w:rPr>
          <w:t>1.2</w:t>
        </w:r>
        <w:r>
          <w:rPr>
            <w:rFonts w:asciiTheme="minorHAnsi" w:eastAsiaTheme="minorEastAsia" w:hAnsiTheme="minorHAnsi" w:cstheme="minorBidi"/>
            <w:bCs w:val="0"/>
            <w:noProof/>
            <w:sz w:val="21"/>
            <w:szCs w:val="24"/>
          </w:rPr>
          <w:tab/>
        </w:r>
        <w:r>
          <w:rPr>
            <w:noProof/>
          </w:rPr>
          <w:t>例文について</w:t>
        </w:r>
        <w:r>
          <w:rPr>
            <w:noProof/>
          </w:rPr>
          <w:tab/>
        </w:r>
        <w:r>
          <w:rPr>
            <w:noProof/>
          </w:rPr>
          <w:fldChar w:fldCharType="begin"/>
        </w:r>
        <w:r>
          <w:rPr>
            <w:noProof/>
          </w:rPr>
          <w:instrText xml:space="preserve"> PAGEREF _Toc10132228 \h </w:instrText>
        </w:r>
        <w:r>
          <w:rPr>
            <w:noProof/>
          </w:rPr>
        </w:r>
      </w:ins>
      <w:r>
        <w:rPr>
          <w:noProof/>
        </w:rPr>
        <w:fldChar w:fldCharType="separate"/>
      </w:r>
      <w:ins w:id="19" w:author="Joh Ayami" w:date="2019-05-30T18:10:00Z">
        <w:r>
          <w:rPr>
            <w:noProof/>
          </w:rPr>
          <w:t>3</w:t>
        </w:r>
        <w:r>
          <w:rPr>
            <w:noProof/>
          </w:rPr>
          <w:fldChar w:fldCharType="end"/>
        </w:r>
      </w:ins>
    </w:p>
    <w:p w14:paraId="7DEF2627" w14:textId="10B6E57C" w:rsidR="00B7070E" w:rsidRDefault="00B7070E">
      <w:pPr>
        <w:pStyle w:val="21"/>
        <w:tabs>
          <w:tab w:val="left" w:pos="1200"/>
          <w:tab w:val="right" w:leader="dot" w:pos="8488"/>
        </w:tabs>
        <w:rPr>
          <w:ins w:id="20" w:author="Joh Ayami" w:date="2019-05-30T18:10:00Z"/>
          <w:rFonts w:asciiTheme="minorHAnsi" w:eastAsiaTheme="minorEastAsia" w:hAnsiTheme="minorHAnsi" w:cstheme="minorBidi"/>
          <w:bCs w:val="0"/>
          <w:noProof/>
          <w:sz w:val="21"/>
          <w:szCs w:val="24"/>
        </w:rPr>
      </w:pPr>
      <w:ins w:id="21" w:author="Joh Ayami" w:date="2019-05-30T18:10:00Z">
        <w:r>
          <w:rPr>
            <w:noProof/>
          </w:rPr>
          <w:t>1.3</w:t>
        </w:r>
        <w:r>
          <w:rPr>
            <w:rFonts w:asciiTheme="minorHAnsi" w:eastAsiaTheme="minorEastAsia" w:hAnsiTheme="minorHAnsi" w:cstheme="minorBidi"/>
            <w:bCs w:val="0"/>
            <w:noProof/>
            <w:sz w:val="21"/>
            <w:szCs w:val="24"/>
          </w:rPr>
          <w:tab/>
        </w:r>
        <w:r>
          <w:rPr>
            <w:noProof/>
          </w:rPr>
          <w:t>改行について</w:t>
        </w:r>
        <w:r>
          <w:rPr>
            <w:noProof/>
          </w:rPr>
          <w:tab/>
        </w:r>
        <w:r>
          <w:rPr>
            <w:noProof/>
          </w:rPr>
          <w:fldChar w:fldCharType="begin"/>
        </w:r>
        <w:r>
          <w:rPr>
            <w:noProof/>
          </w:rPr>
          <w:instrText xml:space="preserve"> PAGEREF _Toc10132229 \h </w:instrText>
        </w:r>
        <w:r>
          <w:rPr>
            <w:noProof/>
          </w:rPr>
        </w:r>
      </w:ins>
      <w:r>
        <w:rPr>
          <w:noProof/>
        </w:rPr>
        <w:fldChar w:fldCharType="separate"/>
      </w:r>
      <w:ins w:id="22" w:author="Joh Ayami" w:date="2019-05-30T18:10:00Z">
        <w:r>
          <w:rPr>
            <w:noProof/>
          </w:rPr>
          <w:t>3</w:t>
        </w:r>
        <w:r>
          <w:rPr>
            <w:noProof/>
          </w:rPr>
          <w:fldChar w:fldCharType="end"/>
        </w:r>
      </w:ins>
    </w:p>
    <w:p w14:paraId="5A9793B6" w14:textId="187EA3E7" w:rsidR="00B7070E" w:rsidRDefault="00B7070E">
      <w:pPr>
        <w:pStyle w:val="11"/>
        <w:tabs>
          <w:tab w:val="left" w:pos="720"/>
          <w:tab w:val="right" w:leader="dot" w:pos="8488"/>
        </w:tabs>
        <w:rPr>
          <w:ins w:id="23" w:author="Joh Ayami" w:date="2019-05-30T18:10:00Z"/>
          <w:rFonts w:asciiTheme="minorHAnsi" w:eastAsiaTheme="minorEastAsia" w:hAnsiTheme="minorHAnsi" w:cstheme="minorBidi"/>
          <w:bCs w:val="0"/>
          <w:noProof/>
          <w:sz w:val="21"/>
        </w:rPr>
      </w:pPr>
      <w:ins w:id="24" w:author="Joh Ayami" w:date="2019-05-30T18:10:00Z">
        <w:r w:rsidRPr="008E0AF0">
          <w:rPr>
            <w:rFonts w:ascii="Arial" w:hAnsi="Arial"/>
            <w:bCs w:val="0"/>
            <w:noProof/>
            <w:color w:val="000000"/>
            <w14:scene3d>
              <w14:camera w14:prst="orthographicFront"/>
              <w14:lightRig w14:rig="threePt" w14:dir="t">
                <w14:rot w14:lat="0" w14:lon="0" w14:rev="0"/>
              </w14:lightRig>
            </w14:scene3d>
          </w:rPr>
          <w:t>2</w:t>
        </w:r>
        <w:r>
          <w:rPr>
            <w:rFonts w:asciiTheme="minorHAnsi" w:eastAsiaTheme="minorEastAsia" w:hAnsiTheme="minorHAnsi" w:cstheme="minorBidi"/>
            <w:bCs w:val="0"/>
            <w:noProof/>
            <w:sz w:val="21"/>
          </w:rPr>
          <w:tab/>
        </w:r>
        <w:r>
          <w:rPr>
            <w:noProof/>
          </w:rPr>
          <w:t>タグ種類</w:t>
        </w:r>
        <w:r>
          <w:rPr>
            <w:noProof/>
          </w:rPr>
          <w:tab/>
        </w:r>
        <w:r>
          <w:rPr>
            <w:noProof/>
          </w:rPr>
          <w:fldChar w:fldCharType="begin"/>
        </w:r>
        <w:r>
          <w:rPr>
            <w:noProof/>
          </w:rPr>
          <w:instrText xml:space="preserve"> PAGEREF _Toc10132230 \h </w:instrText>
        </w:r>
        <w:r>
          <w:rPr>
            <w:noProof/>
          </w:rPr>
        </w:r>
      </w:ins>
      <w:r>
        <w:rPr>
          <w:noProof/>
        </w:rPr>
        <w:fldChar w:fldCharType="separate"/>
      </w:r>
      <w:ins w:id="25" w:author="Joh Ayami" w:date="2019-05-30T18:10:00Z">
        <w:r>
          <w:rPr>
            <w:noProof/>
          </w:rPr>
          <w:t>4</w:t>
        </w:r>
        <w:r>
          <w:rPr>
            <w:noProof/>
          </w:rPr>
          <w:fldChar w:fldCharType="end"/>
        </w:r>
      </w:ins>
    </w:p>
    <w:p w14:paraId="040A9C8A" w14:textId="3A22D233" w:rsidR="00B7070E" w:rsidRDefault="00B7070E">
      <w:pPr>
        <w:pStyle w:val="21"/>
        <w:tabs>
          <w:tab w:val="left" w:pos="1200"/>
          <w:tab w:val="right" w:leader="dot" w:pos="8488"/>
        </w:tabs>
        <w:rPr>
          <w:ins w:id="26" w:author="Joh Ayami" w:date="2019-05-30T18:10:00Z"/>
          <w:rFonts w:asciiTheme="minorHAnsi" w:eastAsiaTheme="minorEastAsia" w:hAnsiTheme="minorHAnsi" w:cstheme="minorBidi"/>
          <w:bCs w:val="0"/>
          <w:noProof/>
          <w:sz w:val="21"/>
          <w:szCs w:val="24"/>
        </w:rPr>
      </w:pPr>
      <w:ins w:id="27" w:author="Joh Ayami" w:date="2019-05-30T18:10:00Z">
        <w:r>
          <w:rPr>
            <w:noProof/>
          </w:rPr>
          <w:t>2.1</w:t>
        </w:r>
        <w:r>
          <w:rPr>
            <w:rFonts w:asciiTheme="minorHAnsi" w:eastAsiaTheme="minorEastAsia" w:hAnsiTheme="minorHAnsi" w:cstheme="minorBidi"/>
            <w:bCs w:val="0"/>
            <w:noProof/>
            <w:sz w:val="21"/>
            <w:szCs w:val="24"/>
          </w:rPr>
          <w:tab/>
        </w:r>
        <w:r>
          <w:rPr>
            <w:noProof/>
          </w:rPr>
          <w:t>病名・症状タグ</w:t>
        </w:r>
        <w:r>
          <w:rPr>
            <w:noProof/>
          </w:rPr>
          <w:t xml:space="preserve"> (Diseases and Symptoms)</w:t>
        </w:r>
        <w:r>
          <w:rPr>
            <w:noProof/>
          </w:rPr>
          <w:t>，確実性属性</w:t>
        </w:r>
        <w:r>
          <w:rPr>
            <w:noProof/>
          </w:rPr>
          <w:t>(certainty)</w:t>
        </w:r>
        <w:r>
          <w:rPr>
            <w:noProof/>
          </w:rPr>
          <w:tab/>
        </w:r>
        <w:r>
          <w:rPr>
            <w:noProof/>
          </w:rPr>
          <w:fldChar w:fldCharType="begin"/>
        </w:r>
        <w:r>
          <w:rPr>
            <w:noProof/>
          </w:rPr>
          <w:instrText xml:space="preserve"> PAGEREF _Toc10132231 \h </w:instrText>
        </w:r>
        <w:r>
          <w:rPr>
            <w:noProof/>
          </w:rPr>
        </w:r>
      </w:ins>
      <w:r>
        <w:rPr>
          <w:noProof/>
        </w:rPr>
        <w:fldChar w:fldCharType="separate"/>
      </w:r>
      <w:ins w:id="28" w:author="Joh Ayami" w:date="2019-05-30T18:10:00Z">
        <w:r>
          <w:rPr>
            <w:noProof/>
          </w:rPr>
          <w:t>4</w:t>
        </w:r>
        <w:r>
          <w:rPr>
            <w:noProof/>
          </w:rPr>
          <w:fldChar w:fldCharType="end"/>
        </w:r>
      </w:ins>
    </w:p>
    <w:p w14:paraId="2624116F" w14:textId="293FA8B8" w:rsidR="00B7070E" w:rsidRDefault="00B7070E">
      <w:pPr>
        <w:pStyle w:val="31"/>
        <w:tabs>
          <w:tab w:val="left" w:pos="1200"/>
          <w:tab w:val="right" w:leader="dot" w:pos="8488"/>
        </w:tabs>
        <w:ind w:left="240"/>
        <w:rPr>
          <w:ins w:id="29" w:author="Joh Ayami" w:date="2019-05-30T18:10:00Z"/>
          <w:rFonts w:asciiTheme="minorHAnsi" w:eastAsiaTheme="minorEastAsia" w:hAnsiTheme="minorHAnsi" w:cstheme="minorBidi"/>
          <w:noProof/>
          <w:sz w:val="21"/>
          <w:szCs w:val="24"/>
        </w:rPr>
      </w:pPr>
      <w:ins w:id="30" w:author="Joh Ayami" w:date="2019-05-30T18:10:00Z">
        <w:r>
          <w:rPr>
            <w:noProof/>
          </w:rPr>
          <w:t>2.1.1</w:t>
        </w:r>
        <w:r>
          <w:rPr>
            <w:rFonts w:asciiTheme="minorHAnsi" w:eastAsiaTheme="minorEastAsia" w:hAnsiTheme="minorHAnsi" w:cstheme="minorBidi"/>
            <w:noProof/>
            <w:sz w:val="21"/>
            <w:szCs w:val="24"/>
          </w:rPr>
          <w:tab/>
        </w:r>
        <w:r>
          <w:rPr>
            <w:noProof/>
          </w:rPr>
          <w:t>certainty=”</w:t>
        </w:r>
        <w:r w:rsidRPr="008E0AF0">
          <w:rPr>
            <w:noProof/>
            <w:color w:val="FF4B00"/>
          </w:rPr>
          <w:t>positive</w:t>
        </w:r>
        <w:r>
          <w:rPr>
            <w:noProof/>
          </w:rPr>
          <w:t>”</w:t>
        </w:r>
        <w:r>
          <w:rPr>
            <w:noProof/>
          </w:rPr>
          <w:t>の場合</w:t>
        </w:r>
        <w:r>
          <w:rPr>
            <w:noProof/>
          </w:rPr>
          <w:tab/>
        </w:r>
        <w:r>
          <w:rPr>
            <w:noProof/>
          </w:rPr>
          <w:fldChar w:fldCharType="begin"/>
        </w:r>
        <w:r>
          <w:rPr>
            <w:noProof/>
          </w:rPr>
          <w:instrText xml:space="preserve"> PAGEREF _Toc10132232 \h </w:instrText>
        </w:r>
        <w:r>
          <w:rPr>
            <w:noProof/>
          </w:rPr>
        </w:r>
      </w:ins>
      <w:r>
        <w:rPr>
          <w:noProof/>
        </w:rPr>
        <w:fldChar w:fldCharType="separate"/>
      </w:r>
      <w:ins w:id="31" w:author="Joh Ayami" w:date="2019-05-30T18:10:00Z">
        <w:r>
          <w:rPr>
            <w:noProof/>
          </w:rPr>
          <w:t>4</w:t>
        </w:r>
        <w:r>
          <w:rPr>
            <w:noProof/>
          </w:rPr>
          <w:fldChar w:fldCharType="end"/>
        </w:r>
      </w:ins>
    </w:p>
    <w:p w14:paraId="50BD84BF" w14:textId="1A5EA45F" w:rsidR="00B7070E" w:rsidRDefault="00B7070E">
      <w:pPr>
        <w:pStyle w:val="31"/>
        <w:tabs>
          <w:tab w:val="left" w:pos="1200"/>
          <w:tab w:val="right" w:leader="dot" w:pos="8488"/>
        </w:tabs>
        <w:ind w:left="240"/>
        <w:rPr>
          <w:ins w:id="32" w:author="Joh Ayami" w:date="2019-05-30T18:10:00Z"/>
          <w:rFonts w:asciiTheme="minorHAnsi" w:eastAsiaTheme="minorEastAsia" w:hAnsiTheme="minorHAnsi" w:cstheme="minorBidi"/>
          <w:noProof/>
          <w:sz w:val="21"/>
          <w:szCs w:val="24"/>
        </w:rPr>
      </w:pPr>
      <w:ins w:id="33" w:author="Joh Ayami" w:date="2019-05-30T18:10:00Z">
        <w:r>
          <w:rPr>
            <w:noProof/>
          </w:rPr>
          <w:t>2.1.2</w:t>
        </w:r>
        <w:r>
          <w:rPr>
            <w:rFonts w:asciiTheme="minorHAnsi" w:eastAsiaTheme="minorEastAsia" w:hAnsiTheme="minorHAnsi" w:cstheme="minorBidi"/>
            <w:noProof/>
            <w:sz w:val="21"/>
            <w:szCs w:val="24"/>
          </w:rPr>
          <w:tab/>
        </w:r>
        <w:r>
          <w:rPr>
            <w:noProof/>
          </w:rPr>
          <w:t>certainty=”</w:t>
        </w:r>
        <w:r w:rsidRPr="008E0AF0">
          <w:rPr>
            <w:noProof/>
            <w:color w:val="FFF100"/>
          </w:rPr>
          <w:t>suspicious</w:t>
        </w:r>
        <w:r>
          <w:rPr>
            <w:noProof/>
          </w:rPr>
          <w:t>”</w:t>
        </w:r>
        <w:r>
          <w:rPr>
            <w:noProof/>
          </w:rPr>
          <w:t>の場合</w:t>
        </w:r>
        <w:r>
          <w:rPr>
            <w:noProof/>
          </w:rPr>
          <w:tab/>
        </w:r>
        <w:r>
          <w:rPr>
            <w:noProof/>
          </w:rPr>
          <w:fldChar w:fldCharType="begin"/>
        </w:r>
        <w:r>
          <w:rPr>
            <w:noProof/>
          </w:rPr>
          <w:instrText xml:space="preserve"> PAGEREF _Toc10132233 \h </w:instrText>
        </w:r>
        <w:r>
          <w:rPr>
            <w:noProof/>
          </w:rPr>
        </w:r>
      </w:ins>
      <w:r>
        <w:rPr>
          <w:noProof/>
        </w:rPr>
        <w:fldChar w:fldCharType="separate"/>
      </w:r>
      <w:ins w:id="34" w:author="Joh Ayami" w:date="2019-05-30T18:10:00Z">
        <w:r>
          <w:rPr>
            <w:noProof/>
          </w:rPr>
          <w:t>5</w:t>
        </w:r>
        <w:r>
          <w:rPr>
            <w:noProof/>
          </w:rPr>
          <w:fldChar w:fldCharType="end"/>
        </w:r>
      </w:ins>
    </w:p>
    <w:p w14:paraId="119A80C9" w14:textId="0BE72607" w:rsidR="00B7070E" w:rsidRDefault="00B7070E">
      <w:pPr>
        <w:pStyle w:val="31"/>
        <w:tabs>
          <w:tab w:val="left" w:pos="1200"/>
          <w:tab w:val="right" w:leader="dot" w:pos="8488"/>
        </w:tabs>
        <w:ind w:left="240"/>
        <w:rPr>
          <w:ins w:id="35" w:author="Joh Ayami" w:date="2019-05-30T18:10:00Z"/>
          <w:rFonts w:asciiTheme="minorHAnsi" w:eastAsiaTheme="minorEastAsia" w:hAnsiTheme="minorHAnsi" w:cstheme="minorBidi"/>
          <w:noProof/>
          <w:sz w:val="21"/>
          <w:szCs w:val="24"/>
        </w:rPr>
      </w:pPr>
      <w:ins w:id="36" w:author="Joh Ayami" w:date="2019-05-30T18:10:00Z">
        <w:r>
          <w:rPr>
            <w:noProof/>
          </w:rPr>
          <w:t>2.1.3</w:t>
        </w:r>
        <w:r>
          <w:rPr>
            <w:rFonts w:asciiTheme="minorHAnsi" w:eastAsiaTheme="minorEastAsia" w:hAnsiTheme="minorHAnsi" w:cstheme="minorBidi"/>
            <w:noProof/>
            <w:sz w:val="21"/>
            <w:szCs w:val="24"/>
          </w:rPr>
          <w:tab/>
        </w:r>
        <w:r>
          <w:rPr>
            <w:noProof/>
          </w:rPr>
          <w:t>certainty=”</w:t>
        </w:r>
        <w:r w:rsidRPr="008E0AF0">
          <w:rPr>
            <w:noProof/>
            <w:color w:val="005AFF"/>
          </w:rPr>
          <w:t>negative</w:t>
        </w:r>
        <w:r>
          <w:rPr>
            <w:noProof/>
          </w:rPr>
          <w:t>”</w:t>
        </w:r>
        <w:r>
          <w:rPr>
            <w:noProof/>
          </w:rPr>
          <w:t>の場合</w:t>
        </w:r>
        <w:r>
          <w:rPr>
            <w:noProof/>
          </w:rPr>
          <w:tab/>
        </w:r>
        <w:r>
          <w:rPr>
            <w:noProof/>
          </w:rPr>
          <w:fldChar w:fldCharType="begin"/>
        </w:r>
        <w:r>
          <w:rPr>
            <w:noProof/>
          </w:rPr>
          <w:instrText xml:space="preserve"> PAGEREF _Toc10132234 \h </w:instrText>
        </w:r>
        <w:r>
          <w:rPr>
            <w:noProof/>
          </w:rPr>
        </w:r>
      </w:ins>
      <w:r>
        <w:rPr>
          <w:noProof/>
        </w:rPr>
        <w:fldChar w:fldCharType="separate"/>
      </w:r>
      <w:ins w:id="37" w:author="Joh Ayami" w:date="2019-05-30T18:10:00Z">
        <w:r>
          <w:rPr>
            <w:noProof/>
          </w:rPr>
          <w:t>5</w:t>
        </w:r>
        <w:r>
          <w:rPr>
            <w:noProof/>
          </w:rPr>
          <w:fldChar w:fldCharType="end"/>
        </w:r>
      </w:ins>
    </w:p>
    <w:p w14:paraId="6F4B59FC" w14:textId="04E7C343" w:rsidR="00B7070E" w:rsidRDefault="00B7070E">
      <w:pPr>
        <w:pStyle w:val="31"/>
        <w:tabs>
          <w:tab w:val="left" w:pos="1200"/>
          <w:tab w:val="right" w:leader="dot" w:pos="8488"/>
        </w:tabs>
        <w:ind w:left="240"/>
        <w:rPr>
          <w:ins w:id="38" w:author="Joh Ayami" w:date="2019-05-30T18:10:00Z"/>
          <w:rFonts w:asciiTheme="minorHAnsi" w:eastAsiaTheme="minorEastAsia" w:hAnsiTheme="minorHAnsi" w:cstheme="minorBidi"/>
          <w:noProof/>
          <w:sz w:val="21"/>
          <w:szCs w:val="24"/>
        </w:rPr>
      </w:pPr>
      <w:ins w:id="39" w:author="Joh Ayami" w:date="2019-05-30T18:10:00Z">
        <w:r>
          <w:rPr>
            <w:noProof/>
          </w:rPr>
          <w:t>2.1.4</w:t>
        </w:r>
        <w:r>
          <w:rPr>
            <w:rFonts w:asciiTheme="minorHAnsi" w:eastAsiaTheme="minorEastAsia" w:hAnsiTheme="minorHAnsi" w:cstheme="minorBidi"/>
            <w:noProof/>
            <w:sz w:val="21"/>
            <w:szCs w:val="24"/>
          </w:rPr>
          <w:tab/>
        </w:r>
        <w:r>
          <w:rPr>
            <w:noProof/>
          </w:rPr>
          <w:t>TNM</w:t>
        </w:r>
        <w:r>
          <w:rPr>
            <w:noProof/>
          </w:rPr>
          <w:t>分類</w:t>
        </w:r>
        <w:r>
          <w:rPr>
            <w:noProof/>
          </w:rPr>
          <w:tab/>
        </w:r>
        <w:r>
          <w:rPr>
            <w:noProof/>
          </w:rPr>
          <w:fldChar w:fldCharType="begin"/>
        </w:r>
        <w:r>
          <w:rPr>
            <w:noProof/>
          </w:rPr>
          <w:instrText xml:space="preserve"> PAGEREF _Toc10132235 \h </w:instrText>
        </w:r>
        <w:r>
          <w:rPr>
            <w:noProof/>
          </w:rPr>
        </w:r>
      </w:ins>
      <w:r>
        <w:rPr>
          <w:noProof/>
        </w:rPr>
        <w:fldChar w:fldCharType="separate"/>
      </w:r>
      <w:ins w:id="40" w:author="Joh Ayami" w:date="2019-05-30T18:10:00Z">
        <w:r>
          <w:rPr>
            <w:noProof/>
          </w:rPr>
          <w:t>5</w:t>
        </w:r>
        <w:r>
          <w:rPr>
            <w:noProof/>
          </w:rPr>
          <w:fldChar w:fldCharType="end"/>
        </w:r>
      </w:ins>
    </w:p>
    <w:p w14:paraId="38C816E0" w14:textId="1E13DE31" w:rsidR="00B7070E" w:rsidRDefault="00B7070E">
      <w:pPr>
        <w:pStyle w:val="21"/>
        <w:tabs>
          <w:tab w:val="left" w:pos="1200"/>
          <w:tab w:val="right" w:leader="dot" w:pos="8488"/>
        </w:tabs>
        <w:rPr>
          <w:ins w:id="41" w:author="Joh Ayami" w:date="2019-05-30T18:10:00Z"/>
          <w:rFonts w:asciiTheme="minorHAnsi" w:eastAsiaTheme="minorEastAsia" w:hAnsiTheme="minorHAnsi" w:cstheme="minorBidi"/>
          <w:bCs w:val="0"/>
          <w:noProof/>
          <w:sz w:val="21"/>
          <w:szCs w:val="24"/>
        </w:rPr>
      </w:pPr>
      <w:ins w:id="42" w:author="Joh Ayami" w:date="2019-05-30T18:10:00Z">
        <w:r>
          <w:rPr>
            <w:noProof/>
          </w:rPr>
          <w:t>2.2</w:t>
        </w:r>
        <w:r>
          <w:rPr>
            <w:rFonts w:asciiTheme="minorHAnsi" w:eastAsiaTheme="minorEastAsia" w:hAnsiTheme="minorHAnsi" w:cstheme="minorBidi"/>
            <w:bCs w:val="0"/>
            <w:noProof/>
            <w:sz w:val="21"/>
            <w:szCs w:val="24"/>
          </w:rPr>
          <w:tab/>
        </w:r>
        <w:r w:rsidRPr="008E0AF0">
          <w:rPr>
            <w:noProof/>
            <w:color w:val="F6AA00"/>
          </w:rPr>
          <w:t>臓器・部位</w:t>
        </w:r>
        <w:r>
          <w:rPr>
            <w:noProof/>
          </w:rPr>
          <w:t>タグ</w:t>
        </w:r>
        <w:r>
          <w:rPr>
            <w:noProof/>
          </w:rPr>
          <w:t xml:space="preserve"> (</w:t>
        </w:r>
        <w:r w:rsidRPr="008E0AF0">
          <w:rPr>
            <w:noProof/>
            <w:u w:val="single"/>
          </w:rPr>
          <w:t>A</w:t>
        </w:r>
        <w:r>
          <w:rPr>
            <w:noProof/>
          </w:rPr>
          <w:t>natomical Entities)</w:t>
        </w:r>
        <w:r>
          <w:rPr>
            <w:noProof/>
          </w:rPr>
          <w:tab/>
        </w:r>
        <w:r>
          <w:rPr>
            <w:noProof/>
          </w:rPr>
          <w:fldChar w:fldCharType="begin"/>
        </w:r>
        <w:r>
          <w:rPr>
            <w:noProof/>
          </w:rPr>
          <w:instrText xml:space="preserve"> PAGEREF _Toc10132236 \h </w:instrText>
        </w:r>
        <w:r>
          <w:rPr>
            <w:noProof/>
          </w:rPr>
        </w:r>
      </w:ins>
      <w:r>
        <w:rPr>
          <w:noProof/>
        </w:rPr>
        <w:fldChar w:fldCharType="separate"/>
      </w:r>
      <w:ins w:id="43" w:author="Joh Ayami" w:date="2019-05-30T18:10:00Z">
        <w:r>
          <w:rPr>
            <w:noProof/>
          </w:rPr>
          <w:t>6</w:t>
        </w:r>
        <w:r>
          <w:rPr>
            <w:noProof/>
          </w:rPr>
          <w:fldChar w:fldCharType="end"/>
        </w:r>
      </w:ins>
    </w:p>
    <w:p w14:paraId="6F2272CD" w14:textId="4122B0C1" w:rsidR="00B7070E" w:rsidRDefault="00B7070E">
      <w:pPr>
        <w:pStyle w:val="21"/>
        <w:tabs>
          <w:tab w:val="left" w:pos="1200"/>
          <w:tab w:val="right" w:leader="dot" w:pos="8488"/>
        </w:tabs>
        <w:rPr>
          <w:ins w:id="44" w:author="Joh Ayami" w:date="2019-05-30T18:10:00Z"/>
          <w:rFonts w:asciiTheme="minorHAnsi" w:eastAsiaTheme="minorEastAsia" w:hAnsiTheme="minorHAnsi" w:cstheme="minorBidi"/>
          <w:bCs w:val="0"/>
          <w:noProof/>
          <w:sz w:val="21"/>
          <w:szCs w:val="24"/>
        </w:rPr>
      </w:pPr>
      <w:ins w:id="45" w:author="Joh Ayami" w:date="2019-05-30T18:10:00Z">
        <w:r>
          <w:rPr>
            <w:noProof/>
          </w:rPr>
          <w:t>2.3</w:t>
        </w:r>
        <w:r>
          <w:rPr>
            <w:rFonts w:asciiTheme="minorHAnsi" w:eastAsiaTheme="minorEastAsia" w:hAnsiTheme="minorHAnsi" w:cstheme="minorBidi"/>
            <w:bCs w:val="0"/>
            <w:noProof/>
            <w:sz w:val="21"/>
            <w:szCs w:val="24"/>
          </w:rPr>
          <w:tab/>
        </w:r>
        <w:r w:rsidRPr="008E0AF0">
          <w:rPr>
            <w:noProof/>
            <w:color w:val="4DC4FF"/>
          </w:rPr>
          <w:t>特徴・尺度</w:t>
        </w:r>
        <w:r>
          <w:rPr>
            <w:noProof/>
          </w:rPr>
          <w:t>タグ</w:t>
        </w:r>
        <w:r>
          <w:rPr>
            <w:noProof/>
          </w:rPr>
          <w:t xml:space="preserve"> (</w:t>
        </w:r>
        <w:r w:rsidRPr="008E0AF0">
          <w:rPr>
            <w:noProof/>
            <w:u w:val="single"/>
          </w:rPr>
          <w:t>F</w:t>
        </w:r>
        <w:r>
          <w:rPr>
            <w:noProof/>
          </w:rPr>
          <w:t>eatures and Measurements)</w:t>
        </w:r>
        <w:r>
          <w:rPr>
            <w:noProof/>
          </w:rPr>
          <w:tab/>
        </w:r>
        <w:r>
          <w:rPr>
            <w:noProof/>
          </w:rPr>
          <w:fldChar w:fldCharType="begin"/>
        </w:r>
        <w:r>
          <w:rPr>
            <w:noProof/>
          </w:rPr>
          <w:instrText xml:space="preserve"> PAGEREF _Toc10132237 \h </w:instrText>
        </w:r>
        <w:r>
          <w:rPr>
            <w:noProof/>
          </w:rPr>
        </w:r>
      </w:ins>
      <w:r>
        <w:rPr>
          <w:noProof/>
        </w:rPr>
        <w:fldChar w:fldCharType="separate"/>
      </w:r>
      <w:ins w:id="46" w:author="Joh Ayami" w:date="2019-05-30T18:10:00Z">
        <w:r>
          <w:rPr>
            <w:noProof/>
          </w:rPr>
          <w:t>6</w:t>
        </w:r>
        <w:r>
          <w:rPr>
            <w:noProof/>
          </w:rPr>
          <w:fldChar w:fldCharType="end"/>
        </w:r>
      </w:ins>
    </w:p>
    <w:p w14:paraId="179B241A" w14:textId="68AE388C" w:rsidR="00B7070E" w:rsidRDefault="00B7070E">
      <w:pPr>
        <w:pStyle w:val="21"/>
        <w:tabs>
          <w:tab w:val="left" w:pos="1200"/>
          <w:tab w:val="right" w:leader="dot" w:pos="8488"/>
        </w:tabs>
        <w:rPr>
          <w:ins w:id="47" w:author="Joh Ayami" w:date="2019-05-30T18:10:00Z"/>
          <w:rFonts w:asciiTheme="minorHAnsi" w:eastAsiaTheme="minorEastAsia" w:hAnsiTheme="minorHAnsi" w:cstheme="minorBidi"/>
          <w:bCs w:val="0"/>
          <w:noProof/>
          <w:sz w:val="21"/>
          <w:szCs w:val="24"/>
        </w:rPr>
      </w:pPr>
      <w:ins w:id="48" w:author="Joh Ayami" w:date="2019-05-30T18:10:00Z">
        <w:r>
          <w:rPr>
            <w:noProof/>
          </w:rPr>
          <w:t>2.4</w:t>
        </w:r>
        <w:r>
          <w:rPr>
            <w:rFonts w:asciiTheme="minorHAnsi" w:eastAsiaTheme="minorEastAsia" w:hAnsiTheme="minorHAnsi" w:cstheme="minorBidi"/>
            <w:bCs w:val="0"/>
            <w:noProof/>
            <w:sz w:val="21"/>
            <w:szCs w:val="24"/>
          </w:rPr>
          <w:tab/>
        </w:r>
        <w:r w:rsidRPr="008E0AF0">
          <w:rPr>
            <w:noProof/>
            <w:color w:val="03AF7A"/>
          </w:rPr>
          <w:t>変化</w:t>
        </w:r>
        <w:r>
          <w:rPr>
            <w:noProof/>
          </w:rPr>
          <w:t>タグ</w:t>
        </w:r>
        <w:r>
          <w:rPr>
            <w:noProof/>
          </w:rPr>
          <w:t xml:space="preserve"> (</w:t>
        </w:r>
        <w:r w:rsidRPr="008E0AF0">
          <w:rPr>
            <w:noProof/>
            <w:u w:val="single"/>
          </w:rPr>
          <w:t>C</w:t>
        </w:r>
        <w:r>
          <w:rPr>
            <w:noProof/>
          </w:rPr>
          <w:t>hange)</w:t>
        </w:r>
        <w:r>
          <w:rPr>
            <w:noProof/>
          </w:rPr>
          <w:tab/>
        </w:r>
        <w:r>
          <w:rPr>
            <w:noProof/>
          </w:rPr>
          <w:fldChar w:fldCharType="begin"/>
        </w:r>
        <w:r>
          <w:rPr>
            <w:noProof/>
          </w:rPr>
          <w:instrText xml:space="preserve"> PAGEREF _Toc10132238 \h </w:instrText>
        </w:r>
        <w:r>
          <w:rPr>
            <w:noProof/>
          </w:rPr>
        </w:r>
      </w:ins>
      <w:r>
        <w:rPr>
          <w:noProof/>
        </w:rPr>
        <w:fldChar w:fldCharType="separate"/>
      </w:r>
      <w:ins w:id="49" w:author="Joh Ayami" w:date="2019-05-30T18:10:00Z">
        <w:r>
          <w:rPr>
            <w:noProof/>
          </w:rPr>
          <w:t>7</w:t>
        </w:r>
        <w:r>
          <w:rPr>
            <w:noProof/>
          </w:rPr>
          <w:fldChar w:fldCharType="end"/>
        </w:r>
      </w:ins>
    </w:p>
    <w:p w14:paraId="35C4B637" w14:textId="6DA8B65A" w:rsidR="00B7070E" w:rsidRDefault="00B7070E">
      <w:pPr>
        <w:pStyle w:val="21"/>
        <w:tabs>
          <w:tab w:val="left" w:pos="1200"/>
          <w:tab w:val="right" w:leader="dot" w:pos="8488"/>
        </w:tabs>
        <w:rPr>
          <w:ins w:id="50" w:author="Joh Ayami" w:date="2019-05-30T18:10:00Z"/>
          <w:rFonts w:asciiTheme="minorHAnsi" w:eastAsiaTheme="minorEastAsia" w:hAnsiTheme="minorHAnsi" w:cstheme="minorBidi"/>
          <w:bCs w:val="0"/>
          <w:noProof/>
          <w:sz w:val="21"/>
          <w:szCs w:val="24"/>
        </w:rPr>
      </w:pPr>
      <w:ins w:id="51" w:author="Joh Ayami" w:date="2019-05-30T18:10:00Z">
        <w:r>
          <w:rPr>
            <w:noProof/>
          </w:rPr>
          <w:t>2.5</w:t>
        </w:r>
        <w:r>
          <w:rPr>
            <w:rFonts w:asciiTheme="minorHAnsi" w:eastAsiaTheme="minorEastAsia" w:hAnsiTheme="minorHAnsi" w:cstheme="minorBidi"/>
            <w:bCs w:val="0"/>
            <w:noProof/>
            <w:sz w:val="21"/>
            <w:szCs w:val="24"/>
          </w:rPr>
          <w:tab/>
        </w:r>
        <w:r w:rsidRPr="008E0AF0">
          <w:rPr>
            <w:noProof/>
            <w:bdr w:val="single" w:sz="4" w:space="0" w:color="auto"/>
          </w:rPr>
          <w:t>保留</w:t>
        </w:r>
        <w:r>
          <w:rPr>
            <w:noProof/>
          </w:rPr>
          <w:t>タグ</w:t>
        </w:r>
        <w:r>
          <w:rPr>
            <w:noProof/>
          </w:rPr>
          <w:t xml:space="preserve"> (</w:t>
        </w:r>
        <w:r w:rsidRPr="008E0AF0">
          <w:rPr>
            <w:noProof/>
            <w:u w:val="single"/>
          </w:rPr>
          <w:t>P</w:t>
        </w:r>
        <w:r>
          <w:rPr>
            <w:noProof/>
          </w:rPr>
          <w:t>ending)</w:t>
        </w:r>
        <w:r>
          <w:rPr>
            <w:noProof/>
          </w:rPr>
          <w:tab/>
        </w:r>
        <w:r>
          <w:rPr>
            <w:noProof/>
          </w:rPr>
          <w:fldChar w:fldCharType="begin"/>
        </w:r>
        <w:r>
          <w:rPr>
            <w:noProof/>
          </w:rPr>
          <w:instrText xml:space="preserve"> PAGEREF _Toc10132239 \h </w:instrText>
        </w:r>
        <w:r>
          <w:rPr>
            <w:noProof/>
          </w:rPr>
        </w:r>
      </w:ins>
      <w:r>
        <w:rPr>
          <w:noProof/>
        </w:rPr>
        <w:fldChar w:fldCharType="separate"/>
      </w:r>
      <w:ins w:id="52" w:author="Joh Ayami" w:date="2019-05-30T18:10:00Z">
        <w:r>
          <w:rPr>
            <w:noProof/>
          </w:rPr>
          <w:t>8</w:t>
        </w:r>
        <w:r>
          <w:rPr>
            <w:noProof/>
          </w:rPr>
          <w:fldChar w:fldCharType="end"/>
        </w:r>
      </w:ins>
    </w:p>
    <w:p w14:paraId="568F1B5E" w14:textId="1EB21D9D" w:rsidR="00B7070E" w:rsidRDefault="00B7070E">
      <w:pPr>
        <w:pStyle w:val="11"/>
        <w:tabs>
          <w:tab w:val="left" w:pos="720"/>
          <w:tab w:val="right" w:leader="dot" w:pos="8488"/>
        </w:tabs>
        <w:rPr>
          <w:ins w:id="53" w:author="Joh Ayami" w:date="2019-05-30T18:10:00Z"/>
          <w:rFonts w:asciiTheme="minorHAnsi" w:eastAsiaTheme="minorEastAsia" w:hAnsiTheme="minorHAnsi" w:cstheme="minorBidi"/>
          <w:bCs w:val="0"/>
          <w:noProof/>
          <w:sz w:val="21"/>
        </w:rPr>
      </w:pPr>
      <w:ins w:id="54" w:author="Joh Ayami" w:date="2019-05-30T18:10:00Z">
        <w:r w:rsidRPr="008E0AF0">
          <w:rPr>
            <w:rFonts w:ascii="Arial" w:hAnsi="Arial"/>
            <w:bCs w:val="0"/>
            <w:noProof/>
            <w:color w:val="000000"/>
            <w14:scene3d>
              <w14:camera w14:prst="orthographicFront"/>
              <w14:lightRig w14:rig="threePt" w14:dir="t">
                <w14:rot w14:lat="0" w14:lon="0" w14:rev="0"/>
              </w14:lightRig>
            </w14:scene3d>
          </w:rPr>
          <w:t>3</w:t>
        </w:r>
        <w:r>
          <w:rPr>
            <w:rFonts w:asciiTheme="minorHAnsi" w:eastAsiaTheme="minorEastAsia" w:hAnsiTheme="minorHAnsi" w:cstheme="minorBidi"/>
            <w:bCs w:val="0"/>
            <w:noProof/>
            <w:sz w:val="21"/>
          </w:rPr>
          <w:tab/>
        </w:r>
        <w:r>
          <w:rPr>
            <w:noProof/>
          </w:rPr>
          <w:t>複数のタグ種類について共通のルール</w:t>
        </w:r>
        <w:r>
          <w:rPr>
            <w:noProof/>
          </w:rPr>
          <w:tab/>
        </w:r>
        <w:r>
          <w:rPr>
            <w:noProof/>
          </w:rPr>
          <w:fldChar w:fldCharType="begin"/>
        </w:r>
        <w:r>
          <w:rPr>
            <w:noProof/>
          </w:rPr>
          <w:instrText xml:space="preserve"> PAGEREF _Toc10132240 \h </w:instrText>
        </w:r>
        <w:r>
          <w:rPr>
            <w:noProof/>
          </w:rPr>
        </w:r>
      </w:ins>
      <w:r>
        <w:rPr>
          <w:noProof/>
        </w:rPr>
        <w:fldChar w:fldCharType="separate"/>
      </w:r>
      <w:ins w:id="55" w:author="Joh Ayami" w:date="2019-05-30T18:10:00Z">
        <w:r>
          <w:rPr>
            <w:noProof/>
          </w:rPr>
          <w:t>8</w:t>
        </w:r>
        <w:r>
          <w:rPr>
            <w:noProof/>
          </w:rPr>
          <w:fldChar w:fldCharType="end"/>
        </w:r>
      </w:ins>
    </w:p>
    <w:p w14:paraId="4B19D89D" w14:textId="2DFD9CEB" w:rsidR="00B7070E" w:rsidRDefault="00B7070E">
      <w:pPr>
        <w:pStyle w:val="21"/>
        <w:tabs>
          <w:tab w:val="left" w:pos="1200"/>
          <w:tab w:val="right" w:leader="dot" w:pos="8488"/>
        </w:tabs>
        <w:rPr>
          <w:ins w:id="56" w:author="Joh Ayami" w:date="2019-05-30T18:10:00Z"/>
          <w:rFonts w:asciiTheme="minorHAnsi" w:eastAsiaTheme="minorEastAsia" w:hAnsiTheme="minorHAnsi" w:cstheme="minorBidi"/>
          <w:bCs w:val="0"/>
          <w:noProof/>
          <w:sz w:val="21"/>
          <w:szCs w:val="24"/>
        </w:rPr>
      </w:pPr>
      <w:ins w:id="57" w:author="Joh Ayami" w:date="2019-05-30T18:10:00Z">
        <w:r>
          <w:rPr>
            <w:noProof/>
          </w:rPr>
          <w:t>3.1</w:t>
        </w:r>
        <w:r>
          <w:rPr>
            <w:rFonts w:asciiTheme="minorHAnsi" w:eastAsiaTheme="minorEastAsia" w:hAnsiTheme="minorHAnsi" w:cstheme="minorBidi"/>
            <w:bCs w:val="0"/>
            <w:noProof/>
            <w:sz w:val="21"/>
            <w:szCs w:val="24"/>
          </w:rPr>
          <w:tab/>
        </w:r>
        <w:r>
          <w:rPr>
            <w:noProof/>
          </w:rPr>
          <w:t>並列</w:t>
        </w:r>
        <w:r>
          <w:rPr>
            <w:noProof/>
          </w:rPr>
          <w:tab/>
        </w:r>
        <w:r>
          <w:rPr>
            <w:noProof/>
          </w:rPr>
          <w:fldChar w:fldCharType="begin"/>
        </w:r>
        <w:r>
          <w:rPr>
            <w:noProof/>
          </w:rPr>
          <w:instrText xml:space="preserve"> PAGEREF _Toc10132241 \h </w:instrText>
        </w:r>
        <w:r>
          <w:rPr>
            <w:noProof/>
          </w:rPr>
        </w:r>
      </w:ins>
      <w:r>
        <w:rPr>
          <w:noProof/>
        </w:rPr>
        <w:fldChar w:fldCharType="separate"/>
      </w:r>
      <w:ins w:id="58" w:author="Joh Ayami" w:date="2019-05-30T18:10:00Z">
        <w:r>
          <w:rPr>
            <w:noProof/>
          </w:rPr>
          <w:t>8</w:t>
        </w:r>
        <w:r>
          <w:rPr>
            <w:noProof/>
          </w:rPr>
          <w:fldChar w:fldCharType="end"/>
        </w:r>
      </w:ins>
    </w:p>
    <w:p w14:paraId="3997D55A" w14:textId="4EABF138" w:rsidR="00B7070E" w:rsidRDefault="00B7070E">
      <w:pPr>
        <w:pStyle w:val="21"/>
        <w:tabs>
          <w:tab w:val="left" w:pos="1200"/>
          <w:tab w:val="right" w:leader="dot" w:pos="8488"/>
        </w:tabs>
        <w:rPr>
          <w:ins w:id="59" w:author="Joh Ayami" w:date="2019-05-30T18:10:00Z"/>
          <w:rFonts w:asciiTheme="minorHAnsi" w:eastAsiaTheme="minorEastAsia" w:hAnsiTheme="minorHAnsi" w:cstheme="minorBidi"/>
          <w:bCs w:val="0"/>
          <w:noProof/>
          <w:sz w:val="21"/>
          <w:szCs w:val="24"/>
        </w:rPr>
      </w:pPr>
      <w:ins w:id="60" w:author="Joh Ayami" w:date="2019-05-30T18:10:00Z">
        <w:r>
          <w:rPr>
            <w:noProof/>
          </w:rPr>
          <w:t>3.2</w:t>
        </w:r>
        <w:r>
          <w:rPr>
            <w:rFonts w:asciiTheme="minorHAnsi" w:eastAsiaTheme="minorEastAsia" w:hAnsiTheme="minorHAnsi" w:cstheme="minorBidi"/>
            <w:bCs w:val="0"/>
            <w:noProof/>
            <w:sz w:val="21"/>
            <w:szCs w:val="24"/>
          </w:rPr>
          <w:tab/>
        </w:r>
        <w:r>
          <w:rPr>
            <w:noProof/>
          </w:rPr>
          <w:t>誤記について</w:t>
        </w:r>
        <w:r>
          <w:rPr>
            <w:noProof/>
          </w:rPr>
          <w:tab/>
        </w:r>
        <w:r>
          <w:rPr>
            <w:noProof/>
          </w:rPr>
          <w:fldChar w:fldCharType="begin"/>
        </w:r>
        <w:r>
          <w:rPr>
            <w:noProof/>
          </w:rPr>
          <w:instrText xml:space="preserve"> PAGEREF _Toc10132242 \h </w:instrText>
        </w:r>
        <w:r>
          <w:rPr>
            <w:noProof/>
          </w:rPr>
        </w:r>
      </w:ins>
      <w:r>
        <w:rPr>
          <w:noProof/>
        </w:rPr>
        <w:fldChar w:fldCharType="separate"/>
      </w:r>
      <w:ins w:id="61" w:author="Joh Ayami" w:date="2019-05-30T18:10:00Z">
        <w:r>
          <w:rPr>
            <w:noProof/>
          </w:rPr>
          <w:t>8</w:t>
        </w:r>
        <w:r>
          <w:rPr>
            <w:noProof/>
          </w:rPr>
          <w:fldChar w:fldCharType="end"/>
        </w:r>
      </w:ins>
    </w:p>
    <w:p w14:paraId="10E0C121" w14:textId="52588C72" w:rsidR="00B7070E" w:rsidRDefault="00B7070E">
      <w:pPr>
        <w:pStyle w:val="21"/>
        <w:tabs>
          <w:tab w:val="left" w:pos="720"/>
          <w:tab w:val="right" w:leader="dot" w:pos="8488"/>
        </w:tabs>
        <w:rPr>
          <w:ins w:id="62" w:author="Joh Ayami" w:date="2019-05-30T18:10:00Z"/>
          <w:rFonts w:asciiTheme="minorHAnsi" w:eastAsiaTheme="minorEastAsia" w:hAnsiTheme="minorHAnsi" w:cstheme="minorBidi"/>
          <w:bCs w:val="0"/>
          <w:noProof/>
          <w:sz w:val="21"/>
          <w:szCs w:val="24"/>
        </w:rPr>
      </w:pPr>
      <w:ins w:id="63" w:author="Joh Ayami" w:date="2019-05-30T18:10:00Z">
        <w:r>
          <w:rPr>
            <w:noProof/>
          </w:rPr>
          <w:t>3.3</w:t>
        </w:r>
        <w:r>
          <w:rPr>
            <w:rFonts w:asciiTheme="minorHAnsi" w:eastAsiaTheme="minorEastAsia" w:hAnsiTheme="minorHAnsi" w:cstheme="minorBidi"/>
            <w:bCs w:val="0"/>
            <w:noProof/>
            <w:sz w:val="21"/>
            <w:szCs w:val="24"/>
          </w:rPr>
          <w:tab/>
        </w:r>
        <w:r>
          <w:rPr>
            <w:noProof/>
          </w:rPr>
          <w:t>「術後」を含む表現</w:t>
        </w:r>
        <w:r>
          <w:rPr>
            <w:noProof/>
          </w:rPr>
          <w:tab/>
        </w:r>
        <w:r>
          <w:rPr>
            <w:noProof/>
          </w:rPr>
          <w:fldChar w:fldCharType="begin"/>
        </w:r>
        <w:r>
          <w:rPr>
            <w:noProof/>
          </w:rPr>
          <w:instrText xml:space="preserve"> PAGEREF _Toc10132243 \h </w:instrText>
        </w:r>
        <w:r>
          <w:rPr>
            <w:noProof/>
          </w:rPr>
        </w:r>
      </w:ins>
      <w:r>
        <w:rPr>
          <w:noProof/>
        </w:rPr>
        <w:fldChar w:fldCharType="separate"/>
      </w:r>
      <w:ins w:id="64" w:author="Joh Ayami" w:date="2019-05-30T18:10:00Z">
        <w:r>
          <w:rPr>
            <w:noProof/>
          </w:rPr>
          <w:t>9</w:t>
        </w:r>
        <w:r>
          <w:rPr>
            <w:noProof/>
          </w:rPr>
          <w:fldChar w:fldCharType="end"/>
        </w:r>
      </w:ins>
    </w:p>
    <w:p w14:paraId="195DC3E4" w14:textId="13DFA23A" w:rsidR="00B7070E" w:rsidRDefault="00B7070E">
      <w:pPr>
        <w:pStyle w:val="21"/>
        <w:tabs>
          <w:tab w:val="left" w:pos="1200"/>
          <w:tab w:val="right" w:leader="dot" w:pos="8488"/>
        </w:tabs>
        <w:rPr>
          <w:ins w:id="65" w:author="Joh Ayami" w:date="2019-05-30T18:10:00Z"/>
          <w:rFonts w:asciiTheme="minorHAnsi" w:eastAsiaTheme="minorEastAsia" w:hAnsiTheme="minorHAnsi" w:cstheme="minorBidi"/>
          <w:bCs w:val="0"/>
          <w:noProof/>
          <w:sz w:val="21"/>
          <w:szCs w:val="24"/>
        </w:rPr>
      </w:pPr>
      <w:ins w:id="66" w:author="Joh Ayami" w:date="2019-05-30T18:10:00Z">
        <w:r>
          <w:rPr>
            <w:noProof/>
          </w:rPr>
          <w:t>3.4</w:t>
        </w:r>
        <w:r>
          <w:rPr>
            <w:rFonts w:asciiTheme="minorHAnsi" w:eastAsiaTheme="minorEastAsia" w:hAnsiTheme="minorHAnsi" w:cstheme="minorBidi"/>
            <w:bCs w:val="0"/>
            <w:noProof/>
            <w:sz w:val="21"/>
            <w:szCs w:val="24"/>
          </w:rPr>
          <w:tab/>
        </w:r>
        <w:r>
          <w:rPr>
            <w:noProof/>
          </w:rPr>
          <w:t>タグ範囲について</w:t>
        </w:r>
        <w:r>
          <w:rPr>
            <w:noProof/>
          </w:rPr>
          <w:tab/>
        </w:r>
        <w:r>
          <w:rPr>
            <w:noProof/>
          </w:rPr>
          <w:fldChar w:fldCharType="begin"/>
        </w:r>
        <w:r>
          <w:rPr>
            <w:noProof/>
          </w:rPr>
          <w:instrText xml:space="preserve"> PAGEREF _Toc10132244 \h </w:instrText>
        </w:r>
        <w:r>
          <w:rPr>
            <w:noProof/>
          </w:rPr>
        </w:r>
      </w:ins>
      <w:r>
        <w:rPr>
          <w:noProof/>
        </w:rPr>
        <w:fldChar w:fldCharType="separate"/>
      </w:r>
      <w:ins w:id="67" w:author="Joh Ayami" w:date="2019-05-30T18:10:00Z">
        <w:r>
          <w:rPr>
            <w:noProof/>
          </w:rPr>
          <w:t>9</w:t>
        </w:r>
        <w:r>
          <w:rPr>
            <w:noProof/>
          </w:rPr>
          <w:fldChar w:fldCharType="end"/>
        </w:r>
      </w:ins>
    </w:p>
    <w:p w14:paraId="3D30BE72" w14:textId="001F7352" w:rsidR="00B7070E" w:rsidRDefault="00B7070E">
      <w:pPr>
        <w:pStyle w:val="11"/>
        <w:tabs>
          <w:tab w:val="left" w:pos="720"/>
          <w:tab w:val="right" w:leader="dot" w:pos="8488"/>
        </w:tabs>
        <w:rPr>
          <w:ins w:id="68" w:author="Joh Ayami" w:date="2019-05-30T18:10:00Z"/>
          <w:rFonts w:asciiTheme="minorHAnsi" w:eastAsiaTheme="minorEastAsia" w:hAnsiTheme="minorHAnsi" w:cstheme="minorBidi"/>
          <w:bCs w:val="0"/>
          <w:noProof/>
          <w:sz w:val="21"/>
        </w:rPr>
      </w:pPr>
      <w:ins w:id="69" w:author="Joh Ayami" w:date="2019-05-30T18:10:00Z">
        <w:r w:rsidRPr="008E0AF0">
          <w:rPr>
            <w:rFonts w:ascii="Arial" w:hAnsi="Arial"/>
            <w:bCs w:val="0"/>
            <w:noProof/>
            <w:color w:val="000000"/>
            <w14:scene3d>
              <w14:camera w14:prst="orthographicFront"/>
              <w14:lightRig w14:rig="threePt" w14:dir="t">
                <w14:rot w14:lat="0" w14:lon="0" w14:rev="0"/>
              </w14:lightRig>
            </w14:scene3d>
          </w:rPr>
          <w:t>4</w:t>
        </w:r>
        <w:r>
          <w:rPr>
            <w:rFonts w:asciiTheme="minorHAnsi" w:eastAsiaTheme="minorEastAsia" w:hAnsiTheme="minorHAnsi" w:cstheme="minorBidi"/>
            <w:bCs w:val="0"/>
            <w:noProof/>
            <w:sz w:val="21"/>
          </w:rPr>
          <w:tab/>
        </w:r>
        <w:r>
          <w:rPr>
            <w:noProof/>
          </w:rPr>
          <w:t>タグ付け例</w:t>
        </w:r>
        <w:r>
          <w:rPr>
            <w:noProof/>
          </w:rPr>
          <w:tab/>
        </w:r>
        <w:r>
          <w:rPr>
            <w:noProof/>
          </w:rPr>
          <w:fldChar w:fldCharType="begin"/>
        </w:r>
        <w:r>
          <w:rPr>
            <w:noProof/>
          </w:rPr>
          <w:instrText xml:space="preserve"> PAGEREF _Toc10132245 \h </w:instrText>
        </w:r>
        <w:r>
          <w:rPr>
            <w:noProof/>
          </w:rPr>
        </w:r>
      </w:ins>
      <w:r>
        <w:rPr>
          <w:noProof/>
        </w:rPr>
        <w:fldChar w:fldCharType="separate"/>
      </w:r>
      <w:ins w:id="70" w:author="Joh Ayami" w:date="2019-05-30T18:10:00Z">
        <w:r>
          <w:rPr>
            <w:noProof/>
          </w:rPr>
          <w:t>10</w:t>
        </w:r>
        <w:r>
          <w:rPr>
            <w:noProof/>
          </w:rPr>
          <w:fldChar w:fldCharType="end"/>
        </w:r>
      </w:ins>
    </w:p>
    <w:p w14:paraId="1206F33C" w14:textId="09912C2E" w:rsidR="00B7070E" w:rsidRDefault="00B7070E">
      <w:pPr>
        <w:pStyle w:val="11"/>
        <w:tabs>
          <w:tab w:val="left" w:pos="720"/>
          <w:tab w:val="right" w:leader="dot" w:pos="8488"/>
        </w:tabs>
        <w:rPr>
          <w:ins w:id="71" w:author="Joh Ayami" w:date="2019-05-30T18:10:00Z"/>
          <w:rFonts w:asciiTheme="minorHAnsi" w:eastAsiaTheme="minorEastAsia" w:hAnsiTheme="minorHAnsi" w:cstheme="minorBidi"/>
          <w:bCs w:val="0"/>
          <w:noProof/>
          <w:sz w:val="21"/>
        </w:rPr>
      </w:pPr>
      <w:ins w:id="72" w:author="Joh Ayami" w:date="2019-05-30T18:10:00Z">
        <w:r w:rsidRPr="008E0AF0">
          <w:rPr>
            <w:rFonts w:ascii="Arial" w:hAnsi="Arial"/>
            <w:bCs w:val="0"/>
            <w:noProof/>
            <w:color w:val="000000"/>
            <w14:scene3d>
              <w14:camera w14:prst="orthographicFront"/>
              <w14:lightRig w14:rig="threePt" w14:dir="t">
                <w14:rot w14:lat="0" w14:lon="0" w14:rev="0"/>
              </w14:lightRig>
            </w14:scene3d>
          </w:rPr>
          <w:t>5</w:t>
        </w:r>
        <w:r>
          <w:rPr>
            <w:rFonts w:asciiTheme="minorHAnsi" w:eastAsiaTheme="minorEastAsia" w:hAnsiTheme="minorHAnsi" w:cstheme="minorBidi"/>
            <w:bCs w:val="0"/>
            <w:noProof/>
            <w:sz w:val="21"/>
          </w:rPr>
          <w:tab/>
        </w:r>
        <w:r>
          <w:rPr>
            <w:noProof/>
          </w:rPr>
          <w:t>検討中の事項</w:t>
        </w:r>
        <w:r>
          <w:rPr>
            <w:noProof/>
          </w:rPr>
          <w:tab/>
        </w:r>
        <w:r>
          <w:rPr>
            <w:noProof/>
          </w:rPr>
          <w:fldChar w:fldCharType="begin"/>
        </w:r>
        <w:r>
          <w:rPr>
            <w:noProof/>
          </w:rPr>
          <w:instrText xml:space="preserve"> PAGEREF _Toc10132246 \h </w:instrText>
        </w:r>
        <w:r>
          <w:rPr>
            <w:noProof/>
          </w:rPr>
        </w:r>
      </w:ins>
      <w:r>
        <w:rPr>
          <w:noProof/>
        </w:rPr>
        <w:fldChar w:fldCharType="separate"/>
      </w:r>
      <w:ins w:id="73" w:author="Joh Ayami" w:date="2019-05-30T18:10:00Z">
        <w:r>
          <w:rPr>
            <w:noProof/>
          </w:rPr>
          <w:t>11</w:t>
        </w:r>
        <w:r>
          <w:rPr>
            <w:noProof/>
          </w:rPr>
          <w:fldChar w:fldCharType="end"/>
        </w:r>
      </w:ins>
    </w:p>
    <w:p w14:paraId="2FADF3C7" w14:textId="55B9A22C" w:rsidR="00B7070E" w:rsidRDefault="00B7070E">
      <w:pPr>
        <w:pStyle w:val="21"/>
        <w:tabs>
          <w:tab w:val="left" w:pos="1200"/>
          <w:tab w:val="right" w:leader="dot" w:pos="8488"/>
        </w:tabs>
        <w:rPr>
          <w:ins w:id="74" w:author="Joh Ayami" w:date="2019-05-30T18:10:00Z"/>
          <w:rFonts w:asciiTheme="minorHAnsi" w:eastAsiaTheme="minorEastAsia" w:hAnsiTheme="minorHAnsi" w:cstheme="minorBidi"/>
          <w:bCs w:val="0"/>
          <w:noProof/>
          <w:sz w:val="21"/>
          <w:szCs w:val="24"/>
        </w:rPr>
      </w:pPr>
      <w:ins w:id="75" w:author="Joh Ayami" w:date="2019-05-30T18:10:00Z">
        <w:r>
          <w:rPr>
            <w:noProof/>
          </w:rPr>
          <w:t>5.1</w:t>
        </w:r>
        <w:r>
          <w:rPr>
            <w:rFonts w:asciiTheme="minorHAnsi" w:eastAsiaTheme="minorEastAsia" w:hAnsiTheme="minorHAnsi" w:cstheme="minorBidi"/>
            <w:bCs w:val="0"/>
            <w:noProof/>
            <w:sz w:val="21"/>
            <w:szCs w:val="24"/>
          </w:rPr>
          <w:tab/>
        </w:r>
        <w:r>
          <w:rPr>
            <w:noProof/>
          </w:rPr>
          <w:t>変化タグへの</w:t>
        </w:r>
        <w:r>
          <w:rPr>
            <w:noProof/>
          </w:rPr>
          <w:t>certainty</w:t>
        </w:r>
        <w:r>
          <w:rPr>
            <w:noProof/>
          </w:rPr>
          <w:t>属性導入</w:t>
        </w:r>
        <w:r>
          <w:rPr>
            <w:noProof/>
          </w:rPr>
          <w:tab/>
        </w:r>
        <w:r>
          <w:rPr>
            <w:noProof/>
          </w:rPr>
          <w:fldChar w:fldCharType="begin"/>
        </w:r>
        <w:r>
          <w:rPr>
            <w:noProof/>
          </w:rPr>
          <w:instrText xml:space="preserve"> PAGEREF _Toc10132247 \h </w:instrText>
        </w:r>
        <w:r>
          <w:rPr>
            <w:noProof/>
          </w:rPr>
        </w:r>
      </w:ins>
      <w:r>
        <w:rPr>
          <w:noProof/>
        </w:rPr>
        <w:fldChar w:fldCharType="separate"/>
      </w:r>
      <w:ins w:id="76" w:author="Joh Ayami" w:date="2019-05-30T18:10:00Z">
        <w:r>
          <w:rPr>
            <w:noProof/>
          </w:rPr>
          <w:t>11</w:t>
        </w:r>
        <w:r>
          <w:rPr>
            <w:noProof/>
          </w:rPr>
          <w:fldChar w:fldCharType="end"/>
        </w:r>
      </w:ins>
    </w:p>
    <w:p w14:paraId="3F6DEEDD" w14:textId="0FC3398F" w:rsidR="00B7070E" w:rsidRDefault="00B7070E">
      <w:pPr>
        <w:pStyle w:val="21"/>
        <w:tabs>
          <w:tab w:val="left" w:pos="1200"/>
          <w:tab w:val="right" w:leader="dot" w:pos="8488"/>
        </w:tabs>
        <w:rPr>
          <w:ins w:id="77" w:author="Joh Ayami" w:date="2019-05-30T18:10:00Z"/>
          <w:rFonts w:asciiTheme="minorHAnsi" w:eastAsiaTheme="minorEastAsia" w:hAnsiTheme="minorHAnsi" w:cstheme="minorBidi"/>
          <w:bCs w:val="0"/>
          <w:noProof/>
          <w:sz w:val="21"/>
          <w:szCs w:val="24"/>
        </w:rPr>
      </w:pPr>
      <w:ins w:id="78" w:author="Joh Ayami" w:date="2019-05-30T18:10:00Z">
        <w:r w:rsidRPr="008E0AF0">
          <w:rPr>
            <w:noProof/>
            <w:highlight w:val="yellow"/>
          </w:rPr>
          <w:t>5.2</w:t>
        </w:r>
        <w:r>
          <w:rPr>
            <w:rFonts w:asciiTheme="minorHAnsi" w:eastAsiaTheme="minorEastAsia" w:hAnsiTheme="minorHAnsi" w:cstheme="minorBidi"/>
            <w:bCs w:val="0"/>
            <w:noProof/>
            <w:sz w:val="21"/>
            <w:szCs w:val="24"/>
          </w:rPr>
          <w:tab/>
        </w:r>
        <w:r w:rsidRPr="008E0AF0">
          <w:rPr>
            <w:noProof/>
            <w:highlight w:val="yellow"/>
          </w:rPr>
          <w:t>病名・症状を表しうる語句を用いた修飾へのタグ付与</w:t>
        </w:r>
        <w:r>
          <w:rPr>
            <w:noProof/>
          </w:rPr>
          <w:tab/>
        </w:r>
        <w:r>
          <w:rPr>
            <w:noProof/>
          </w:rPr>
          <w:fldChar w:fldCharType="begin"/>
        </w:r>
        <w:r>
          <w:rPr>
            <w:noProof/>
          </w:rPr>
          <w:instrText xml:space="preserve"> PAGEREF _Toc10132248 \h </w:instrText>
        </w:r>
        <w:r>
          <w:rPr>
            <w:noProof/>
          </w:rPr>
        </w:r>
      </w:ins>
      <w:r>
        <w:rPr>
          <w:noProof/>
        </w:rPr>
        <w:fldChar w:fldCharType="separate"/>
      </w:r>
      <w:ins w:id="79" w:author="Joh Ayami" w:date="2019-05-30T18:10:00Z">
        <w:r>
          <w:rPr>
            <w:noProof/>
          </w:rPr>
          <w:t>11</w:t>
        </w:r>
        <w:r>
          <w:rPr>
            <w:noProof/>
          </w:rPr>
          <w:fldChar w:fldCharType="end"/>
        </w:r>
      </w:ins>
    </w:p>
    <w:p w14:paraId="77715864" w14:textId="02F1BD69" w:rsidR="00B7070E" w:rsidRDefault="00B7070E">
      <w:pPr>
        <w:pStyle w:val="11"/>
        <w:tabs>
          <w:tab w:val="left" w:pos="720"/>
          <w:tab w:val="right" w:leader="dot" w:pos="8488"/>
        </w:tabs>
        <w:rPr>
          <w:ins w:id="80" w:author="Joh Ayami" w:date="2019-05-30T18:10:00Z"/>
          <w:rFonts w:asciiTheme="minorHAnsi" w:eastAsiaTheme="minorEastAsia" w:hAnsiTheme="minorHAnsi" w:cstheme="minorBidi"/>
          <w:bCs w:val="0"/>
          <w:noProof/>
          <w:sz w:val="21"/>
        </w:rPr>
      </w:pPr>
      <w:ins w:id="81" w:author="Joh Ayami" w:date="2019-05-30T18:10:00Z">
        <w:r w:rsidRPr="008E0AF0">
          <w:rPr>
            <w:rFonts w:ascii="Arial" w:hAnsi="Arial"/>
            <w:bCs w:val="0"/>
            <w:noProof/>
            <w:color w:val="000000"/>
            <w14:scene3d>
              <w14:camera w14:prst="orthographicFront"/>
              <w14:lightRig w14:rig="threePt" w14:dir="t">
                <w14:rot w14:lat="0" w14:lon="0" w14:rev="0"/>
              </w14:lightRig>
            </w14:scene3d>
          </w:rPr>
          <w:t>6</w:t>
        </w:r>
        <w:r>
          <w:rPr>
            <w:rFonts w:asciiTheme="minorHAnsi" w:eastAsiaTheme="minorEastAsia" w:hAnsiTheme="minorHAnsi" w:cstheme="minorBidi"/>
            <w:bCs w:val="0"/>
            <w:noProof/>
            <w:sz w:val="21"/>
          </w:rPr>
          <w:tab/>
        </w:r>
        <w:r>
          <w:rPr>
            <w:noProof/>
          </w:rPr>
          <w:t>解決済みの事項</w:t>
        </w:r>
        <w:r>
          <w:rPr>
            <w:noProof/>
          </w:rPr>
          <w:tab/>
        </w:r>
        <w:r>
          <w:rPr>
            <w:noProof/>
          </w:rPr>
          <w:fldChar w:fldCharType="begin"/>
        </w:r>
        <w:r>
          <w:rPr>
            <w:noProof/>
          </w:rPr>
          <w:instrText xml:space="preserve"> PAGEREF _Toc10132249 \h </w:instrText>
        </w:r>
        <w:r>
          <w:rPr>
            <w:noProof/>
          </w:rPr>
        </w:r>
      </w:ins>
      <w:r>
        <w:rPr>
          <w:noProof/>
        </w:rPr>
        <w:fldChar w:fldCharType="separate"/>
      </w:r>
      <w:ins w:id="82" w:author="Joh Ayami" w:date="2019-05-30T18:10:00Z">
        <w:r>
          <w:rPr>
            <w:noProof/>
          </w:rPr>
          <w:t>12</w:t>
        </w:r>
        <w:r>
          <w:rPr>
            <w:noProof/>
          </w:rPr>
          <w:fldChar w:fldCharType="end"/>
        </w:r>
      </w:ins>
    </w:p>
    <w:p w14:paraId="5258F8CD" w14:textId="7A9DD26E" w:rsidR="00B7070E" w:rsidRDefault="00B7070E">
      <w:pPr>
        <w:pStyle w:val="21"/>
        <w:tabs>
          <w:tab w:val="left" w:pos="1200"/>
          <w:tab w:val="right" w:leader="dot" w:pos="8488"/>
        </w:tabs>
        <w:rPr>
          <w:ins w:id="83" w:author="Joh Ayami" w:date="2019-05-30T18:10:00Z"/>
          <w:rFonts w:asciiTheme="minorHAnsi" w:eastAsiaTheme="minorEastAsia" w:hAnsiTheme="minorHAnsi" w:cstheme="minorBidi"/>
          <w:bCs w:val="0"/>
          <w:noProof/>
          <w:sz w:val="21"/>
          <w:szCs w:val="24"/>
        </w:rPr>
      </w:pPr>
      <w:ins w:id="84" w:author="Joh Ayami" w:date="2019-05-30T18:10:00Z">
        <w:r>
          <w:rPr>
            <w:noProof/>
          </w:rPr>
          <w:t>6.1</w:t>
        </w:r>
        <w:r>
          <w:rPr>
            <w:rFonts w:asciiTheme="minorHAnsi" w:eastAsiaTheme="minorEastAsia" w:hAnsiTheme="minorHAnsi" w:cstheme="minorBidi"/>
            <w:bCs w:val="0"/>
            <w:noProof/>
            <w:sz w:val="21"/>
            <w:szCs w:val="24"/>
          </w:rPr>
          <w:tab/>
        </w:r>
        <w:r>
          <w:rPr>
            <w:noProof/>
          </w:rPr>
          <w:t>特徴・尺度タグへの</w:t>
        </w:r>
        <w:r>
          <w:rPr>
            <w:noProof/>
          </w:rPr>
          <w:t>certainty</w:t>
        </w:r>
        <w:r>
          <w:rPr>
            <w:noProof/>
          </w:rPr>
          <w:t>属性導入</w:t>
        </w:r>
        <w:r>
          <w:rPr>
            <w:noProof/>
          </w:rPr>
          <w:tab/>
        </w:r>
        <w:r>
          <w:rPr>
            <w:noProof/>
          </w:rPr>
          <w:fldChar w:fldCharType="begin"/>
        </w:r>
        <w:r>
          <w:rPr>
            <w:noProof/>
          </w:rPr>
          <w:instrText xml:space="preserve"> PAGEREF _Toc10132250 \h </w:instrText>
        </w:r>
        <w:r>
          <w:rPr>
            <w:noProof/>
          </w:rPr>
        </w:r>
      </w:ins>
      <w:r>
        <w:rPr>
          <w:noProof/>
        </w:rPr>
        <w:fldChar w:fldCharType="separate"/>
      </w:r>
      <w:ins w:id="85" w:author="Joh Ayami" w:date="2019-05-30T18:10:00Z">
        <w:r>
          <w:rPr>
            <w:noProof/>
          </w:rPr>
          <w:t>12</w:t>
        </w:r>
        <w:r>
          <w:rPr>
            <w:noProof/>
          </w:rPr>
          <w:fldChar w:fldCharType="end"/>
        </w:r>
      </w:ins>
    </w:p>
    <w:p w14:paraId="3A4DAFB5" w14:textId="13D3C947" w:rsidR="00B7070E" w:rsidRDefault="00B7070E">
      <w:pPr>
        <w:pStyle w:val="11"/>
        <w:tabs>
          <w:tab w:val="left" w:pos="720"/>
          <w:tab w:val="right" w:leader="dot" w:pos="8488"/>
        </w:tabs>
        <w:rPr>
          <w:ins w:id="86" w:author="Joh Ayami" w:date="2019-05-30T18:10:00Z"/>
          <w:rFonts w:asciiTheme="minorHAnsi" w:eastAsiaTheme="minorEastAsia" w:hAnsiTheme="minorHAnsi" w:cstheme="minorBidi"/>
          <w:bCs w:val="0"/>
          <w:noProof/>
          <w:sz w:val="21"/>
        </w:rPr>
      </w:pPr>
      <w:ins w:id="87" w:author="Joh Ayami" w:date="2019-05-30T18:10:00Z">
        <w:r w:rsidRPr="008E0AF0">
          <w:rPr>
            <w:rFonts w:ascii="Arial" w:hAnsi="Arial"/>
            <w:bCs w:val="0"/>
            <w:noProof/>
            <w:color w:val="000000"/>
            <w14:scene3d>
              <w14:camera w14:prst="orthographicFront"/>
              <w14:lightRig w14:rig="threePt" w14:dir="t">
                <w14:rot w14:lat="0" w14:lon="0" w14:rev="0"/>
              </w14:lightRig>
            </w14:scene3d>
          </w:rPr>
          <w:t>7</w:t>
        </w:r>
        <w:r>
          <w:rPr>
            <w:rFonts w:asciiTheme="minorHAnsi" w:eastAsiaTheme="minorEastAsia" w:hAnsiTheme="minorHAnsi" w:cstheme="minorBidi"/>
            <w:bCs w:val="0"/>
            <w:noProof/>
            <w:sz w:val="21"/>
          </w:rPr>
          <w:tab/>
        </w:r>
        <w:r>
          <w:rPr>
            <w:noProof/>
          </w:rPr>
          <w:t>医学的な知識体系をベースにした情報モデルと本タグとの対応</w:t>
        </w:r>
        <w:r>
          <w:rPr>
            <w:noProof/>
          </w:rPr>
          <w:tab/>
        </w:r>
        <w:r>
          <w:rPr>
            <w:noProof/>
          </w:rPr>
          <w:fldChar w:fldCharType="begin"/>
        </w:r>
        <w:r>
          <w:rPr>
            <w:noProof/>
          </w:rPr>
          <w:instrText xml:space="preserve"> PAGEREF _Toc10132251 \h </w:instrText>
        </w:r>
        <w:r>
          <w:rPr>
            <w:noProof/>
          </w:rPr>
        </w:r>
      </w:ins>
      <w:r>
        <w:rPr>
          <w:noProof/>
        </w:rPr>
        <w:fldChar w:fldCharType="separate"/>
      </w:r>
      <w:ins w:id="88" w:author="Joh Ayami" w:date="2019-05-30T18:10:00Z">
        <w:r>
          <w:rPr>
            <w:noProof/>
          </w:rPr>
          <w:t>12</w:t>
        </w:r>
        <w:r>
          <w:rPr>
            <w:noProof/>
          </w:rPr>
          <w:fldChar w:fldCharType="end"/>
        </w:r>
      </w:ins>
    </w:p>
    <w:p w14:paraId="515A876C" w14:textId="3D633CD5" w:rsidR="00B7070E" w:rsidRDefault="00B7070E">
      <w:pPr>
        <w:pStyle w:val="21"/>
        <w:tabs>
          <w:tab w:val="left" w:pos="1200"/>
          <w:tab w:val="right" w:leader="dot" w:pos="8488"/>
        </w:tabs>
        <w:rPr>
          <w:ins w:id="89" w:author="Joh Ayami" w:date="2019-05-30T18:10:00Z"/>
          <w:rFonts w:asciiTheme="minorHAnsi" w:eastAsiaTheme="minorEastAsia" w:hAnsiTheme="minorHAnsi" w:cstheme="minorBidi"/>
          <w:bCs w:val="0"/>
          <w:noProof/>
          <w:sz w:val="21"/>
          <w:szCs w:val="24"/>
        </w:rPr>
      </w:pPr>
      <w:ins w:id="90" w:author="Joh Ayami" w:date="2019-05-30T18:10:00Z">
        <w:r>
          <w:rPr>
            <w:noProof/>
          </w:rPr>
          <w:t>7.1</w:t>
        </w:r>
        <w:r>
          <w:rPr>
            <w:rFonts w:asciiTheme="minorHAnsi" w:eastAsiaTheme="minorEastAsia" w:hAnsiTheme="minorHAnsi" w:cstheme="minorBidi"/>
            <w:bCs w:val="0"/>
            <w:noProof/>
            <w:sz w:val="21"/>
            <w:szCs w:val="24"/>
          </w:rPr>
          <w:tab/>
        </w:r>
        <w:r>
          <w:rPr>
            <w:noProof/>
          </w:rPr>
          <w:t>医学的な知識体系をベースにした情報モデルとは</w:t>
        </w:r>
        <w:r>
          <w:rPr>
            <w:noProof/>
          </w:rPr>
          <w:tab/>
        </w:r>
        <w:r>
          <w:rPr>
            <w:noProof/>
          </w:rPr>
          <w:fldChar w:fldCharType="begin"/>
        </w:r>
        <w:r>
          <w:rPr>
            <w:noProof/>
          </w:rPr>
          <w:instrText xml:space="preserve"> PAGEREF _Toc10132252 \h </w:instrText>
        </w:r>
        <w:r>
          <w:rPr>
            <w:noProof/>
          </w:rPr>
        </w:r>
      </w:ins>
      <w:r>
        <w:rPr>
          <w:noProof/>
        </w:rPr>
        <w:fldChar w:fldCharType="separate"/>
      </w:r>
      <w:ins w:id="91" w:author="Joh Ayami" w:date="2019-05-30T18:10:00Z">
        <w:r>
          <w:rPr>
            <w:noProof/>
          </w:rPr>
          <w:t>12</w:t>
        </w:r>
        <w:r>
          <w:rPr>
            <w:noProof/>
          </w:rPr>
          <w:fldChar w:fldCharType="end"/>
        </w:r>
      </w:ins>
    </w:p>
    <w:p w14:paraId="0FA34135" w14:textId="461FB75C" w:rsidR="005A3C1E" w:rsidDel="005E2706" w:rsidRDefault="001E695E">
      <w:pPr>
        <w:pStyle w:val="11"/>
        <w:tabs>
          <w:tab w:val="left" w:pos="720"/>
          <w:tab w:val="right" w:leader="dot" w:pos="8488"/>
        </w:tabs>
        <w:rPr>
          <w:ins w:id="92" w:author="Microsoft Office User" w:date="2019-03-01T17:02:00Z"/>
          <w:del w:id="93" w:author="Joh Ayami" w:date="2019-04-15T16:44:00Z"/>
          <w:rFonts w:asciiTheme="minorHAnsi" w:eastAsiaTheme="minorEastAsia" w:hAnsiTheme="minorHAnsi" w:cstheme="minorBidi"/>
          <w:bCs w:val="0"/>
          <w:noProof/>
          <w:sz w:val="21"/>
        </w:rPr>
      </w:pPr>
      <w:del w:id="94" w:author="Joh Ayami" w:date="2019-05-29T11:46:00Z">
        <w:r w:rsidDel="00F73369">
          <w:rPr>
            <w:noProof/>
          </w:rPr>
          <w:delText>333344455566788889910111111111212</w:delText>
        </w:r>
      </w:del>
      <w:ins w:id="95" w:author="Microsoft Office User" w:date="2019-03-01T17:02:00Z">
        <w:del w:id="96" w:author="Joh Ayami" w:date="2019-04-15T16:44:00Z">
          <w:r w:rsidR="005A3C1E" w:rsidRPr="00CE2E81" w:rsidDel="005E2706">
            <w:rPr>
              <w:rFonts w:ascii="Arial" w:hAnsi="Arial"/>
              <w:bCs w:val="0"/>
              <w:noProof/>
              <w14:scene3d>
                <w14:camera w14:prst="orthographicFront"/>
                <w14:lightRig w14:rig="threePt" w14:dir="t">
                  <w14:rot w14:lat="0" w14:lon="0" w14:rev="0"/>
                </w14:lightRig>
              </w14:scene3d>
            </w:rPr>
            <w:delText>1</w:delText>
          </w:r>
          <w:r w:rsidR="005A3C1E" w:rsidDel="005E2706">
            <w:rPr>
              <w:rFonts w:asciiTheme="minorHAnsi" w:eastAsiaTheme="minorEastAsia" w:hAnsiTheme="minorHAnsi" w:cstheme="minorBidi"/>
              <w:bCs w:val="0"/>
              <w:noProof/>
              <w:sz w:val="21"/>
            </w:rPr>
            <w:tab/>
          </w:r>
          <w:r w:rsidR="005A3C1E" w:rsidDel="005E2706">
            <w:rPr>
              <w:noProof/>
            </w:rPr>
            <w:delText>概要</w:delText>
          </w:r>
          <w:r w:rsidR="005A3C1E" w:rsidDel="005E2706">
            <w:rPr>
              <w:noProof/>
            </w:rPr>
            <w:tab/>
          </w:r>
        </w:del>
      </w:ins>
    </w:p>
    <w:p w14:paraId="05093C30" w14:textId="6FD6BA86" w:rsidR="005A3C1E" w:rsidDel="005E2706" w:rsidRDefault="005A3C1E">
      <w:pPr>
        <w:pStyle w:val="21"/>
        <w:tabs>
          <w:tab w:val="left" w:pos="1200"/>
          <w:tab w:val="right" w:leader="dot" w:pos="8488"/>
        </w:tabs>
        <w:rPr>
          <w:ins w:id="97" w:author="Microsoft Office User" w:date="2019-03-01T17:02:00Z"/>
          <w:del w:id="98" w:author="Joh Ayami" w:date="2019-04-15T16:44:00Z"/>
          <w:rFonts w:asciiTheme="minorHAnsi" w:eastAsiaTheme="minorEastAsia" w:hAnsiTheme="minorHAnsi" w:cstheme="minorBidi"/>
          <w:bCs w:val="0"/>
          <w:noProof/>
          <w:sz w:val="21"/>
          <w:szCs w:val="24"/>
        </w:rPr>
      </w:pPr>
      <w:ins w:id="99" w:author="Microsoft Office User" w:date="2019-03-01T17:02:00Z">
        <w:del w:id="100" w:author="Joh Ayami" w:date="2019-04-15T16:44:00Z">
          <w:r w:rsidDel="005E2706">
            <w:rPr>
              <w:noProof/>
            </w:rPr>
            <w:delText>1.1</w:delText>
          </w:r>
          <w:r w:rsidDel="005E2706">
            <w:rPr>
              <w:rFonts w:asciiTheme="minorHAnsi" w:eastAsiaTheme="minorEastAsia" w:hAnsiTheme="minorHAnsi" w:cstheme="minorBidi"/>
              <w:bCs w:val="0"/>
              <w:noProof/>
              <w:sz w:val="21"/>
              <w:szCs w:val="24"/>
            </w:rPr>
            <w:tab/>
          </w:r>
          <w:r w:rsidDel="005E2706">
            <w:rPr>
              <w:noProof/>
            </w:rPr>
            <w:delText>ガイドライン中の記法について</w:delText>
          </w:r>
          <w:r w:rsidDel="005E2706">
            <w:rPr>
              <w:noProof/>
            </w:rPr>
            <w:tab/>
          </w:r>
        </w:del>
      </w:ins>
    </w:p>
    <w:p w14:paraId="4E56BE2D" w14:textId="1BBEAA8E" w:rsidR="005A3C1E" w:rsidDel="005E2706" w:rsidRDefault="005A3C1E">
      <w:pPr>
        <w:pStyle w:val="21"/>
        <w:tabs>
          <w:tab w:val="left" w:pos="1200"/>
          <w:tab w:val="right" w:leader="dot" w:pos="8488"/>
        </w:tabs>
        <w:rPr>
          <w:ins w:id="101" w:author="Microsoft Office User" w:date="2019-03-01T17:02:00Z"/>
          <w:del w:id="102" w:author="Joh Ayami" w:date="2019-04-15T16:44:00Z"/>
          <w:rFonts w:asciiTheme="minorHAnsi" w:eastAsiaTheme="minorEastAsia" w:hAnsiTheme="minorHAnsi" w:cstheme="minorBidi"/>
          <w:bCs w:val="0"/>
          <w:noProof/>
          <w:sz w:val="21"/>
          <w:szCs w:val="24"/>
        </w:rPr>
      </w:pPr>
      <w:ins w:id="103" w:author="Microsoft Office User" w:date="2019-03-01T17:02:00Z">
        <w:del w:id="104" w:author="Joh Ayami" w:date="2019-04-15T16:44:00Z">
          <w:r w:rsidDel="005E2706">
            <w:rPr>
              <w:noProof/>
            </w:rPr>
            <w:delText>1.2</w:delText>
          </w:r>
          <w:r w:rsidDel="005E2706">
            <w:rPr>
              <w:rFonts w:asciiTheme="minorHAnsi" w:eastAsiaTheme="minorEastAsia" w:hAnsiTheme="minorHAnsi" w:cstheme="minorBidi"/>
              <w:bCs w:val="0"/>
              <w:noProof/>
              <w:sz w:val="21"/>
              <w:szCs w:val="24"/>
            </w:rPr>
            <w:tab/>
          </w:r>
          <w:r w:rsidDel="005E2706">
            <w:rPr>
              <w:noProof/>
            </w:rPr>
            <w:delText>例文について</w:delText>
          </w:r>
          <w:r w:rsidDel="005E2706">
            <w:rPr>
              <w:noProof/>
            </w:rPr>
            <w:tab/>
          </w:r>
        </w:del>
      </w:ins>
    </w:p>
    <w:p w14:paraId="70CA9BC9" w14:textId="7CA1D76F" w:rsidR="005A3C1E" w:rsidDel="005E2706" w:rsidRDefault="005A3C1E">
      <w:pPr>
        <w:pStyle w:val="21"/>
        <w:tabs>
          <w:tab w:val="left" w:pos="1200"/>
          <w:tab w:val="right" w:leader="dot" w:pos="8488"/>
        </w:tabs>
        <w:rPr>
          <w:ins w:id="105" w:author="Microsoft Office User" w:date="2019-03-01T17:02:00Z"/>
          <w:del w:id="106" w:author="Joh Ayami" w:date="2019-04-15T16:44:00Z"/>
          <w:rFonts w:asciiTheme="minorHAnsi" w:eastAsiaTheme="minorEastAsia" w:hAnsiTheme="minorHAnsi" w:cstheme="minorBidi"/>
          <w:bCs w:val="0"/>
          <w:noProof/>
          <w:sz w:val="21"/>
          <w:szCs w:val="24"/>
        </w:rPr>
      </w:pPr>
      <w:ins w:id="107" w:author="Microsoft Office User" w:date="2019-03-01T17:02:00Z">
        <w:del w:id="108" w:author="Joh Ayami" w:date="2019-04-15T16:44:00Z">
          <w:r w:rsidRPr="00CE2E81" w:rsidDel="005E2706">
            <w:rPr>
              <w:noProof/>
              <w:highlight w:val="green"/>
            </w:rPr>
            <w:delText>1.3</w:delText>
          </w:r>
          <w:r w:rsidDel="005E2706">
            <w:rPr>
              <w:rFonts w:asciiTheme="minorHAnsi" w:eastAsiaTheme="minorEastAsia" w:hAnsiTheme="minorHAnsi" w:cstheme="minorBidi"/>
              <w:bCs w:val="0"/>
              <w:noProof/>
              <w:sz w:val="21"/>
              <w:szCs w:val="24"/>
            </w:rPr>
            <w:tab/>
          </w:r>
          <w:r w:rsidRPr="00CE2E81" w:rsidDel="005E2706">
            <w:rPr>
              <w:noProof/>
              <w:highlight w:val="green"/>
            </w:rPr>
            <w:delText>改行について</w:delText>
          </w:r>
          <w:r w:rsidDel="005E2706">
            <w:rPr>
              <w:noProof/>
            </w:rPr>
            <w:tab/>
          </w:r>
        </w:del>
      </w:ins>
    </w:p>
    <w:p w14:paraId="27C76D40" w14:textId="67D2B2F6" w:rsidR="005A3C1E" w:rsidDel="005E2706" w:rsidRDefault="005A3C1E">
      <w:pPr>
        <w:pStyle w:val="11"/>
        <w:tabs>
          <w:tab w:val="left" w:pos="720"/>
          <w:tab w:val="right" w:leader="dot" w:pos="8488"/>
        </w:tabs>
        <w:rPr>
          <w:ins w:id="109" w:author="Microsoft Office User" w:date="2019-03-01T17:02:00Z"/>
          <w:del w:id="110" w:author="Joh Ayami" w:date="2019-04-15T16:44:00Z"/>
          <w:rFonts w:asciiTheme="minorHAnsi" w:eastAsiaTheme="minorEastAsia" w:hAnsiTheme="minorHAnsi" w:cstheme="minorBidi"/>
          <w:bCs w:val="0"/>
          <w:noProof/>
          <w:sz w:val="21"/>
        </w:rPr>
      </w:pPr>
      <w:ins w:id="111" w:author="Microsoft Office User" w:date="2019-03-01T17:02:00Z">
        <w:del w:id="112" w:author="Joh Ayami" w:date="2019-04-15T16:44:00Z">
          <w:r w:rsidRPr="00CE2E81" w:rsidDel="005E2706">
            <w:rPr>
              <w:rFonts w:ascii="Arial" w:hAnsi="Arial"/>
              <w:bCs w:val="0"/>
              <w:noProof/>
              <w14:scene3d>
                <w14:camera w14:prst="orthographicFront"/>
                <w14:lightRig w14:rig="threePt" w14:dir="t">
                  <w14:rot w14:lat="0" w14:lon="0" w14:rev="0"/>
                </w14:lightRig>
              </w14:scene3d>
            </w:rPr>
            <w:delText>2</w:delText>
          </w:r>
          <w:r w:rsidDel="005E2706">
            <w:rPr>
              <w:rFonts w:asciiTheme="minorHAnsi" w:eastAsiaTheme="minorEastAsia" w:hAnsiTheme="minorHAnsi" w:cstheme="minorBidi"/>
              <w:bCs w:val="0"/>
              <w:noProof/>
              <w:sz w:val="21"/>
            </w:rPr>
            <w:tab/>
          </w:r>
          <w:r w:rsidDel="005E2706">
            <w:rPr>
              <w:noProof/>
            </w:rPr>
            <w:delText>タグ種類</w:delText>
          </w:r>
          <w:r w:rsidDel="005E2706">
            <w:rPr>
              <w:noProof/>
            </w:rPr>
            <w:tab/>
          </w:r>
        </w:del>
      </w:ins>
    </w:p>
    <w:p w14:paraId="28B6F436" w14:textId="1928681A" w:rsidR="005A3C1E" w:rsidDel="005E2706" w:rsidRDefault="005A3C1E">
      <w:pPr>
        <w:pStyle w:val="21"/>
        <w:tabs>
          <w:tab w:val="left" w:pos="1200"/>
          <w:tab w:val="right" w:leader="dot" w:pos="8488"/>
        </w:tabs>
        <w:rPr>
          <w:ins w:id="113" w:author="Microsoft Office User" w:date="2019-03-01T17:02:00Z"/>
          <w:del w:id="114" w:author="Joh Ayami" w:date="2019-04-15T16:44:00Z"/>
          <w:rFonts w:asciiTheme="minorHAnsi" w:eastAsiaTheme="minorEastAsia" w:hAnsiTheme="minorHAnsi" w:cstheme="minorBidi"/>
          <w:bCs w:val="0"/>
          <w:noProof/>
          <w:sz w:val="21"/>
          <w:szCs w:val="24"/>
        </w:rPr>
      </w:pPr>
      <w:ins w:id="115" w:author="Microsoft Office User" w:date="2019-03-01T17:02:00Z">
        <w:del w:id="116" w:author="Joh Ayami" w:date="2019-04-15T16:44:00Z">
          <w:r w:rsidDel="005E2706">
            <w:rPr>
              <w:noProof/>
            </w:rPr>
            <w:delText>2.1</w:delText>
          </w:r>
          <w:r w:rsidDel="005E2706">
            <w:rPr>
              <w:rFonts w:asciiTheme="minorHAnsi" w:eastAsiaTheme="minorEastAsia" w:hAnsiTheme="minorHAnsi" w:cstheme="minorBidi"/>
              <w:bCs w:val="0"/>
              <w:noProof/>
              <w:sz w:val="21"/>
              <w:szCs w:val="24"/>
            </w:rPr>
            <w:tab/>
          </w:r>
          <w:r w:rsidDel="005E2706">
            <w:rPr>
              <w:noProof/>
            </w:rPr>
            <w:delText>病名・症状タグ</w:delText>
          </w:r>
          <w:r w:rsidDel="005E2706">
            <w:rPr>
              <w:noProof/>
            </w:rPr>
            <w:delText xml:space="preserve"> (Diseases and Symptoms)</w:delText>
          </w:r>
          <w:r w:rsidDel="005E2706">
            <w:rPr>
              <w:noProof/>
            </w:rPr>
            <w:delText>，確実性属性</w:delText>
          </w:r>
          <w:r w:rsidDel="005E2706">
            <w:rPr>
              <w:noProof/>
            </w:rPr>
            <w:delText>(certainty)</w:delText>
          </w:r>
          <w:r w:rsidDel="005E2706">
            <w:rPr>
              <w:noProof/>
            </w:rPr>
            <w:tab/>
          </w:r>
        </w:del>
      </w:ins>
    </w:p>
    <w:p w14:paraId="0DC38BCB" w14:textId="3E2E7407" w:rsidR="005A3C1E" w:rsidDel="005E2706" w:rsidRDefault="005A3C1E">
      <w:pPr>
        <w:pStyle w:val="31"/>
        <w:tabs>
          <w:tab w:val="left" w:pos="1200"/>
          <w:tab w:val="right" w:leader="dot" w:pos="8488"/>
        </w:tabs>
        <w:ind w:left="240"/>
        <w:rPr>
          <w:ins w:id="117" w:author="Microsoft Office User" w:date="2019-03-01T17:02:00Z"/>
          <w:del w:id="118" w:author="Joh Ayami" w:date="2019-04-15T16:44:00Z"/>
          <w:rFonts w:asciiTheme="minorHAnsi" w:eastAsiaTheme="minorEastAsia" w:hAnsiTheme="minorHAnsi" w:cstheme="minorBidi"/>
          <w:noProof/>
          <w:sz w:val="21"/>
          <w:szCs w:val="24"/>
        </w:rPr>
      </w:pPr>
      <w:ins w:id="119" w:author="Microsoft Office User" w:date="2019-03-01T17:02:00Z">
        <w:del w:id="120" w:author="Joh Ayami" w:date="2019-04-15T16:44:00Z">
          <w:r w:rsidDel="005E2706">
            <w:rPr>
              <w:noProof/>
            </w:rPr>
            <w:delText>2.1.1</w:delText>
          </w:r>
          <w:r w:rsidDel="005E2706">
            <w:rPr>
              <w:rFonts w:asciiTheme="minorHAnsi" w:eastAsiaTheme="minorEastAsia" w:hAnsiTheme="minorHAnsi" w:cstheme="minorBidi"/>
              <w:noProof/>
              <w:sz w:val="21"/>
              <w:szCs w:val="24"/>
            </w:rPr>
            <w:tab/>
          </w:r>
          <w:r w:rsidDel="005E2706">
            <w:rPr>
              <w:noProof/>
            </w:rPr>
            <w:delText>certainty=”</w:delText>
          </w:r>
          <w:r w:rsidRPr="00CE2E81" w:rsidDel="005E2706">
            <w:rPr>
              <w:noProof/>
              <w:color w:val="FF4B00"/>
            </w:rPr>
            <w:delText>positive</w:delText>
          </w:r>
          <w:r w:rsidDel="005E2706">
            <w:rPr>
              <w:noProof/>
            </w:rPr>
            <w:delText>”</w:delText>
          </w:r>
          <w:r w:rsidDel="005E2706">
            <w:rPr>
              <w:noProof/>
            </w:rPr>
            <w:delText>の場合</w:delText>
          </w:r>
          <w:r w:rsidDel="005E2706">
            <w:rPr>
              <w:noProof/>
            </w:rPr>
            <w:tab/>
          </w:r>
        </w:del>
      </w:ins>
    </w:p>
    <w:p w14:paraId="21D6ABDC" w14:textId="17260E6E" w:rsidR="005A3C1E" w:rsidDel="005E2706" w:rsidRDefault="005A3C1E">
      <w:pPr>
        <w:pStyle w:val="31"/>
        <w:tabs>
          <w:tab w:val="left" w:pos="1200"/>
          <w:tab w:val="right" w:leader="dot" w:pos="8488"/>
        </w:tabs>
        <w:ind w:left="240"/>
        <w:rPr>
          <w:ins w:id="121" w:author="Microsoft Office User" w:date="2019-03-01T17:02:00Z"/>
          <w:del w:id="122" w:author="Joh Ayami" w:date="2019-04-15T16:44:00Z"/>
          <w:rFonts w:asciiTheme="minorHAnsi" w:eastAsiaTheme="minorEastAsia" w:hAnsiTheme="minorHAnsi" w:cstheme="minorBidi"/>
          <w:noProof/>
          <w:sz w:val="21"/>
          <w:szCs w:val="24"/>
        </w:rPr>
      </w:pPr>
      <w:ins w:id="123" w:author="Microsoft Office User" w:date="2019-03-01T17:02:00Z">
        <w:del w:id="124" w:author="Joh Ayami" w:date="2019-04-15T16:44:00Z">
          <w:r w:rsidDel="005E2706">
            <w:rPr>
              <w:noProof/>
            </w:rPr>
            <w:delText>2.1.2</w:delText>
          </w:r>
          <w:r w:rsidDel="005E2706">
            <w:rPr>
              <w:rFonts w:asciiTheme="minorHAnsi" w:eastAsiaTheme="minorEastAsia" w:hAnsiTheme="minorHAnsi" w:cstheme="minorBidi"/>
              <w:noProof/>
              <w:sz w:val="21"/>
              <w:szCs w:val="24"/>
            </w:rPr>
            <w:tab/>
          </w:r>
          <w:r w:rsidDel="005E2706">
            <w:rPr>
              <w:noProof/>
            </w:rPr>
            <w:delText>certainty=”</w:delText>
          </w:r>
          <w:r w:rsidRPr="00CE2E81" w:rsidDel="005E2706">
            <w:rPr>
              <w:noProof/>
              <w:color w:val="FFF100"/>
            </w:rPr>
            <w:delText>suspicious</w:delText>
          </w:r>
          <w:r w:rsidDel="005E2706">
            <w:rPr>
              <w:noProof/>
            </w:rPr>
            <w:delText>”</w:delText>
          </w:r>
          <w:r w:rsidDel="005E2706">
            <w:rPr>
              <w:noProof/>
            </w:rPr>
            <w:delText>の場合</w:delText>
          </w:r>
          <w:r w:rsidDel="005E2706">
            <w:rPr>
              <w:noProof/>
            </w:rPr>
            <w:tab/>
          </w:r>
        </w:del>
      </w:ins>
    </w:p>
    <w:p w14:paraId="438BEAD7" w14:textId="2A045C4B" w:rsidR="005A3C1E" w:rsidDel="005E2706" w:rsidRDefault="005A3C1E">
      <w:pPr>
        <w:pStyle w:val="31"/>
        <w:tabs>
          <w:tab w:val="left" w:pos="1200"/>
          <w:tab w:val="right" w:leader="dot" w:pos="8488"/>
        </w:tabs>
        <w:ind w:left="240"/>
        <w:rPr>
          <w:ins w:id="125" w:author="Microsoft Office User" w:date="2019-03-01T17:02:00Z"/>
          <w:del w:id="126" w:author="Joh Ayami" w:date="2019-04-15T16:44:00Z"/>
          <w:rFonts w:asciiTheme="minorHAnsi" w:eastAsiaTheme="minorEastAsia" w:hAnsiTheme="minorHAnsi" w:cstheme="minorBidi"/>
          <w:noProof/>
          <w:sz w:val="21"/>
          <w:szCs w:val="24"/>
        </w:rPr>
      </w:pPr>
      <w:ins w:id="127" w:author="Microsoft Office User" w:date="2019-03-01T17:02:00Z">
        <w:del w:id="128" w:author="Joh Ayami" w:date="2019-04-15T16:44:00Z">
          <w:r w:rsidDel="005E2706">
            <w:rPr>
              <w:noProof/>
            </w:rPr>
            <w:delText>2.1.3</w:delText>
          </w:r>
          <w:r w:rsidDel="005E2706">
            <w:rPr>
              <w:rFonts w:asciiTheme="minorHAnsi" w:eastAsiaTheme="minorEastAsia" w:hAnsiTheme="minorHAnsi" w:cstheme="minorBidi"/>
              <w:noProof/>
              <w:sz w:val="21"/>
              <w:szCs w:val="24"/>
            </w:rPr>
            <w:tab/>
          </w:r>
          <w:r w:rsidDel="005E2706">
            <w:rPr>
              <w:noProof/>
            </w:rPr>
            <w:delText>certainty=”</w:delText>
          </w:r>
          <w:r w:rsidRPr="00CE2E81" w:rsidDel="005E2706">
            <w:rPr>
              <w:noProof/>
              <w:color w:val="005AFF"/>
            </w:rPr>
            <w:delText>negative</w:delText>
          </w:r>
          <w:r w:rsidDel="005E2706">
            <w:rPr>
              <w:noProof/>
            </w:rPr>
            <w:delText>”</w:delText>
          </w:r>
          <w:r w:rsidDel="005E2706">
            <w:rPr>
              <w:noProof/>
            </w:rPr>
            <w:delText>の場合</w:delText>
          </w:r>
          <w:r w:rsidDel="005E2706">
            <w:rPr>
              <w:noProof/>
            </w:rPr>
            <w:tab/>
          </w:r>
        </w:del>
      </w:ins>
    </w:p>
    <w:p w14:paraId="69BD24BA" w14:textId="045563EB" w:rsidR="005A3C1E" w:rsidDel="005E2706" w:rsidRDefault="005A3C1E">
      <w:pPr>
        <w:pStyle w:val="31"/>
        <w:tabs>
          <w:tab w:val="left" w:pos="1200"/>
          <w:tab w:val="right" w:leader="dot" w:pos="8488"/>
        </w:tabs>
        <w:ind w:left="240"/>
        <w:rPr>
          <w:ins w:id="129" w:author="Microsoft Office User" w:date="2019-03-01T17:02:00Z"/>
          <w:del w:id="130" w:author="Joh Ayami" w:date="2019-04-15T16:44:00Z"/>
          <w:rFonts w:asciiTheme="minorHAnsi" w:eastAsiaTheme="minorEastAsia" w:hAnsiTheme="minorHAnsi" w:cstheme="minorBidi"/>
          <w:noProof/>
          <w:sz w:val="21"/>
          <w:szCs w:val="24"/>
        </w:rPr>
      </w:pPr>
      <w:ins w:id="131" w:author="Microsoft Office User" w:date="2019-03-01T17:02:00Z">
        <w:del w:id="132" w:author="Joh Ayami" w:date="2019-04-15T16:44:00Z">
          <w:r w:rsidRPr="00CE2E81" w:rsidDel="005E2706">
            <w:rPr>
              <w:noProof/>
              <w:highlight w:val="green"/>
            </w:rPr>
            <w:delText>2.1.4</w:delText>
          </w:r>
          <w:r w:rsidDel="005E2706">
            <w:rPr>
              <w:rFonts w:asciiTheme="minorHAnsi" w:eastAsiaTheme="minorEastAsia" w:hAnsiTheme="minorHAnsi" w:cstheme="minorBidi"/>
              <w:noProof/>
              <w:sz w:val="21"/>
              <w:szCs w:val="24"/>
            </w:rPr>
            <w:tab/>
          </w:r>
          <w:r w:rsidRPr="00CE2E81" w:rsidDel="005E2706">
            <w:rPr>
              <w:noProof/>
              <w:highlight w:val="green"/>
            </w:rPr>
            <w:delText>TNM</w:delText>
          </w:r>
          <w:r w:rsidRPr="00CE2E81" w:rsidDel="005E2706">
            <w:rPr>
              <w:noProof/>
              <w:highlight w:val="green"/>
            </w:rPr>
            <w:delText>分類</w:delText>
          </w:r>
          <w:r w:rsidDel="005E2706">
            <w:rPr>
              <w:noProof/>
            </w:rPr>
            <w:tab/>
          </w:r>
        </w:del>
      </w:ins>
    </w:p>
    <w:p w14:paraId="1836DF9F" w14:textId="5AE6EA76" w:rsidR="005A3C1E" w:rsidDel="005E2706" w:rsidRDefault="005A3C1E">
      <w:pPr>
        <w:pStyle w:val="21"/>
        <w:tabs>
          <w:tab w:val="left" w:pos="1200"/>
          <w:tab w:val="right" w:leader="dot" w:pos="8488"/>
        </w:tabs>
        <w:rPr>
          <w:ins w:id="133" w:author="Microsoft Office User" w:date="2019-03-01T17:02:00Z"/>
          <w:del w:id="134" w:author="Joh Ayami" w:date="2019-04-15T16:44:00Z"/>
          <w:rFonts w:asciiTheme="minorHAnsi" w:eastAsiaTheme="minorEastAsia" w:hAnsiTheme="minorHAnsi" w:cstheme="minorBidi"/>
          <w:bCs w:val="0"/>
          <w:noProof/>
          <w:sz w:val="21"/>
          <w:szCs w:val="24"/>
        </w:rPr>
      </w:pPr>
      <w:ins w:id="135" w:author="Microsoft Office User" w:date="2019-03-01T17:02:00Z">
        <w:del w:id="136" w:author="Joh Ayami" w:date="2019-04-15T16:44:00Z">
          <w:r w:rsidDel="005E2706">
            <w:rPr>
              <w:noProof/>
            </w:rPr>
            <w:delText>2.2</w:delText>
          </w:r>
          <w:r w:rsidDel="005E2706">
            <w:rPr>
              <w:rFonts w:asciiTheme="minorHAnsi" w:eastAsiaTheme="minorEastAsia" w:hAnsiTheme="minorHAnsi" w:cstheme="minorBidi"/>
              <w:bCs w:val="0"/>
              <w:noProof/>
              <w:sz w:val="21"/>
              <w:szCs w:val="24"/>
            </w:rPr>
            <w:tab/>
          </w:r>
          <w:r w:rsidRPr="00CE2E81" w:rsidDel="005E2706">
            <w:rPr>
              <w:noProof/>
              <w:color w:val="F6AA00"/>
            </w:rPr>
            <w:delText>臓器・部位</w:delText>
          </w:r>
          <w:r w:rsidDel="005E2706">
            <w:rPr>
              <w:noProof/>
            </w:rPr>
            <w:delText>タグ</w:delText>
          </w:r>
          <w:r w:rsidDel="005E2706">
            <w:rPr>
              <w:noProof/>
            </w:rPr>
            <w:delText xml:space="preserve"> (</w:delText>
          </w:r>
          <w:r w:rsidRPr="00CE2E81" w:rsidDel="005E2706">
            <w:rPr>
              <w:noProof/>
              <w:u w:val="single"/>
            </w:rPr>
            <w:delText>A</w:delText>
          </w:r>
          <w:r w:rsidDel="005E2706">
            <w:rPr>
              <w:noProof/>
            </w:rPr>
            <w:delText>natomical Entities)</w:delText>
          </w:r>
          <w:r w:rsidDel="005E2706">
            <w:rPr>
              <w:noProof/>
            </w:rPr>
            <w:tab/>
          </w:r>
        </w:del>
      </w:ins>
    </w:p>
    <w:p w14:paraId="0C2D8765" w14:textId="67BDA4A1" w:rsidR="005A3C1E" w:rsidDel="005E2706" w:rsidRDefault="005A3C1E">
      <w:pPr>
        <w:pStyle w:val="21"/>
        <w:tabs>
          <w:tab w:val="left" w:pos="1200"/>
          <w:tab w:val="right" w:leader="dot" w:pos="8488"/>
        </w:tabs>
        <w:rPr>
          <w:ins w:id="137" w:author="Microsoft Office User" w:date="2019-03-01T17:02:00Z"/>
          <w:del w:id="138" w:author="Joh Ayami" w:date="2019-04-15T16:44:00Z"/>
          <w:rFonts w:asciiTheme="minorHAnsi" w:eastAsiaTheme="minorEastAsia" w:hAnsiTheme="minorHAnsi" w:cstheme="minorBidi"/>
          <w:bCs w:val="0"/>
          <w:noProof/>
          <w:sz w:val="21"/>
          <w:szCs w:val="24"/>
        </w:rPr>
      </w:pPr>
      <w:ins w:id="139" w:author="Microsoft Office User" w:date="2019-03-01T17:02:00Z">
        <w:del w:id="140" w:author="Joh Ayami" w:date="2019-04-15T16:44:00Z">
          <w:r w:rsidDel="005E2706">
            <w:rPr>
              <w:noProof/>
            </w:rPr>
            <w:delText>2.3</w:delText>
          </w:r>
          <w:r w:rsidDel="005E2706">
            <w:rPr>
              <w:rFonts w:asciiTheme="minorHAnsi" w:eastAsiaTheme="minorEastAsia" w:hAnsiTheme="minorHAnsi" w:cstheme="minorBidi"/>
              <w:bCs w:val="0"/>
              <w:noProof/>
              <w:sz w:val="21"/>
              <w:szCs w:val="24"/>
            </w:rPr>
            <w:tab/>
          </w:r>
          <w:r w:rsidRPr="00CE2E81" w:rsidDel="005E2706">
            <w:rPr>
              <w:noProof/>
              <w:color w:val="4DC4FF"/>
            </w:rPr>
            <w:delText>特徴・尺度</w:delText>
          </w:r>
          <w:r w:rsidDel="005E2706">
            <w:rPr>
              <w:noProof/>
            </w:rPr>
            <w:delText>タグ</w:delText>
          </w:r>
          <w:r w:rsidDel="005E2706">
            <w:rPr>
              <w:noProof/>
            </w:rPr>
            <w:delText xml:space="preserve"> (</w:delText>
          </w:r>
          <w:r w:rsidRPr="00CE2E81" w:rsidDel="005E2706">
            <w:rPr>
              <w:noProof/>
              <w:u w:val="single"/>
            </w:rPr>
            <w:delText>F</w:delText>
          </w:r>
          <w:r w:rsidDel="005E2706">
            <w:rPr>
              <w:noProof/>
            </w:rPr>
            <w:delText>eatures and Measurements)</w:delText>
          </w:r>
          <w:r w:rsidDel="005E2706">
            <w:rPr>
              <w:noProof/>
            </w:rPr>
            <w:tab/>
          </w:r>
        </w:del>
      </w:ins>
    </w:p>
    <w:p w14:paraId="49AFDCBF" w14:textId="7161A6AD" w:rsidR="005A3C1E" w:rsidDel="005E2706" w:rsidRDefault="005A3C1E">
      <w:pPr>
        <w:pStyle w:val="21"/>
        <w:tabs>
          <w:tab w:val="left" w:pos="1200"/>
          <w:tab w:val="right" w:leader="dot" w:pos="8488"/>
        </w:tabs>
        <w:rPr>
          <w:ins w:id="141" w:author="Microsoft Office User" w:date="2019-03-01T17:02:00Z"/>
          <w:del w:id="142" w:author="Joh Ayami" w:date="2019-04-15T16:44:00Z"/>
          <w:rFonts w:asciiTheme="minorHAnsi" w:eastAsiaTheme="minorEastAsia" w:hAnsiTheme="minorHAnsi" w:cstheme="minorBidi"/>
          <w:bCs w:val="0"/>
          <w:noProof/>
          <w:sz w:val="21"/>
          <w:szCs w:val="24"/>
        </w:rPr>
      </w:pPr>
      <w:ins w:id="143" w:author="Microsoft Office User" w:date="2019-03-01T17:02:00Z">
        <w:del w:id="144" w:author="Joh Ayami" w:date="2019-04-15T16:44:00Z">
          <w:r w:rsidDel="005E2706">
            <w:rPr>
              <w:noProof/>
            </w:rPr>
            <w:delText>2.4</w:delText>
          </w:r>
          <w:r w:rsidDel="005E2706">
            <w:rPr>
              <w:rFonts w:asciiTheme="minorHAnsi" w:eastAsiaTheme="minorEastAsia" w:hAnsiTheme="minorHAnsi" w:cstheme="minorBidi"/>
              <w:bCs w:val="0"/>
              <w:noProof/>
              <w:sz w:val="21"/>
              <w:szCs w:val="24"/>
            </w:rPr>
            <w:tab/>
          </w:r>
          <w:r w:rsidRPr="00CE2E81" w:rsidDel="005E2706">
            <w:rPr>
              <w:noProof/>
              <w:color w:val="03AF7A"/>
            </w:rPr>
            <w:delText>変化</w:delText>
          </w:r>
          <w:r w:rsidDel="005E2706">
            <w:rPr>
              <w:noProof/>
            </w:rPr>
            <w:delText>タグ</w:delText>
          </w:r>
          <w:r w:rsidDel="005E2706">
            <w:rPr>
              <w:noProof/>
            </w:rPr>
            <w:delText xml:space="preserve"> (</w:delText>
          </w:r>
          <w:r w:rsidRPr="00CE2E81" w:rsidDel="005E2706">
            <w:rPr>
              <w:noProof/>
              <w:u w:val="single"/>
            </w:rPr>
            <w:delText>C</w:delText>
          </w:r>
          <w:r w:rsidDel="005E2706">
            <w:rPr>
              <w:noProof/>
            </w:rPr>
            <w:delText>hange)</w:delText>
          </w:r>
          <w:r w:rsidDel="005E2706">
            <w:rPr>
              <w:noProof/>
            </w:rPr>
            <w:tab/>
          </w:r>
        </w:del>
      </w:ins>
    </w:p>
    <w:p w14:paraId="7AB467EB" w14:textId="4A443428" w:rsidR="005A3C1E" w:rsidDel="005E2706" w:rsidRDefault="005A3C1E">
      <w:pPr>
        <w:pStyle w:val="21"/>
        <w:tabs>
          <w:tab w:val="left" w:pos="1200"/>
          <w:tab w:val="right" w:leader="dot" w:pos="8488"/>
        </w:tabs>
        <w:rPr>
          <w:ins w:id="145" w:author="Microsoft Office User" w:date="2019-03-01T17:02:00Z"/>
          <w:del w:id="146" w:author="Joh Ayami" w:date="2019-04-15T16:44:00Z"/>
          <w:rFonts w:asciiTheme="minorHAnsi" w:eastAsiaTheme="minorEastAsia" w:hAnsiTheme="minorHAnsi" w:cstheme="minorBidi"/>
          <w:bCs w:val="0"/>
          <w:noProof/>
          <w:sz w:val="21"/>
          <w:szCs w:val="24"/>
        </w:rPr>
      </w:pPr>
      <w:ins w:id="147" w:author="Microsoft Office User" w:date="2019-03-01T17:02:00Z">
        <w:del w:id="148" w:author="Joh Ayami" w:date="2019-04-15T16:44:00Z">
          <w:r w:rsidDel="005E2706">
            <w:rPr>
              <w:noProof/>
            </w:rPr>
            <w:delText>2.5</w:delText>
          </w:r>
          <w:r w:rsidDel="005E2706">
            <w:rPr>
              <w:rFonts w:asciiTheme="minorHAnsi" w:eastAsiaTheme="minorEastAsia" w:hAnsiTheme="minorHAnsi" w:cstheme="minorBidi"/>
              <w:bCs w:val="0"/>
              <w:noProof/>
              <w:sz w:val="21"/>
              <w:szCs w:val="24"/>
            </w:rPr>
            <w:tab/>
          </w:r>
          <w:r w:rsidRPr="00CE2E81" w:rsidDel="005E2706">
            <w:rPr>
              <w:noProof/>
              <w:bdr w:val="single" w:sz="4" w:space="0" w:color="auto"/>
            </w:rPr>
            <w:delText>保留</w:delText>
          </w:r>
          <w:r w:rsidDel="005E2706">
            <w:rPr>
              <w:noProof/>
            </w:rPr>
            <w:delText>タグ</w:delText>
          </w:r>
          <w:r w:rsidDel="005E2706">
            <w:rPr>
              <w:noProof/>
            </w:rPr>
            <w:delText xml:space="preserve"> (</w:delText>
          </w:r>
          <w:r w:rsidRPr="00CE2E81" w:rsidDel="005E2706">
            <w:rPr>
              <w:noProof/>
              <w:u w:val="single"/>
            </w:rPr>
            <w:delText>P</w:delText>
          </w:r>
          <w:r w:rsidDel="005E2706">
            <w:rPr>
              <w:noProof/>
            </w:rPr>
            <w:delText>ending)</w:delText>
          </w:r>
          <w:r w:rsidDel="005E2706">
            <w:rPr>
              <w:noProof/>
            </w:rPr>
            <w:tab/>
          </w:r>
        </w:del>
      </w:ins>
    </w:p>
    <w:p w14:paraId="7603AF15" w14:textId="3591BF5E" w:rsidR="005A3C1E" w:rsidDel="005E2706" w:rsidRDefault="005A3C1E">
      <w:pPr>
        <w:pStyle w:val="11"/>
        <w:tabs>
          <w:tab w:val="left" w:pos="720"/>
          <w:tab w:val="right" w:leader="dot" w:pos="8488"/>
        </w:tabs>
        <w:rPr>
          <w:ins w:id="149" w:author="Microsoft Office User" w:date="2019-03-01T17:02:00Z"/>
          <w:del w:id="150" w:author="Joh Ayami" w:date="2019-04-15T16:44:00Z"/>
          <w:rFonts w:asciiTheme="minorHAnsi" w:eastAsiaTheme="minorEastAsia" w:hAnsiTheme="minorHAnsi" w:cstheme="minorBidi"/>
          <w:bCs w:val="0"/>
          <w:noProof/>
          <w:sz w:val="21"/>
        </w:rPr>
      </w:pPr>
      <w:ins w:id="151" w:author="Microsoft Office User" w:date="2019-03-01T17:02:00Z">
        <w:del w:id="152" w:author="Joh Ayami" w:date="2019-04-15T16:44:00Z">
          <w:r w:rsidRPr="00CE2E81" w:rsidDel="005E2706">
            <w:rPr>
              <w:rFonts w:ascii="Arial" w:hAnsi="Arial"/>
              <w:bCs w:val="0"/>
              <w:noProof/>
              <w14:scene3d>
                <w14:camera w14:prst="orthographicFront"/>
                <w14:lightRig w14:rig="threePt" w14:dir="t">
                  <w14:rot w14:lat="0" w14:lon="0" w14:rev="0"/>
                </w14:lightRig>
              </w14:scene3d>
            </w:rPr>
            <w:delText>3</w:delText>
          </w:r>
          <w:r w:rsidDel="005E2706">
            <w:rPr>
              <w:rFonts w:asciiTheme="minorHAnsi" w:eastAsiaTheme="minorEastAsia" w:hAnsiTheme="minorHAnsi" w:cstheme="minorBidi"/>
              <w:bCs w:val="0"/>
              <w:noProof/>
              <w:sz w:val="21"/>
            </w:rPr>
            <w:tab/>
          </w:r>
          <w:r w:rsidDel="005E2706">
            <w:rPr>
              <w:noProof/>
            </w:rPr>
            <w:delText>複数のタグ種類について共通のルール</w:delText>
          </w:r>
          <w:r w:rsidDel="005E2706">
            <w:rPr>
              <w:noProof/>
            </w:rPr>
            <w:tab/>
          </w:r>
        </w:del>
      </w:ins>
    </w:p>
    <w:p w14:paraId="0660BDA1" w14:textId="33675503" w:rsidR="005A3C1E" w:rsidDel="005E2706" w:rsidRDefault="005A3C1E">
      <w:pPr>
        <w:pStyle w:val="21"/>
        <w:tabs>
          <w:tab w:val="left" w:pos="1200"/>
          <w:tab w:val="right" w:leader="dot" w:pos="8488"/>
        </w:tabs>
        <w:rPr>
          <w:ins w:id="153" w:author="Microsoft Office User" w:date="2019-03-01T17:02:00Z"/>
          <w:del w:id="154" w:author="Joh Ayami" w:date="2019-04-15T16:44:00Z"/>
          <w:rFonts w:asciiTheme="minorHAnsi" w:eastAsiaTheme="minorEastAsia" w:hAnsiTheme="minorHAnsi" w:cstheme="minorBidi"/>
          <w:bCs w:val="0"/>
          <w:noProof/>
          <w:sz w:val="21"/>
          <w:szCs w:val="24"/>
        </w:rPr>
      </w:pPr>
      <w:ins w:id="155" w:author="Microsoft Office User" w:date="2019-03-01T17:02:00Z">
        <w:del w:id="156" w:author="Joh Ayami" w:date="2019-04-15T16:44:00Z">
          <w:r w:rsidDel="005E2706">
            <w:rPr>
              <w:noProof/>
            </w:rPr>
            <w:delText>3.1</w:delText>
          </w:r>
          <w:r w:rsidDel="005E2706">
            <w:rPr>
              <w:rFonts w:asciiTheme="minorHAnsi" w:eastAsiaTheme="minorEastAsia" w:hAnsiTheme="minorHAnsi" w:cstheme="minorBidi"/>
              <w:bCs w:val="0"/>
              <w:noProof/>
              <w:sz w:val="21"/>
              <w:szCs w:val="24"/>
            </w:rPr>
            <w:tab/>
          </w:r>
          <w:r w:rsidDel="005E2706">
            <w:rPr>
              <w:noProof/>
            </w:rPr>
            <w:delText>並列</w:delText>
          </w:r>
          <w:r w:rsidDel="005E2706">
            <w:rPr>
              <w:noProof/>
            </w:rPr>
            <w:tab/>
          </w:r>
        </w:del>
      </w:ins>
    </w:p>
    <w:p w14:paraId="48578CD9" w14:textId="1E352218" w:rsidR="005A3C1E" w:rsidDel="005E2706" w:rsidRDefault="005A3C1E">
      <w:pPr>
        <w:pStyle w:val="21"/>
        <w:tabs>
          <w:tab w:val="left" w:pos="1200"/>
          <w:tab w:val="right" w:leader="dot" w:pos="8488"/>
        </w:tabs>
        <w:rPr>
          <w:ins w:id="157" w:author="Microsoft Office User" w:date="2019-03-01T17:02:00Z"/>
          <w:del w:id="158" w:author="Joh Ayami" w:date="2019-04-15T16:44:00Z"/>
          <w:rFonts w:asciiTheme="minorHAnsi" w:eastAsiaTheme="minorEastAsia" w:hAnsiTheme="minorHAnsi" w:cstheme="minorBidi"/>
          <w:bCs w:val="0"/>
          <w:noProof/>
          <w:sz w:val="21"/>
          <w:szCs w:val="24"/>
        </w:rPr>
      </w:pPr>
      <w:ins w:id="159" w:author="Microsoft Office User" w:date="2019-03-01T17:02:00Z">
        <w:del w:id="160" w:author="Joh Ayami" w:date="2019-04-15T16:44:00Z">
          <w:r w:rsidRPr="00CE2E81" w:rsidDel="005E2706">
            <w:rPr>
              <w:noProof/>
              <w:highlight w:val="green"/>
            </w:rPr>
            <w:delText>3.2</w:delText>
          </w:r>
          <w:r w:rsidDel="005E2706">
            <w:rPr>
              <w:rFonts w:asciiTheme="minorHAnsi" w:eastAsiaTheme="minorEastAsia" w:hAnsiTheme="minorHAnsi" w:cstheme="minorBidi"/>
              <w:bCs w:val="0"/>
              <w:noProof/>
              <w:sz w:val="21"/>
              <w:szCs w:val="24"/>
            </w:rPr>
            <w:tab/>
          </w:r>
          <w:r w:rsidRPr="00CE2E81" w:rsidDel="005E2706">
            <w:rPr>
              <w:noProof/>
              <w:highlight w:val="green"/>
            </w:rPr>
            <w:delText>誤記について</w:delText>
          </w:r>
          <w:r w:rsidDel="005E2706">
            <w:rPr>
              <w:noProof/>
            </w:rPr>
            <w:tab/>
          </w:r>
        </w:del>
      </w:ins>
    </w:p>
    <w:p w14:paraId="61C345FC" w14:textId="7769A990" w:rsidR="005A3C1E" w:rsidDel="005E2706" w:rsidRDefault="005A3C1E">
      <w:pPr>
        <w:pStyle w:val="21"/>
        <w:tabs>
          <w:tab w:val="left" w:pos="720"/>
          <w:tab w:val="right" w:leader="dot" w:pos="8488"/>
        </w:tabs>
        <w:rPr>
          <w:ins w:id="161" w:author="Microsoft Office User" w:date="2019-03-01T17:02:00Z"/>
          <w:del w:id="162" w:author="Joh Ayami" w:date="2019-04-15T16:44:00Z"/>
          <w:rFonts w:asciiTheme="minorHAnsi" w:eastAsiaTheme="minorEastAsia" w:hAnsiTheme="minorHAnsi" w:cstheme="minorBidi"/>
          <w:bCs w:val="0"/>
          <w:noProof/>
          <w:sz w:val="21"/>
          <w:szCs w:val="24"/>
        </w:rPr>
      </w:pPr>
      <w:ins w:id="163" w:author="Microsoft Office User" w:date="2019-03-01T17:02:00Z">
        <w:del w:id="164" w:author="Joh Ayami" w:date="2019-04-15T16:44:00Z">
          <w:r w:rsidRPr="00CE2E81" w:rsidDel="005E2706">
            <w:rPr>
              <w:noProof/>
              <w:highlight w:val="green"/>
            </w:rPr>
            <w:delText>3.3</w:delText>
          </w:r>
          <w:r w:rsidDel="005E2706">
            <w:rPr>
              <w:rFonts w:asciiTheme="minorHAnsi" w:eastAsiaTheme="minorEastAsia" w:hAnsiTheme="minorHAnsi" w:cstheme="minorBidi"/>
              <w:bCs w:val="0"/>
              <w:noProof/>
              <w:sz w:val="21"/>
              <w:szCs w:val="24"/>
            </w:rPr>
            <w:tab/>
          </w:r>
          <w:r w:rsidRPr="00CE2E81" w:rsidDel="005E2706">
            <w:rPr>
              <w:noProof/>
              <w:highlight w:val="green"/>
            </w:rPr>
            <w:delText>「術後」を含む表現</w:delText>
          </w:r>
          <w:r w:rsidDel="005E2706">
            <w:rPr>
              <w:noProof/>
            </w:rPr>
            <w:tab/>
          </w:r>
        </w:del>
      </w:ins>
    </w:p>
    <w:p w14:paraId="1B60B6A1" w14:textId="2B9AF805" w:rsidR="005A3C1E" w:rsidDel="005E2706" w:rsidRDefault="005A3C1E">
      <w:pPr>
        <w:pStyle w:val="21"/>
        <w:tabs>
          <w:tab w:val="left" w:pos="1200"/>
          <w:tab w:val="right" w:leader="dot" w:pos="8488"/>
        </w:tabs>
        <w:rPr>
          <w:ins w:id="165" w:author="Microsoft Office User" w:date="2019-03-01T17:02:00Z"/>
          <w:del w:id="166" w:author="Joh Ayami" w:date="2019-04-15T16:44:00Z"/>
          <w:rFonts w:asciiTheme="minorHAnsi" w:eastAsiaTheme="minorEastAsia" w:hAnsiTheme="minorHAnsi" w:cstheme="minorBidi"/>
          <w:bCs w:val="0"/>
          <w:noProof/>
          <w:sz w:val="21"/>
          <w:szCs w:val="24"/>
        </w:rPr>
      </w:pPr>
      <w:ins w:id="167" w:author="Microsoft Office User" w:date="2019-03-01T17:02:00Z">
        <w:del w:id="168" w:author="Joh Ayami" w:date="2019-04-15T16:44:00Z">
          <w:r w:rsidRPr="00CE2E81" w:rsidDel="005E2706">
            <w:rPr>
              <w:noProof/>
              <w:highlight w:val="green"/>
            </w:rPr>
            <w:delText>3.4</w:delText>
          </w:r>
          <w:r w:rsidDel="005E2706">
            <w:rPr>
              <w:rFonts w:asciiTheme="minorHAnsi" w:eastAsiaTheme="minorEastAsia" w:hAnsiTheme="minorHAnsi" w:cstheme="minorBidi"/>
              <w:bCs w:val="0"/>
              <w:noProof/>
              <w:sz w:val="21"/>
              <w:szCs w:val="24"/>
            </w:rPr>
            <w:tab/>
          </w:r>
          <w:r w:rsidRPr="00CE2E81" w:rsidDel="005E2706">
            <w:rPr>
              <w:noProof/>
              <w:highlight w:val="green"/>
            </w:rPr>
            <w:delText>タグ範囲について</w:delText>
          </w:r>
          <w:r w:rsidDel="005E2706">
            <w:rPr>
              <w:noProof/>
            </w:rPr>
            <w:tab/>
          </w:r>
        </w:del>
      </w:ins>
    </w:p>
    <w:p w14:paraId="684B0F69" w14:textId="73299149" w:rsidR="005A3C1E" w:rsidDel="005E2706" w:rsidRDefault="005A3C1E">
      <w:pPr>
        <w:pStyle w:val="11"/>
        <w:tabs>
          <w:tab w:val="left" w:pos="720"/>
          <w:tab w:val="right" w:leader="dot" w:pos="8488"/>
        </w:tabs>
        <w:rPr>
          <w:ins w:id="169" w:author="Microsoft Office User" w:date="2019-03-01T17:02:00Z"/>
          <w:del w:id="170" w:author="Joh Ayami" w:date="2019-04-15T16:44:00Z"/>
          <w:rFonts w:asciiTheme="minorHAnsi" w:eastAsiaTheme="minorEastAsia" w:hAnsiTheme="minorHAnsi" w:cstheme="minorBidi"/>
          <w:bCs w:val="0"/>
          <w:noProof/>
          <w:sz w:val="21"/>
        </w:rPr>
      </w:pPr>
      <w:ins w:id="171" w:author="Microsoft Office User" w:date="2019-03-01T17:02:00Z">
        <w:del w:id="172" w:author="Joh Ayami" w:date="2019-04-15T16:44:00Z">
          <w:r w:rsidRPr="00CE2E81" w:rsidDel="005E2706">
            <w:rPr>
              <w:rFonts w:ascii="Arial" w:hAnsi="Arial"/>
              <w:bCs w:val="0"/>
              <w:noProof/>
              <w14:scene3d>
                <w14:camera w14:prst="orthographicFront"/>
                <w14:lightRig w14:rig="threePt" w14:dir="t">
                  <w14:rot w14:lat="0" w14:lon="0" w14:rev="0"/>
                </w14:lightRig>
              </w14:scene3d>
            </w:rPr>
            <w:delText>4</w:delText>
          </w:r>
          <w:r w:rsidDel="005E2706">
            <w:rPr>
              <w:rFonts w:asciiTheme="minorHAnsi" w:eastAsiaTheme="minorEastAsia" w:hAnsiTheme="minorHAnsi" w:cstheme="minorBidi"/>
              <w:bCs w:val="0"/>
              <w:noProof/>
              <w:sz w:val="21"/>
            </w:rPr>
            <w:tab/>
          </w:r>
          <w:r w:rsidDel="005E2706">
            <w:rPr>
              <w:noProof/>
            </w:rPr>
            <w:delText>タグ付け例</w:delText>
          </w:r>
          <w:r w:rsidDel="005E2706">
            <w:rPr>
              <w:noProof/>
            </w:rPr>
            <w:tab/>
          </w:r>
        </w:del>
      </w:ins>
    </w:p>
    <w:p w14:paraId="229B0F94" w14:textId="1CB78393" w:rsidR="005A3C1E" w:rsidDel="005E2706" w:rsidRDefault="005A3C1E">
      <w:pPr>
        <w:pStyle w:val="11"/>
        <w:tabs>
          <w:tab w:val="left" w:pos="720"/>
          <w:tab w:val="right" w:leader="dot" w:pos="8488"/>
        </w:tabs>
        <w:rPr>
          <w:ins w:id="173" w:author="Microsoft Office User" w:date="2019-03-01T17:02:00Z"/>
          <w:del w:id="174" w:author="Joh Ayami" w:date="2019-04-15T16:44:00Z"/>
          <w:rFonts w:asciiTheme="minorHAnsi" w:eastAsiaTheme="minorEastAsia" w:hAnsiTheme="minorHAnsi" w:cstheme="minorBidi"/>
          <w:bCs w:val="0"/>
          <w:noProof/>
          <w:sz w:val="21"/>
        </w:rPr>
      </w:pPr>
      <w:ins w:id="175" w:author="Microsoft Office User" w:date="2019-03-01T17:02:00Z">
        <w:del w:id="176" w:author="Joh Ayami" w:date="2019-04-15T16:44:00Z">
          <w:r w:rsidRPr="00CE2E81" w:rsidDel="005E2706">
            <w:rPr>
              <w:rFonts w:ascii="Arial" w:hAnsi="Arial"/>
              <w:bCs w:val="0"/>
              <w:noProof/>
              <w14:scene3d>
                <w14:camera w14:prst="orthographicFront"/>
                <w14:lightRig w14:rig="threePt" w14:dir="t">
                  <w14:rot w14:lat="0" w14:lon="0" w14:rev="0"/>
                </w14:lightRig>
              </w14:scene3d>
            </w:rPr>
            <w:delText>5</w:delText>
          </w:r>
          <w:r w:rsidDel="005E2706">
            <w:rPr>
              <w:rFonts w:asciiTheme="minorHAnsi" w:eastAsiaTheme="minorEastAsia" w:hAnsiTheme="minorHAnsi" w:cstheme="minorBidi"/>
              <w:bCs w:val="0"/>
              <w:noProof/>
              <w:sz w:val="21"/>
            </w:rPr>
            <w:tab/>
          </w:r>
          <w:r w:rsidDel="005E2706">
            <w:rPr>
              <w:noProof/>
            </w:rPr>
            <w:delText>検討中の事項</w:delText>
          </w:r>
          <w:r w:rsidDel="005E2706">
            <w:rPr>
              <w:noProof/>
            </w:rPr>
            <w:tab/>
          </w:r>
        </w:del>
      </w:ins>
    </w:p>
    <w:p w14:paraId="31B171D7" w14:textId="473F612A" w:rsidR="005A3C1E" w:rsidDel="005E2706" w:rsidRDefault="005A3C1E">
      <w:pPr>
        <w:pStyle w:val="21"/>
        <w:tabs>
          <w:tab w:val="left" w:pos="1200"/>
          <w:tab w:val="right" w:leader="dot" w:pos="8488"/>
        </w:tabs>
        <w:rPr>
          <w:ins w:id="177" w:author="Microsoft Office User" w:date="2019-03-01T17:02:00Z"/>
          <w:del w:id="178" w:author="Joh Ayami" w:date="2019-04-15T16:44:00Z"/>
          <w:rFonts w:asciiTheme="minorHAnsi" w:eastAsiaTheme="minorEastAsia" w:hAnsiTheme="minorHAnsi" w:cstheme="minorBidi"/>
          <w:bCs w:val="0"/>
          <w:noProof/>
          <w:sz w:val="21"/>
          <w:szCs w:val="24"/>
        </w:rPr>
      </w:pPr>
      <w:ins w:id="179" w:author="Microsoft Office User" w:date="2019-03-01T17:02:00Z">
        <w:del w:id="180" w:author="Joh Ayami" w:date="2019-04-15T16:44:00Z">
          <w:r w:rsidDel="005E2706">
            <w:rPr>
              <w:noProof/>
            </w:rPr>
            <w:delText>5.1</w:delText>
          </w:r>
          <w:r w:rsidDel="005E2706">
            <w:rPr>
              <w:rFonts w:asciiTheme="minorHAnsi" w:eastAsiaTheme="minorEastAsia" w:hAnsiTheme="minorHAnsi" w:cstheme="minorBidi"/>
              <w:bCs w:val="0"/>
              <w:noProof/>
              <w:sz w:val="21"/>
              <w:szCs w:val="24"/>
            </w:rPr>
            <w:tab/>
          </w:r>
          <w:r w:rsidDel="005E2706">
            <w:rPr>
              <w:noProof/>
            </w:rPr>
            <w:delText>変化タグへの</w:delText>
          </w:r>
          <w:r w:rsidDel="005E2706">
            <w:rPr>
              <w:noProof/>
            </w:rPr>
            <w:delText>certainty</w:delText>
          </w:r>
          <w:r w:rsidDel="005E2706">
            <w:rPr>
              <w:noProof/>
            </w:rPr>
            <w:delText>属性導入</w:delText>
          </w:r>
          <w:r w:rsidDel="005E2706">
            <w:rPr>
              <w:noProof/>
            </w:rPr>
            <w:tab/>
          </w:r>
        </w:del>
      </w:ins>
    </w:p>
    <w:p w14:paraId="7F690D1C" w14:textId="657F5C07" w:rsidR="005A3C1E" w:rsidDel="005E2706" w:rsidRDefault="005A3C1E">
      <w:pPr>
        <w:pStyle w:val="11"/>
        <w:tabs>
          <w:tab w:val="left" w:pos="720"/>
          <w:tab w:val="right" w:leader="dot" w:pos="8488"/>
        </w:tabs>
        <w:rPr>
          <w:ins w:id="181" w:author="Microsoft Office User" w:date="2019-03-01T17:02:00Z"/>
          <w:del w:id="182" w:author="Joh Ayami" w:date="2019-04-15T16:44:00Z"/>
          <w:rFonts w:asciiTheme="minorHAnsi" w:eastAsiaTheme="minorEastAsia" w:hAnsiTheme="minorHAnsi" w:cstheme="minorBidi"/>
          <w:bCs w:val="0"/>
          <w:noProof/>
          <w:sz w:val="21"/>
        </w:rPr>
      </w:pPr>
      <w:ins w:id="183" w:author="Microsoft Office User" w:date="2019-03-01T17:02:00Z">
        <w:del w:id="184" w:author="Joh Ayami" w:date="2019-04-15T16:44:00Z">
          <w:r w:rsidRPr="00CE2E81" w:rsidDel="005E2706">
            <w:rPr>
              <w:rFonts w:ascii="Arial" w:hAnsi="Arial"/>
              <w:bCs w:val="0"/>
              <w:noProof/>
              <w:highlight w:val="green"/>
              <w14:scene3d>
                <w14:camera w14:prst="orthographicFront"/>
                <w14:lightRig w14:rig="threePt" w14:dir="t">
                  <w14:rot w14:lat="0" w14:lon="0" w14:rev="0"/>
                </w14:lightRig>
              </w14:scene3d>
            </w:rPr>
            <w:delText>6</w:delText>
          </w:r>
          <w:r w:rsidDel="005E2706">
            <w:rPr>
              <w:rFonts w:asciiTheme="minorHAnsi" w:eastAsiaTheme="minorEastAsia" w:hAnsiTheme="minorHAnsi" w:cstheme="minorBidi"/>
              <w:bCs w:val="0"/>
              <w:noProof/>
              <w:sz w:val="21"/>
            </w:rPr>
            <w:tab/>
          </w:r>
          <w:r w:rsidRPr="00CE2E81" w:rsidDel="005E2706">
            <w:rPr>
              <w:noProof/>
              <w:highlight w:val="green"/>
            </w:rPr>
            <w:delText>解決済みの事項</w:delText>
          </w:r>
          <w:r w:rsidDel="005E2706">
            <w:rPr>
              <w:noProof/>
            </w:rPr>
            <w:tab/>
          </w:r>
        </w:del>
      </w:ins>
    </w:p>
    <w:p w14:paraId="7C28DA5D" w14:textId="61FA553A" w:rsidR="005A3C1E" w:rsidDel="005E2706" w:rsidRDefault="005A3C1E">
      <w:pPr>
        <w:pStyle w:val="21"/>
        <w:tabs>
          <w:tab w:val="left" w:pos="1200"/>
          <w:tab w:val="right" w:leader="dot" w:pos="8488"/>
        </w:tabs>
        <w:rPr>
          <w:ins w:id="185" w:author="Microsoft Office User" w:date="2019-03-01T17:02:00Z"/>
          <w:del w:id="186" w:author="Joh Ayami" w:date="2019-04-15T16:44:00Z"/>
          <w:rFonts w:asciiTheme="minorHAnsi" w:eastAsiaTheme="minorEastAsia" w:hAnsiTheme="minorHAnsi" w:cstheme="minorBidi"/>
          <w:bCs w:val="0"/>
          <w:noProof/>
          <w:sz w:val="21"/>
          <w:szCs w:val="24"/>
        </w:rPr>
      </w:pPr>
      <w:ins w:id="187" w:author="Microsoft Office User" w:date="2019-03-01T17:02:00Z">
        <w:del w:id="188" w:author="Joh Ayami" w:date="2019-04-15T16:44:00Z">
          <w:r w:rsidRPr="00CE2E81" w:rsidDel="005E2706">
            <w:rPr>
              <w:noProof/>
              <w:highlight w:val="green"/>
            </w:rPr>
            <w:delText>6.1</w:delText>
          </w:r>
          <w:r w:rsidDel="005E2706">
            <w:rPr>
              <w:rFonts w:asciiTheme="minorHAnsi" w:eastAsiaTheme="minorEastAsia" w:hAnsiTheme="minorHAnsi" w:cstheme="minorBidi"/>
              <w:bCs w:val="0"/>
              <w:noProof/>
              <w:sz w:val="21"/>
              <w:szCs w:val="24"/>
            </w:rPr>
            <w:tab/>
          </w:r>
          <w:r w:rsidRPr="00CE2E81" w:rsidDel="005E2706">
            <w:rPr>
              <w:noProof/>
              <w:highlight w:val="green"/>
            </w:rPr>
            <w:delText>特徴・尺度タグへの</w:delText>
          </w:r>
          <w:r w:rsidRPr="00CE2E81" w:rsidDel="005E2706">
            <w:rPr>
              <w:noProof/>
              <w:highlight w:val="green"/>
            </w:rPr>
            <w:delText>certainty</w:delText>
          </w:r>
          <w:r w:rsidRPr="00CE2E81" w:rsidDel="005E2706">
            <w:rPr>
              <w:noProof/>
              <w:highlight w:val="green"/>
            </w:rPr>
            <w:delText>属性導入</w:delText>
          </w:r>
          <w:r w:rsidDel="005E2706">
            <w:rPr>
              <w:noProof/>
            </w:rPr>
            <w:tab/>
          </w:r>
        </w:del>
      </w:ins>
    </w:p>
    <w:p w14:paraId="18E014BC" w14:textId="39A525AD" w:rsidR="00E53CA7" w:rsidDel="005E2706" w:rsidRDefault="00E53CA7">
      <w:pPr>
        <w:pStyle w:val="11"/>
        <w:tabs>
          <w:tab w:val="left" w:pos="720"/>
          <w:tab w:val="right" w:leader="dot" w:pos="8488"/>
        </w:tabs>
        <w:rPr>
          <w:del w:id="189" w:author="Joh Ayami" w:date="2019-04-15T16:44:00Z"/>
          <w:rFonts w:asciiTheme="minorHAnsi" w:eastAsiaTheme="minorEastAsia" w:hAnsiTheme="minorHAnsi" w:cstheme="minorBidi"/>
          <w:bCs w:val="0"/>
          <w:noProof/>
          <w:sz w:val="21"/>
        </w:rPr>
      </w:pPr>
      <w:del w:id="190" w:author="Joh Ayami" w:date="2019-04-15T16:44:00Z">
        <w:r w:rsidRPr="00BD027B" w:rsidDel="005E2706">
          <w:rPr>
            <w:rFonts w:ascii="Arial" w:hAnsi="Arial"/>
            <w:bCs w:val="0"/>
            <w:noProof/>
            <w14:scene3d>
              <w14:camera w14:prst="orthographicFront"/>
              <w14:lightRig w14:rig="threePt" w14:dir="t">
                <w14:rot w14:lat="0" w14:lon="0" w14:rev="0"/>
              </w14:lightRig>
            </w14:scene3d>
          </w:rPr>
          <w:delText>1</w:delText>
        </w:r>
        <w:r w:rsidDel="005E2706">
          <w:rPr>
            <w:rFonts w:asciiTheme="minorHAnsi" w:eastAsiaTheme="minorEastAsia" w:hAnsiTheme="minorHAnsi" w:cstheme="minorBidi"/>
            <w:bCs w:val="0"/>
            <w:noProof/>
            <w:sz w:val="21"/>
          </w:rPr>
          <w:tab/>
        </w:r>
        <w:r w:rsidDel="005E2706">
          <w:rPr>
            <w:noProof/>
          </w:rPr>
          <w:delText>概要</w:delText>
        </w:r>
        <w:r w:rsidDel="005E2706">
          <w:rPr>
            <w:noProof/>
          </w:rPr>
          <w:tab/>
        </w:r>
        <w:r w:rsidR="009C2057" w:rsidDel="005E2706">
          <w:rPr>
            <w:noProof/>
          </w:rPr>
          <w:delText>3</w:delText>
        </w:r>
      </w:del>
    </w:p>
    <w:p w14:paraId="67881FCD" w14:textId="37F10924" w:rsidR="00E53CA7" w:rsidDel="005E2706" w:rsidRDefault="00E53CA7">
      <w:pPr>
        <w:pStyle w:val="21"/>
        <w:tabs>
          <w:tab w:val="left" w:pos="1200"/>
          <w:tab w:val="right" w:leader="dot" w:pos="8488"/>
        </w:tabs>
        <w:rPr>
          <w:del w:id="191" w:author="Joh Ayami" w:date="2019-04-15T16:44:00Z"/>
          <w:rFonts w:asciiTheme="minorHAnsi" w:eastAsiaTheme="minorEastAsia" w:hAnsiTheme="minorHAnsi" w:cstheme="minorBidi"/>
          <w:bCs w:val="0"/>
          <w:noProof/>
          <w:sz w:val="21"/>
          <w:szCs w:val="24"/>
        </w:rPr>
      </w:pPr>
      <w:del w:id="192" w:author="Joh Ayami" w:date="2019-04-15T16:44:00Z">
        <w:r w:rsidDel="005E2706">
          <w:rPr>
            <w:noProof/>
          </w:rPr>
          <w:delText>1.1</w:delText>
        </w:r>
        <w:r w:rsidDel="005E2706">
          <w:rPr>
            <w:rFonts w:asciiTheme="minorHAnsi" w:eastAsiaTheme="minorEastAsia" w:hAnsiTheme="minorHAnsi" w:cstheme="minorBidi"/>
            <w:bCs w:val="0"/>
            <w:noProof/>
            <w:sz w:val="21"/>
            <w:szCs w:val="24"/>
          </w:rPr>
          <w:tab/>
        </w:r>
        <w:r w:rsidDel="005E2706">
          <w:rPr>
            <w:noProof/>
          </w:rPr>
          <w:delText>ガイドライン中の記法について</w:delText>
        </w:r>
        <w:r w:rsidDel="005E2706">
          <w:rPr>
            <w:noProof/>
          </w:rPr>
          <w:tab/>
        </w:r>
        <w:r w:rsidR="009C2057" w:rsidDel="005E2706">
          <w:rPr>
            <w:noProof/>
          </w:rPr>
          <w:delText>3</w:delText>
        </w:r>
      </w:del>
    </w:p>
    <w:p w14:paraId="6C38DB74" w14:textId="280A4554" w:rsidR="00E53CA7" w:rsidDel="005E2706" w:rsidRDefault="00E53CA7">
      <w:pPr>
        <w:pStyle w:val="21"/>
        <w:tabs>
          <w:tab w:val="left" w:pos="1200"/>
          <w:tab w:val="right" w:leader="dot" w:pos="8488"/>
        </w:tabs>
        <w:rPr>
          <w:del w:id="193" w:author="Joh Ayami" w:date="2019-04-15T16:44:00Z"/>
          <w:rFonts w:asciiTheme="minorHAnsi" w:eastAsiaTheme="minorEastAsia" w:hAnsiTheme="minorHAnsi" w:cstheme="minorBidi"/>
          <w:bCs w:val="0"/>
          <w:noProof/>
          <w:sz w:val="21"/>
          <w:szCs w:val="24"/>
        </w:rPr>
      </w:pPr>
      <w:del w:id="194" w:author="Joh Ayami" w:date="2019-04-15T16:44:00Z">
        <w:r w:rsidDel="005E2706">
          <w:rPr>
            <w:noProof/>
          </w:rPr>
          <w:delText>1.2</w:delText>
        </w:r>
        <w:r w:rsidDel="005E2706">
          <w:rPr>
            <w:rFonts w:asciiTheme="minorHAnsi" w:eastAsiaTheme="minorEastAsia" w:hAnsiTheme="minorHAnsi" w:cstheme="minorBidi"/>
            <w:bCs w:val="0"/>
            <w:noProof/>
            <w:sz w:val="21"/>
            <w:szCs w:val="24"/>
          </w:rPr>
          <w:tab/>
        </w:r>
        <w:r w:rsidDel="005E2706">
          <w:rPr>
            <w:noProof/>
          </w:rPr>
          <w:delText>例文について</w:delText>
        </w:r>
        <w:r w:rsidDel="005E2706">
          <w:rPr>
            <w:noProof/>
          </w:rPr>
          <w:tab/>
        </w:r>
        <w:r w:rsidR="009C2057" w:rsidDel="005E2706">
          <w:rPr>
            <w:noProof/>
          </w:rPr>
          <w:delText>3</w:delText>
        </w:r>
      </w:del>
    </w:p>
    <w:p w14:paraId="5C47E521" w14:textId="4F1AC0D1" w:rsidR="00E53CA7" w:rsidDel="005E2706" w:rsidRDefault="00E53CA7">
      <w:pPr>
        <w:pStyle w:val="21"/>
        <w:tabs>
          <w:tab w:val="left" w:pos="1200"/>
          <w:tab w:val="right" w:leader="dot" w:pos="8488"/>
        </w:tabs>
        <w:rPr>
          <w:del w:id="195" w:author="Joh Ayami" w:date="2019-04-15T16:44:00Z"/>
          <w:rFonts w:asciiTheme="minorHAnsi" w:eastAsiaTheme="minorEastAsia" w:hAnsiTheme="minorHAnsi" w:cstheme="minorBidi"/>
          <w:bCs w:val="0"/>
          <w:noProof/>
          <w:sz w:val="21"/>
          <w:szCs w:val="24"/>
        </w:rPr>
      </w:pPr>
      <w:del w:id="196" w:author="Joh Ayami" w:date="2019-04-15T16:44:00Z">
        <w:r w:rsidRPr="00BD027B" w:rsidDel="005E2706">
          <w:rPr>
            <w:noProof/>
            <w:highlight w:val="green"/>
          </w:rPr>
          <w:delText>1.3</w:delText>
        </w:r>
        <w:r w:rsidDel="005E2706">
          <w:rPr>
            <w:rFonts w:asciiTheme="minorHAnsi" w:eastAsiaTheme="minorEastAsia" w:hAnsiTheme="minorHAnsi" w:cstheme="minorBidi"/>
            <w:bCs w:val="0"/>
            <w:noProof/>
            <w:sz w:val="21"/>
            <w:szCs w:val="24"/>
          </w:rPr>
          <w:tab/>
        </w:r>
        <w:r w:rsidRPr="00BD027B" w:rsidDel="005E2706">
          <w:rPr>
            <w:noProof/>
            <w:highlight w:val="green"/>
          </w:rPr>
          <w:delText>改行について</w:delText>
        </w:r>
        <w:r w:rsidDel="005E2706">
          <w:rPr>
            <w:noProof/>
          </w:rPr>
          <w:tab/>
        </w:r>
        <w:r w:rsidR="009C2057" w:rsidDel="005E2706">
          <w:rPr>
            <w:noProof/>
          </w:rPr>
          <w:delText>3</w:delText>
        </w:r>
      </w:del>
    </w:p>
    <w:p w14:paraId="4D2E03B8" w14:textId="43C22C73" w:rsidR="00E53CA7" w:rsidDel="005E2706" w:rsidRDefault="00E53CA7">
      <w:pPr>
        <w:pStyle w:val="11"/>
        <w:tabs>
          <w:tab w:val="left" w:pos="720"/>
          <w:tab w:val="right" w:leader="dot" w:pos="8488"/>
        </w:tabs>
        <w:rPr>
          <w:del w:id="197" w:author="Joh Ayami" w:date="2019-04-15T16:44:00Z"/>
          <w:rFonts w:asciiTheme="minorHAnsi" w:eastAsiaTheme="minorEastAsia" w:hAnsiTheme="minorHAnsi" w:cstheme="minorBidi"/>
          <w:bCs w:val="0"/>
          <w:noProof/>
          <w:sz w:val="21"/>
        </w:rPr>
      </w:pPr>
      <w:del w:id="198" w:author="Joh Ayami" w:date="2019-04-15T16:44:00Z">
        <w:r w:rsidRPr="00BD027B" w:rsidDel="005E2706">
          <w:rPr>
            <w:rFonts w:ascii="Arial" w:hAnsi="Arial"/>
            <w:bCs w:val="0"/>
            <w:noProof/>
            <w14:scene3d>
              <w14:camera w14:prst="orthographicFront"/>
              <w14:lightRig w14:rig="threePt" w14:dir="t">
                <w14:rot w14:lat="0" w14:lon="0" w14:rev="0"/>
              </w14:lightRig>
            </w14:scene3d>
          </w:rPr>
          <w:delText>2</w:delText>
        </w:r>
        <w:r w:rsidDel="005E2706">
          <w:rPr>
            <w:rFonts w:asciiTheme="minorHAnsi" w:eastAsiaTheme="minorEastAsia" w:hAnsiTheme="minorHAnsi" w:cstheme="minorBidi"/>
            <w:bCs w:val="0"/>
            <w:noProof/>
            <w:sz w:val="21"/>
          </w:rPr>
          <w:tab/>
        </w:r>
        <w:r w:rsidDel="005E2706">
          <w:rPr>
            <w:noProof/>
          </w:rPr>
          <w:delText>タグ種類</w:delText>
        </w:r>
        <w:r w:rsidDel="005E2706">
          <w:rPr>
            <w:noProof/>
          </w:rPr>
          <w:tab/>
        </w:r>
        <w:r w:rsidR="009C2057" w:rsidDel="005E2706">
          <w:rPr>
            <w:noProof/>
          </w:rPr>
          <w:delText>4</w:delText>
        </w:r>
      </w:del>
    </w:p>
    <w:p w14:paraId="795196C9" w14:textId="0C75AA41" w:rsidR="00E53CA7" w:rsidDel="005E2706" w:rsidRDefault="00E53CA7">
      <w:pPr>
        <w:pStyle w:val="21"/>
        <w:tabs>
          <w:tab w:val="left" w:pos="1200"/>
          <w:tab w:val="right" w:leader="dot" w:pos="8488"/>
        </w:tabs>
        <w:rPr>
          <w:del w:id="199" w:author="Joh Ayami" w:date="2019-04-15T16:44:00Z"/>
          <w:rFonts w:asciiTheme="minorHAnsi" w:eastAsiaTheme="minorEastAsia" w:hAnsiTheme="minorHAnsi" w:cstheme="minorBidi"/>
          <w:bCs w:val="0"/>
          <w:noProof/>
          <w:sz w:val="21"/>
          <w:szCs w:val="24"/>
        </w:rPr>
      </w:pPr>
      <w:del w:id="200" w:author="Joh Ayami" w:date="2019-04-15T16:44:00Z">
        <w:r w:rsidDel="005E2706">
          <w:rPr>
            <w:noProof/>
          </w:rPr>
          <w:delText>2.1</w:delText>
        </w:r>
        <w:r w:rsidDel="005E2706">
          <w:rPr>
            <w:rFonts w:asciiTheme="minorHAnsi" w:eastAsiaTheme="minorEastAsia" w:hAnsiTheme="minorHAnsi" w:cstheme="minorBidi"/>
            <w:bCs w:val="0"/>
            <w:noProof/>
            <w:sz w:val="21"/>
            <w:szCs w:val="24"/>
          </w:rPr>
          <w:tab/>
        </w:r>
        <w:r w:rsidDel="005E2706">
          <w:rPr>
            <w:noProof/>
          </w:rPr>
          <w:delText>病名・症状タグ</w:delText>
        </w:r>
        <w:r w:rsidDel="005E2706">
          <w:rPr>
            <w:noProof/>
          </w:rPr>
          <w:delText xml:space="preserve"> (Diseases and Symptoms)</w:delText>
        </w:r>
        <w:r w:rsidDel="005E2706">
          <w:rPr>
            <w:noProof/>
          </w:rPr>
          <w:delText>，確実性属性</w:delText>
        </w:r>
        <w:r w:rsidDel="005E2706">
          <w:rPr>
            <w:noProof/>
          </w:rPr>
          <w:delText>(certainty)</w:delText>
        </w:r>
        <w:r w:rsidDel="005E2706">
          <w:rPr>
            <w:noProof/>
          </w:rPr>
          <w:tab/>
        </w:r>
        <w:r w:rsidR="009C2057" w:rsidDel="005E2706">
          <w:rPr>
            <w:noProof/>
          </w:rPr>
          <w:delText>4</w:delText>
        </w:r>
      </w:del>
    </w:p>
    <w:p w14:paraId="4A12A145" w14:textId="2CFAF4E2" w:rsidR="00E53CA7" w:rsidDel="005E2706" w:rsidRDefault="00E53CA7">
      <w:pPr>
        <w:pStyle w:val="31"/>
        <w:tabs>
          <w:tab w:val="left" w:pos="1200"/>
          <w:tab w:val="right" w:leader="dot" w:pos="8488"/>
        </w:tabs>
        <w:ind w:left="240"/>
        <w:rPr>
          <w:del w:id="201" w:author="Joh Ayami" w:date="2019-04-15T16:44:00Z"/>
          <w:rFonts w:asciiTheme="minorHAnsi" w:eastAsiaTheme="minorEastAsia" w:hAnsiTheme="minorHAnsi" w:cstheme="minorBidi"/>
          <w:noProof/>
          <w:sz w:val="21"/>
          <w:szCs w:val="24"/>
        </w:rPr>
      </w:pPr>
      <w:del w:id="202" w:author="Joh Ayami" w:date="2019-04-15T16:44:00Z">
        <w:r w:rsidDel="005E2706">
          <w:rPr>
            <w:noProof/>
          </w:rPr>
          <w:delText>2.1.1</w:delText>
        </w:r>
        <w:r w:rsidDel="005E2706">
          <w:rPr>
            <w:rFonts w:asciiTheme="minorHAnsi" w:eastAsiaTheme="minorEastAsia" w:hAnsiTheme="minorHAnsi" w:cstheme="minorBidi"/>
            <w:noProof/>
            <w:sz w:val="21"/>
            <w:szCs w:val="24"/>
          </w:rPr>
          <w:tab/>
        </w:r>
        <w:r w:rsidDel="005E2706">
          <w:rPr>
            <w:noProof/>
          </w:rPr>
          <w:delText>certainty=”</w:delText>
        </w:r>
        <w:r w:rsidRPr="0097608F" w:rsidDel="005E2706">
          <w:rPr>
            <w:noProof/>
            <w:color w:val="FF6300"/>
            <w:rPrChange w:id="203" w:author="Microsoft Office User" w:date="2019-02-25T12:15:00Z">
              <w:rPr>
                <w:noProof/>
                <w:color w:val="FF0000"/>
              </w:rPr>
            </w:rPrChange>
          </w:rPr>
          <w:delText>positive</w:delText>
        </w:r>
        <w:r w:rsidDel="005E2706">
          <w:rPr>
            <w:noProof/>
          </w:rPr>
          <w:delText>”</w:delText>
        </w:r>
        <w:r w:rsidDel="005E2706">
          <w:rPr>
            <w:noProof/>
          </w:rPr>
          <w:delText>の場合</w:delText>
        </w:r>
        <w:r w:rsidDel="005E2706">
          <w:rPr>
            <w:noProof/>
          </w:rPr>
          <w:tab/>
        </w:r>
        <w:r w:rsidR="009C2057" w:rsidDel="005E2706">
          <w:rPr>
            <w:noProof/>
          </w:rPr>
          <w:delText>4</w:delText>
        </w:r>
      </w:del>
    </w:p>
    <w:p w14:paraId="47C19E78" w14:textId="7C2F52A5" w:rsidR="00E53CA7" w:rsidDel="005E2706" w:rsidRDefault="00E53CA7">
      <w:pPr>
        <w:pStyle w:val="31"/>
        <w:tabs>
          <w:tab w:val="left" w:pos="1200"/>
          <w:tab w:val="right" w:leader="dot" w:pos="8488"/>
        </w:tabs>
        <w:ind w:left="240"/>
        <w:rPr>
          <w:del w:id="204" w:author="Joh Ayami" w:date="2019-04-15T16:44:00Z"/>
          <w:rFonts w:asciiTheme="minorHAnsi" w:eastAsiaTheme="minorEastAsia" w:hAnsiTheme="minorHAnsi" w:cstheme="minorBidi"/>
          <w:noProof/>
          <w:sz w:val="21"/>
          <w:szCs w:val="24"/>
        </w:rPr>
      </w:pPr>
      <w:del w:id="205" w:author="Joh Ayami" w:date="2019-04-15T16:44:00Z">
        <w:r w:rsidDel="005E2706">
          <w:rPr>
            <w:noProof/>
          </w:rPr>
          <w:delText>2.1.2</w:delText>
        </w:r>
        <w:r w:rsidDel="005E2706">
          <w:rPr>
            <w:rFonts w:asciiTheme="minorHAnsi" w:eastAsiaTheme="minorEastAsia" w:hAnsiTheme="minorHAnsi" w:cstheme="minorBidi"/>
            <w:noProof/>
            <w:sz w:val="21"/>
            <w:szCs w:val="24"/>
          </w:rPr>
          <w:tab/>
        </w:r>
        <w:r w:rsidDel="005E2706">
          <w:rPr>
            <w:noProof/>
          </w:rPr>
          <w:delText>certainty=”</w:delText>
        </w:r>
        <w:r w:rsidRPr="00D84B72" w:rsidDel="005E2706">
          <w:rPr>
            <w:noProof/>
            <w:color w:val="FFF100"/>
            <w:rPrChange w:id="206" w:author="Joh Ayami" w:date="2019-02-27T12:24:00Z">
              <w:rPr>
                <w:noProof/>
                <w:shd w:val="pct15" w:color="auto" w:fill="FFFFFF"/>
              </w:rPr>
            </w:rPrChange>
          </w:rPr>
          <w:delText>suspicious</w:delText>
        </w:r>
        <w:r w:rsidDel="005E2706">
          <w:rPr>
            <w:noProof/>
          </w:rPr>
          <w:delText>”</w:delText>
        </w:r>
        <w:r w:rsidDel="005E2706">
          <w:rPr>
            <w:noProof/>
          </w:rPr>
          <w:delText>の場合</w:delText>
        </w:r>
        <w:r w:rsidDel="005E2706">
          <w:rPr>
            <w:noProof/>
          </w:rPr>
          <w:tab/>
        </w:r>
        <w:r w:rsidR="009C2057" w:rsidDel="005E2706">
          <w:rPr>
            <w:noProof/>
          </w:rPr>
          <w:delText>5</w:delText>
        </w:r>
      </w:del>
    </w:p>
    <w:p w14:paraId="69E94998" w14:textId="484825B3" w:rsidR="00E53CA7" w:rsidDel="005E2706" w:rsidRDefault="00E53CA7">
      <w:pPr>
        <w:pStyle w:val="31"/>
        <w:tabs>
          <w:tab w:val="left" w:pos="1200"/>
          <w:tab w:val="right" w:leader="dot" w:pos="8488"/>
        </w:tabs>
        <w:ind w:left="240"/>
        <w:rPr>
          <w:del w:id="207" w:author="Joh Ayami" w:date="2019-04-15T16:44:00Z"/>
          <w:rFonts w:asciiTheme="minorHAnsi" w:eastAsiaTheme="minorEastAsia" w:hAnsiTheme="minorHAnsi" w:cstheme="minorBidi"/>
          <w:noProof/>
          <w:sz w:val="21"/>
          <w:szCs w:val="24"/>
        </w:rPr>
      </w:pPr>
      <w:del w:id="208" w:author="Joh Ayami" w:date="2019-04-15T16:44:00Z">
        <w:r w:rsidDel="005E2706">
          <w:rPr>
            <w:noProof/>
          </w:rPr>
          <w:delText>2.1.3</w:delText>
        </w:r>
        <w:r w:rsidDel="005E2706">
          <w:rPr>
            <w:rFonts w:asciiTheme="minorHAnsi" w:eastAsiaTheme="minorEastAsia" w:hAnsiTheme="minorHAnsi" w:cstheme="minorBidi"/>
            <w:noProof/>
            <w:sz w:val="21"/>
            <w:szCs w:val="24"/>
          </w:rPr>
          <w:tab/>
        </w:r>
        <w:r w:rsidDel="005E2706">
          <w:rPr>
            <w:noProof/>
          </w:rPr>
          <w:delText>certainty=”</w:delText>
        </w:r>
        <w:r w:rsidRPr="00D84B72" w:rsidDel="005E2706">
          <w:rPr>
            <w:noProof/>
            <w:color w:val="005AFF"/>
            <w:rPrChange w:id="209" w:author="Joh Ayami" w:date="2019-02-27T12:24:00Z">
              <w:rPr>
                <w:noProof/>
                <w:color w:val="4472C4" w:themeColor="accent1"/>
              </w:rPr>
            </w:rPrChange>
          </w:rPr>
          <w:delText>negative</w:delText>
        </w:r>
        <w:r w:rsidDel="005E2706">
          <w:rPr>
            <w:noProof/>
          </w:rPr>
          <w:delText>”</w:delText>
        </w:r>
        <w:r w:rsidDel="005E2706">
          <w:rPr>
            <w:noProof/>
          </w:rPr>
          <w:delText>の場合</w:delText>
        </w:r>
        <w:r w:rsidDel="005E2706">
          <w:rPr>
            <w:noProof/>
          </w:rPr>
          <w:tab/>
        </w:r>
        <w:r w:rsidR="009C2057" w:rsidDel="005E2706">
          <w:rPr>
            <w:noProof/>
          </w:rPr>
          <w:delText>5</w:delText>
        </w:r>
      </w:del>
    </w:p>
    <w:p w14:paraId="35B92A8E" w14:textId="4E568D94" w:rsidR="00E53CA7" w:rsidDel="005E2706" w:rsidRDefault="00E53CA7">
      <w:pPr>
        <w:pStyle w:val="31"/>
        <w:tabs>
          <w:tab w:val="left" w:pos="1200"/>
          <w:tab w:val="right" w:leader="dot" w:pos="8488"/>
        </w:tabs>
        <w:ind w:left="240"/>
        <w:rPr>
          <w:del w:id="210" w:author="Joh Ayami" w:date="2019-04-15T16:44:00Z"/>
          <w:rFonts w:asciiTheme="minorHAnsi" w:eastAsiaTheme="minorEastAsia" w:hAnsiTheme="minorHAnsi" w:cstheme="minorBidi"/>
          <w:noProof/>
          <w:sz w:val="21"/>
          <w:szCs w:val="24"/>
        </w:rPr>
      </w:pPr>
      <w:del w:id="211" w:author="Joh Ayami" w:date="2019-04-15T16:44:00Z">
        <w:r w:rsidRPr="00BD027B" w:rsidDel="005E2706">
          <w:rPr>
            <w:noProof/>
            <w:highlight w:val="green"/>
          </w:rPr>
          <w:delText>2.1.4</w:delText>
        </w:r>
        <w:r w:rsidDel="005E2706">
          <w:rPr>
            <w:rFonts w:asciiTheme="minorHAnsi" w:eastAsiaTheme="minorEastAsia" w:hAnsiTheme="minorHAnsi" w:cstheme="minorBidi"/>
            <w:noProof/>
            <w:sz w:val="21"/>
            <w:szCs w:val="24"/>
          </w:rPr>
          <w:tab/>
        </w:r>
        <w:r w:rsidRPr="00BD027B" w:rsidDel="005E2706">
          <w:rPr>
            <w:noProof/>
            <w:highlight w:val="green"/>
          </w:rPr>
          <w:delText>TNM</w:delText>
        </w:r>
        <w:r w:rsidRPr="00BD027B" w:rsidDel="005E2706">
          <w:rPr>
            <w:noProof/>
            <w:highlight w:val="green"/>
          </w:rPr>
          <w:delText>分類</w:delText>
        </w:r>
        <w:r w:rsidDel="005E2706">
          <w:rPr>
            <w:noProof/>
          </w:rPr>
          <w:tab/>
        </w:r>
        <w:r w:rsidR="009C2057" w:rsidDel="005E2706">
          <w:rPr>
            <w:noProof/>
          </w:rPr>
          <w:delText>6</w:delText>
        </w:r>
      </w:del>
    </w:p>
    <w:p w14:paraId="1BA2575D" w14:textId="43C27C60" w:rsidR="00E53CA7" w:rsidDel="005E2706" w:rsidRDefault="00E53CA7">
      <w:pPr>
        <w:pStyle w:val="21"/>
        <w:tabs>
          <w:tab w:val="left" w:pos="1200"/>
          <w:tab w:val="right" w:leader="dot" w:pos="8488"/>
        </w:tabs>
        <w:rPr>
          <w:del w:id="212" w:author="Joh Ayami" w:date="2019-04-15T16:44:00Z"/>
          <w:rFonts w:asciiTheme="minorHAnsi" w:eastAsiaTheme="minorEastAsia" w:hAnsiTheme="minorHAnsi" w:cstheme="minorBidi"/>
          <w:bCs w:val="0"/>
          <w:noProof/>
          <w:sz w:val="21"/>
          <w:szCs w:val="24"/>
        </w:rPr>
      </w:pPr>
      <w:del w:id="213" w:author="Joh Ayami" w:date="2019-04-15T16:44:00Z">
        <w:r w:rsidDel="005E2706">
          <w:rPr>
            <w:noProof/>
          </w:rPr>
          <w:delText>2.2</w:delText>
        </w:r>
        <w:r w:rsidDel="005E2706">
          <w:rPr>
            <w:rFonts w:asciiTheme="minorHAnsi" w:eastAsiaTheme="minorEastAsia" w:hAnsiTheme="minorHAnsi" w:cstheme="minorBidi"/>
            <w:bCs w:val="0"/>
            <w:noProof/>
            <w:sz w:val="21"/>
            <w:szCs w:val="24"/>
          </w:rPr>
          <w:tab/>
        </w:r>
        <w:r w:rsidRPr="00D84B72" w:rsidDel="005E2706">
          <w:rPr>
            <w:rFonts w:hint="eastAsia"/>
            <w:noProof/>
            <w:color w:val="F6AA00"/>
            <w:rPrChange w:id="214" w:author="Joh Ayami" w:date="2019-02-27T12:25:00Z">
              <w:rPr>
                <w:rFonts w:hint="eastAsia"/>
                <w:noProof/>
                <w:highlight w:val="yellow"/>
              </w:rPr>
            </w:rPrChange>
          </w:rPr>
          <w:delText>臓器・部位</w:delText>
        </w:r>
        <w:r w:rsidDel="005E2706">
          <w:rPr>
            <w:noProof/>
          </w:rPr>
          <w:delText>タグ</w:delText>
        </w:r>
        <w:r w:rsidDel="005E2706">
          <w:rPr>
            <w:noProof/>
          </w:rPr>
          <w:delText xml:space="preserve"> (</w:delText>
        </w:r>
        <w:r w:rsidRPr="00BD027B" w:rsidDel="005E2706">
          <w:rPr>
            <w:noProof/>
            <w:u w:val="single"/>
          </w:rPr>
          <w:delText>A</w:delText>
        </w:r>
        <w:r w:rsidDel="005E2706">
          <w:rPr>
            <w:noProof/>
          </w:rPr>
          <w:delText>natomical Entities)</w:delText>
        </w:r>
        <w:r w:rsidDel="005E2706">
          <w:rPr>
            <w:noProof/>
          </w:rPr>
          <w:tab/>
        </w:r>
        <w:r w:rsidR="009C2057" w:rsidDel="005E2706">
          <w:rPr>
            <w:noProof/>
          </w:rPr>
          <w:delText>6</w:delText>
        </w:r>
      </w:del>
    </w:p>
    <w:p w14:paraId="3DFE5317" w14:textId="62F54B8D" w:rsidR="00E53CA7" w:rsidDel="005E2706" w:rsidRDefault="00E53CA7">
      <w:pPr>
        <w:pStyle w:val="21"/>
        <w:tabs>
          <w:tab w:val="left" w:pos="1200"/>
          <w:tab w:val="right" w:leader="dot" w:pos="8488"/>
        </w:tabs>
        <w:rPr>
          <w:del w:id="215" w:author="Joh Ayami" w:date="2019-04-15T16:44:00Z"/>
          <w:rFonts w:asciiTheme="minorHAnsi" w:eastAsiaTheme="minorEastAsia" w:hAnsiTheme="minorHAnsi" w:cstheme="minorBidi"/>
          <w:bCs w:val="0"/>
          <w:noProof/>
          <w:sz w:val="21"/>
          <w:szCs w:val="24"/>
        </w:rPr>
      </w:pPr>
      <w:del w:id="216" w:author="Joh Ayami" w:date="2019-04-15T16:44:00Z">
        <w:r w:rsidDel="005E2706">
          <w:rPr>
            <w:noProof/>
          </w:rPr>
          <w:delText>2.3</w:delText>
        </w:r>
        <w:r w:rsidDel="005E2706">
          <w:rPr>
            <w:rFonts w:asciiTheme="minorHAnsi" w:eastAsiaTheme="minorEastAsia" w:hAnsiTheme="minorHAnsi" w:cstheme="minorBidi"/>
            <w:bCs w:val="0"/>
            <w:noProof/>
            <w:sz w:val="21"/>
            <w:szCs w:val="24"/>
          </w:rPr>
          <w:tab/>
        </w:r>
        <w:r w:rsidRPr="00D84B72" w:rsidDel="005E2706">
          <w:rPr>
            <w:rFonts w:hint="eastAsia"/>
            <w:noProof/>
            <w:color w:val="4DC4FF"/>
            <w:rPrChange w:id="217" w:author="Joh Ayami" w:date="2019-02-27T12:26:00Z">
              <w:rPr>
                <w:rFonts w:hint="eastAsia"/>
                <w:noProof/>
                <w:u w:val="single"/>
              </w:rPr>
            </w:rPrChange>
          </w:rPr>
          <w:delText>特徴・尺度</w:delText>
        </w:r>
        <w:r w:rsidRPr="00D84B72" w:rsidDel="005E2706">
          <w:rPr>
            <w:rFonts w:hint="eastAsia"/>
            <w:noProof/>
            <w:rPrChange w:id="218" w:author="Joh Ayami" w:date="2019-02-27T12:25:00Z">
              <w:rPr>
                <w:rFonts w:hint="eastAsia"/>
                <w:noProof/>
                <w:u w:val="single"/>
              </w:rPr>
            </w:rPrChange>
          </w:rPr>
          <w:delText>タグ</w:delText>
        </w:r>
        <w:r w:rsidDel="005E2706">
          <w:rPr>
            <w:noProof/>
          </w:rPr>
          <w:delText xml:space="preserve"> (</w:delText>
        </w:r>
        <w:r w:rsidRPr="00BD027B" w:rsidDel="005E2706">
          <w:rPr>
            <w:noProof/>
            <w:u w:val="single"/>
          </w:rPr>
          <w:delText>F</w:delText>
        </w:r>
        <w:r w:rsidDel="005E2706">
          <w:rPr>
            <w:noProof/>
          </w:rPr>
          <w:delText>eatures and Measurements)</w:delText>
        </w:r>
        <w:r w:rsidDel="005E2706">
          <w:rPr>
            <w:noProof/>
          </w:rPr>
          <w:tab/>
        </w:r>
        <w:r w:rsidR="009C2057" w:rsidDel="005E2706">
          <w:rPr>
            <w:noProof/>
          </w:rPr>
          <w:delText>7</w:delText>
        </w:r>
      </w:del>
    </w:p>
    <w:p w14:paraId="60C67E0F" w14:textId="1AFD401D" w:rsidR="00E53CA7" w:rsidDel="005E2706" w:rsidRDefault="00E53CA7">
      <w:pPr>
        <w:pStyle w:val="21"/>
        <w:tabs>
          <w:tab w:val="left" w:pos="1200"/>
          <w:tab w:val="right" w:leader="dot" w:pos="8488"/>
        </w:tabs>
        <w:rPr>
          <w:del w:id="219" w:author="Joh Ayami" w:date="2019-04-15T16:44:00Z"/>
          <w:rFonts w:asciiTheme="minorHAnsi" w:eastAsiaTheme="minorEastAsia" w:hAnsiTheme="minorHAnsi" w:cstheme="minorBidi"/>
          <w:bCs w:val="0"/>
          <w:noProof/>
          <w:sz w:val="21"/>
          <w:szCs w:val="24"/>
        </w:rPr>
      </w:pPr>
      <w:del w:id="220" w:author="Joh Ayami" w:date="2019-04-15T16:44:00Z">
        <w:r w:rsidDel="005E2706">
          <w:rPr>
            <w:noProof/>
          </w:rPr>
          <w:delText>2.4</w:delText>
        </w:r>
        <w:r w:rsidDel="005E2706">
          <w:rPr>
            <w:rFonts w:asciiTheme="minorHAnsi" w:eastAsiaTheme="minorEastAsia" w:hAnsiTheme="minorHAnsi" w:cstheme="minorBidi"/>
            <w:bCs w:val="0"/>
            <w:noProof/>
            <w:sz w:val="21"/>
            <w:szCs w:val="24"/>
          </w:rPr>
          <w:tab/>
        </w:r>
        <w:r w:rsidRPr="00D84B72" w:rsidDel="005E2706">
          <w:rPr>
            <w:rFonts w:hint="eastAsia"/>
            <w:noProof/>
            <w:color w:val="03AF7A"/>
            <w:rPrChange w:id="221" w:author="Joh Ayami" w:date="2019-02-27T12:26:00Z">
              <w:rPr>
                <w:rFonts w:hint="eastAsia"/>
                <w:noProof/>
                <w:color w:val="00B050"/>
              </w:rPr>
            </w:rPrChange>
          </w:rPr>
          <w:delText>変化</w:delText>
        </w:r>
        <w:r w:rsidDel="005E2706">
          <w:rPr>
            <w:noProof/>
          </w:rPr>
          <w:delText>タグ</w:delText>
        </w:r>
        <w:r w:rsidDel="005E2706">
          <w:rPr>
            <w:noProof/>
          </w:rPr>
          <w:delText xml:space="preserve"> (</w:delText>
        </w:r>
        <w:r w:rsidRPr="00BD027B" w:rsidDel="005E2706">
          <w:rPr>
            <w:noProof/>
            <w:u w:val="single"/>
          </w:rPr>
          <w:delText>C</w:delText>
        </w:r>
        <w:r w:rsidDel="005E2706">
          <w:rPr>
            <w:noProof/>
          </w:rPr>
          <w:delText>hange)</w:delText>
        </w:r>
        <w:r w:rsidDel="005E2706">
          <w:rPr>
            <w:noProof/>
          </w:rPr>
          <w:tab/>
        </w:r>
        <w:r w:rsidR="009C2057" w:rsidDel="005E2706">
          <w:rPr>
            <w:noProof/>
          </w:rPr>
          <w:delText>8</w:delText>
        </w:r>
      </w:del>
    </w:p>
    <w:p w14:paraId="39DEE416" w14:textId="40D632C5" w:rsidR="00E53CA7" w:rsidDel="005E2706" w:rsidRDefault="00E53CA7">
      <w:pPr>
        <w:pStyle w:val="21"/>
        <w:tabs>
          <w:tab w:val="left" w:pos="1200"/>
          <w:tab w:val="right" w:leader="dot" w:pos="8488"/>
        </w:tabs>
        <w:rPr>
          <w:del w:id="222" w:author="Joh Ayami" w:date="2019-04-15T16:44:00Z"/>
          <w:rFonts w:asciiTheme="minorHAnsi" w:eastAsiaTheme="minorEastAsia" w:hAnsiTheme="minorHAnsi" w:cstheme="minorBidi"/>
          <w:bCs w:val="0"/>
          <w:noProof/>
          <w:sz w:val="21"/>
          <w:szCs w:val="24"/>
        </w:rPr>
      </w:pPr>
      <w:del w:id="223" w:author="Joh Ayami" w:date="2019-04-15T16:44:00Z">
        <w:r w:rsidDel="005E2706">
          <w:rPr>
            <w:noProof/>
          </w:rPr>
          <w:delText>2.5</w:delText>
        </w:r>
        <w:r w:rsidDel="005E2706">
          <w:rPr>
            <w:rFonts w:asciiTheme="minorHAnsi" w:eastAsiaTheme="minorEastAsia" w:hAnsiTheme="minorHAnsi" w:cstheme="minorBidi"/>
            <w:bCs w:val="0"/>
            <w:noProof/>
            <w:sz w:val="21"/>
            <w:szCs w:val="24"/>
          </w:rPr>
          <w:tab/>
        </w:r>
        <w:r w:rsidRPr="00BD027B" w:rsidDel="005E2706">
          <w:rPr>
            <w:noProof/>
            <w:bdr w:val="single" w:sz="4" w:space="0" w:color="auto"/>
          </w:rPr>
          <w:delText>保留</w:delText>
        </w:r>
        <w:r w:rsidDel="005E2706">
          <w:rPr>
            <w:noProof/>
          </w:rPr>
          <w:delText>タグ</w:delText>
        </w:r>
        <w:r w:rsidDel="005E2706">
          <w:rPr>
            <w:noProof/>
          </w:rPr>
          <w:delText xml:space="preserve"> (</w:delText>
        </w:r>
        <w:r w:rsidRPr="00BD027B" w:rsidDel="005E2706">
          <w:rPr>
            <w:noProof/>
            <w:u w:val="single"/>
          </w:rPr>
          <w:delText>P</w:delText>
        </w:r>
        <w:r w:rsidDel="005E2706">
          <w:rPr>
            <w:noProof/>
          </w:rPr>
          <w:delText>ending)</w:delText>
        </w:r>
        <w:r w:rsidDel="005E2706">
          <w:rPr>
            <w:noProof/>
          </w:rPr>
          <w:tab/>
        </w:r>
        <w:r w:rsidR="009C2057" w:rsidDel="005E2706">
          <w:rPr>
            <w:noProof/>
          </w:rPr>
          <w:delText>8</w:delText>
        </w:r>
      </w:del>
    </w:p>
    <w:p w14:paraId="36E0E347" w14:textId="3E232DA0" w:rsidR="00E53CA7" w:rsidDel="005E2706" w:rsidRDefault="00E53CA7">
      <w:pPr>
        <w:pStyle w:val="11"/>
        <w:tabs>
          <w:tab w:val="left" w:pos="720"/>
          <w:tab w:val="right" w:leader="dot" w:pos="8488"/>
        </w:tabs>
        <w:rPr>
          <w:del w:id="224" w:author="Joh Ayami" w:date="2019-04-15T16:44:00Z"/>
          <w:rFonts w:asciiTheme="minorHAnsi" w:eastAsiaTheme="minorEastAsia" w:hAnsiTheme="minorHAnsi" w:cstheme="minorBidi"/>
          <w:bCs w:val="0"/>
          <w:noProof/>
          <w:sz w:val="21"/>
        </w:rPr>
      </w:pPr>
      <w:del w:id="225" w:author="Joh Ayami" w:date="2019-04-15T16:44:00Z">
        <w:r w:rsidRPr="00BD027B" w:rsidDel="005E2706">
          <w:rPr>
            <w:rFonts w:ascii="Arial" w:hAnsi="Arial"/>
            <w:bCs w:val="0"/>
            <w:noProof/>
            <w14:scene3d>
              <w14:camera w14:prst="orthographicFront"/>
              <w14:lightRig w14:rig="threePt" w14:dir="t">
                <w14:rot w14:lat="0" w14:lon="0" w14:rev="0"/>
              </w14:lightRig>
            </w14:scene3d>
          </w:rPr>
          <w:delText>3</w:delText>
        </w:r>
        <w:r w:rsidDel="005E2706">
          <w:rPr>
            <w:rFonts w:asciiTheme="minorHAnsi" w:eastAsiaTheme="minorEastAsia" w:hAnsiTheme="minorHAnsi" w:cstheme="minorBidi"/>
            <w:bCs w:val="0"/>
            <w:noProof/>
            <w:sz w:val="21"/>
          </w:rPr>
          <w:tab/>
        </w:r>
        <w:r w:rsidDel="005E2706">
          <w:rPr>
            <w:noProof/>
          </w:rPr>
          <w:delText>複数のタグ種類について共通のルール</w:delText>
        </w:r>
        <w:r w:rsidDel="005E2706">
          <w:rPr>
            <w:noProof/>
          </w:rPr>
          <w:tab/>
        </w:r>
        <w:r w:rsidR="009C2057" w:rsidDel="005E2706">
          <w:rPr>
            <w:noProof/>
          </w:rPr>
          <w:delText>9</w:delText>
        </w:r>
      </w:del>
    </w:p>
    <w:p w14:paraId="6C7BF8FA" w14:textId="0CCD102E" w:rsidR="00E53CA7" w:rsidDel="005E2706" w:rsidRDefault="00E53CA7">
      <w:pPr>
        <w:pStyle w:val="21"/>
        <w:tabs>
          <w:tab w:val="left" w:pos="1200"/>
          <w:tab w:val="right" w:leader="dot" w:pos="8488"/>
        </w:tabs>
        <w:rPr>
          <w:del w:id="226" w:author="Joh Ayami" w:date="2019-04-15T16:44:00Z"/>
          <w:rFonts w:asciiTheme="minorHAnsi" w:eastAsiaTheme="minorEastAsia" w:hAnsiTheme="minorHAnsi" w:cstheme="minorBidi"/>
          <w:bCs w:val="0"/>
          <w:noProof/>
          <w:sz w:val="21"/>
          <w:szCs w:val="24"/>
        </w:rPr>
      </w:pPr>
      <w:del w:id="227" w:author="Joh Ayami" w:date="2019-04-15T16:44:00Z">
        <w:r w:rsidDel="005E2706">
          <w:rPr>
            <w:noProof/>
          </w:rPr>
          <w:delText>3.1</w:delText>
        </w:r>
        <w:r w:rsidDel="005E2706">
          <w:rPr>
            <w:rFonts w:asciiTheme="minorHAnsi" w:eastAsiaTheme="minorEastAsia" w:hAnsiTheme="minorHAnsi" w:cstheme="minorBidi"/>
            <w:bCs w:val="0"/>
            <w:noProof/>
            <w:sz w:val="21"/>
            <w:szCs w:val="24"/>
          </w:rPr>
          <w:tab/>
        </w:r>
        <w:r w:rsidDel="005E2706">
          <w:rPr>
            <w:noProof/>
          </w:rPr>
          <w:delText>並列</w:delText>
        </w:r>
        <w:r w:rsidDel="005E2706">
          <w:rPr>
            <w:noProof/>
          </w:rPr>
          <w:tab/>
        </w:r>
        <w:r w:rsidR="009C2057" w:rsidDel="005E2706">
          <w:rPr>
            <w:noProof/>
          </w:rPr>
          <w:delText>9</w:delText>
        </w:r>
      </w:del>
    </w:p>
    <w:p w14:paraId="6B0B7505" w14:textId="117C945E" w:rsidR="00E53CA7" w:rsidDel="005E2706" w:rsidRDefault="00E53CA7">
      <w:pPr>
        <w:pStyle w:val="21"/>
        <w:tabs>
          <w:tab w:val="left" w:pos="1200"/>
          <w:tab w:val="right" w:leader="dot" w:pos="8488"/>
        </w:tabs>
        <w:rPr>
          <w:del w:id="228" w:author="Joh Ayami" w:date="2019-04-15T16:44:00Z"/>
          <w:rFonts w:asciiTheme="minorHAnsi" w:eastAsiaTheme="minorEastAsia" w:hAnsiTheme="minorHAnsi" w:cstheme="minorBidi"/>
          <w:bCs w:val="0"/>
          <w:noProof/>
          <w:sz w:val="21"/>
          <w:szCs w:val="24"/>
        </w:rPr>
      </w:pPr>
      <w:del w:id="229" w:author="Joh Ayami" w:date="2019-04-15T16:44:00Z">
        <w:r w:rsidRPr="00BD027B" w:rsidDel="005E2706">
          <w:rPr>
            <w:noProof/>
            <w:highlight w:val="green"/>
          </w:rPr>
          <w:delText>3.2</w:delText>
        </w:r>
        <w:r w:rsidDel="005E2706">
          <w:rPr>
            <w:rFonts w:asciiTheme="minorHAnsi" w:eastAsiaTheme="minorEastAsia" w:hAnsiTheme="minorHAnsi" w:cstheme="minorBidi"/>
            <w:bCs w:val="0"/>
            <w:noProof/>
            <w:sz w:val="21"/>
            <w:szCs w:val="24"/>
          </w:rPr>
          <w:tab/>
        </w:r>
        <w:r w:rsidRPr="00BD027B" w:rsidDel="005E2706">
          <w:rPr>
            <w:noProof/>
            <w:highlight w:val="green"/>
          </w:rPr>
          <w:delText>誤記について</w:delText>
        </w:r>
        <w:r w:rsidDel="005E2706">
          <w:rPr>
            <w:noProof/>
          </w:rPr>
          <w:tab/>
        </w:r>
        <w:r w:rsidR="009C2057" w:rsidDel="005E2706">
          <w:rPr>
            <w:noProof/>
          </w:rPr>
          <w:delText>9</w:delText>
        </w:r>
      </w:del>
    </w:p>
    <w:p w14:paraId="319537BB" w14:textId="50AF3E90" w:rsidR="00E53CA7" w:rsidDel="005E2706" w:rsidRDefault="00E53CA7">
      <w:pPr>
        <w:pStyle w:val="21"/>
        <w:tabs>
          <w:tab w:val="left" w:pos="720"/>
          <w:tab w:val="right" w:leader="dot" w:pos="8488"/>
        </w:tabs>
        <w:rPr>
          <w:del w:id="230" w:author="Joh Ayami" w:date="2019-04-15T16:44:00Z"/>
          <w:rFonts w:asciiTheme="minorHAnsi" w:eastAsiaTheme="minorEastAsia" w:hAnsiTheme="minorHAnsi" w:cstheme="minorBidi"/>
          <w:bCs w:val="0"/>
          <w:noProof/>
          <w:sz w:val="21"/>
          <w:szCs w:val="24"/>
        </w:rPr>
      </w:pPr>
      <w:del w:id="231" w:author="Joh Ayami" w:date="2019-04-15T16:44:00Z">
        <w:r w:rsidRPr="00BD027B" w:rsidDel="005E2706">
          <w:rPr>
            <w:noProof/>
            <w:highlight w:val="green"/>
          </w:rPr>
          <w:delText>3.3</w:delText>
        </w:r>
        <w:r w:rsidDel="005E2706">
          <w:rPr>
            <w:rFonts w:asciiTheme="minorHAnsi" w:eastAsiaTheme="minorEastAsia" w:hAnsiTheme="minorHAnsi" w:cstheme="minorBidi"/>
            <w:bCs w:val="0"/>
            <w:noProof/>
            <w:sz w:val="21"/>
            <w:szCs w:val="24"/>
          </w:rPr>
          <w:tab/>
        </w:r>
        <w:r w:rsidR="00FC0F20" w:rsidDel="005E2706">
          <w:rPr>
            <w:rFonts w:asciiTheme="minorHAnsi" w:eastAsiaTheme="minorEastAsia" w:hAnsiTheme="minorHAnsi" w:cstheme="minorBidi" w:hint="eastAsia"/>
            <w:bCs w:val="0"/>
            <w:noProof/>
            <w:sz w:val="21"/>
            <w:szCs w:val="24"/>
          </w:rPr>
          <w:delText xml:space="preserve">　　</w:delText>
        </w:r>
        <w:r w:rsidRPr="00BD027B" w:rsidDel="005E2706">
          <w:rPr>
            <w:noProof/>
            <w:highlight w:val="green"/>
          </w:rPr>
          <w:delText>「術後」を含む表現</w:delText>
        </w:r>
        <w:r w:rsidDel="005E2706">
          <w:rPr>
            <w:noProof/>
          </w:rPr>
          <w:tab/>
        </w:r>
        <w:r w:rsidR="009C2057" w:rsidDel="005E2706">
          <w:rPr>
            <w:noProof/>
          </w:rPr>
          <w:delText>10</w:delText>
        </w:r>
      </w:del>
    </w:p>
    <w:p w14:paraId="4487BE9A" w14:textId="6EC4CDD3" w:rsidR="00E53CA7" w:rsidDel="005E2706" w:rsidRDefault="00E53CA7">
      <w:pPr>
        <w:pStyle w:val="21"/>
        <w:tabs>
          <w:tab w:val="left" w:pos="1200"/>
          <w:tab w:val="right" w:leader="dot" w:pos="8488"/>
        </w:tabs>
        <w:rPr>
          <w:del w:id="232" w:author="Joh Ayami" w:date="2019-04-15T16:44:00Z"/>
          <w:rFonts w:asciiTheme="minorHAnsi" w:eastAsiaTheme="minorEastAsia" w:hAnsiTheme="minorHAnsi" w:cstheme="minorBidi"/>
          <w:bCs w:val="0"/>
          <w:noProof/>
          <w:sz w:val="21"/>
          <w:szCs w:val="24"/>
        </w:rPr>
      </w:pPr>
      <w:del w:id="233" w:author="Joh Ayami" w:date="2019-04-15T16:44:00Z">
        <w:r w:rsidRPr="00BD027B" w:rsidDel="005E2706">
          <w:rPr>
            <w:noProof/>
            <w:highlight w:val="green"/>
          </w:rPr>
          <w:delText>3.4</w:delText>
        </w:r>
        <w:r w:rsidDel="005E2706">
          <w:rPr>
            <w:rFonts w:asciiTheme="minorHAnsi" w:eastAsiaTheme="minorEastAsia" w:hAnsiTheme="minorHAnsi" w:cstheme="minorBidi"/>
            <w:bCs w:val="0"/>
            <w:noProof/>
            <w:sz w:val="21"/>
            <w:szCs w:val="24"/>
          </w:rPr>
          <w:tab/>
        </w:r>
        <w:r w:rsidRPr="00BD027B" w:rsidDel="005E2706">
          <w:rPr>
            <w:noProof/>
            <w:highlight w:val="green"/>
          </w:rPr>
          <w:delText>タグ範囲について</w:delText>
        </w:r>
        <w:r w:rsidDel="005E2706">
          <w:rPr>
            <w:noProof/>
          </w:rPr>
          <w:tab/>
        </w:r>
        <w:r w:rsidR="009C2057" w:rsidDel="005E2706">
          <w:rPr>
            <w:noProof/>
          </w:rPr>
          <w:delText>11</w:delText>
        </w:r>
      </w:del>
    </w:p>
    <w:p w14:paraId="26A7E03B" w14:textId="1DB72EFF" w:rsidR="00E53CA7" w:rsidDel="005E2706" w:rsidRDefault="00E53CA7">
      <w:pPr>
        <w:pStyle w:val="11"/>
        <w:tabs>
          <w:tab w:val="left" w:pos="720"/>
          <w:tab w:val="right" w:leader="dot" w:pos="8488"/>
        </w:tabs>
        <w:rPr>
          <w:del w:id="234" w:author="Joh Ayami" w:date="2019-04-15T16:44:00Z"/>
          <w:rFonts w:asciiTheme="minorHAnsi" w:eastAsiaTheme="minorEastAsia" w:hAnsiTheme="minorHAnsi" w:cstheme="minorBidi"/>
          <w:bCs w:val="0"/>
          <w:noProof/>
          <w:sz w:val="21"/>
        </w:rPr>
      </w:pPr>
      <w:del w:id="235" w:author="Joh Ayami" w:date="2019-04-15T16:44:00Z">
        <w:r w:rsidRPr="00BD027B" w:rsidDel="005E2706">
          <w:rPr>
            <w:rFonts w:ascii="Arial" w:hAnsi="Arial"/>
            <w:bCs w:val="0"/>
            <w:noProof/>
            <w14:scene3d>
              <w14:camera w14:prst="orthographicFront"/>
              <w14:lightRig w14:rig="threePt" w14:dir="t">
                <w14:rot w14:lat="0" w14:lon="0" w14:rev="0"/>
              </w14:lightRig>
            </w14:scene3d>
          </w:rPr>
          <w:delText>4</w:delText>
        </w:r>
        <w:r w:rsidDel="005E2706">
          <w:rPr>
            <w:rFonts w:asciiTheme="minorHAnsi" w:eastAsiaTheme="minorEastAsia" w:hAnsiTheme="minorHAnsi" w:cstheme="minorBidi"/>
            <w:bCs w:val="0"/>
            <w:noProof/>
            <w:sz w:val="21"/>
          </w:rPr>
          <w:tab/>
        </w:r>
        <w:r w:rsidDel="005E2706">
          <w:rPr>
            <w:noProof/>
          </w:rPr>
          <w:delText>タグ付け例</w:delText>
        </w:r>
        <w:r w:rsidDel="005E2706">
          <w:rPr>
            <w:noProof/>
          </w:rPr>
          <w:tab/>
        </w:r>
        <w:r w:rsidR="009C2057" w:rsidDel="005E2706">
          <w:rPr>
            <w:noProof/>
          </w:rPr>
          <w:delText>11</w:delText>
        </w:r>
      </w:del>
    </w:p>
    <w:p w14:paraId="1151F973" w14:textId="193A5AEA" w:rsidR="00E53CA7" w:rsidDel="005E2706" w:rsidRDefault="00E53CA7">
      <w:pPr>
        <w:pStyle w:val="11"/>
        <w:tabs>
          <w:tab w:val="left" w:pos="720"/>
          <w:tab w:val="right" w:leader="dot" w:pos="8488"/>
        </w:tabs>
        <w:rPr>
          <w:del w:id="236" w:author="Joh Ayami" w:date="2019-04-15T16:44:00Z"/>
          <w:rFonts w:asciiTheme="minorHAnsi" w:eastAsiaTheme="minorEastAsia" w:hAnsiTheme="minorHAnsi" w:cstheme="minorBidi"/>
          <w:bCs w:val="0"/>
          <w:noProof/>
          <w:sz w:val="21"/>
        </w:rPr>
      </w:pPr>
      <w:del w:id="237" w:author="Joh Ayami" w:date="2019-04-15T16:44:00Z">
        <w:r w:rsidRPr="00BD027B" w:rsidDel="005E2706">
          <w:rPr>
            <w:rFonts w:ascii="Arial" w:hAnsi="Arial"/>
            <w:bCs w:val="0"/>
            <w:noProof/>
            <w14:scene3d>
              <w14:camera w14:prst="orthographicFront"/>
              <w14:lightRig w14:rig="threePt" w14:dir="t">
                <w14:rot w14:lat="0" w14:lon="0" w14:rev="0"/>
              </w14:lightRig>
            </w14:scene3d>
          </w:rPr>
          <w:delText>5</w:delText>
        </w:r>
        <w:r w:rsidDel="005E2706">
          <w:rPr>
            <w:rFonts w:asciiTheme="minorHAnsi" w:eastAsiaTheme="minorEastAsia" w:hAnsiTheme="minorHAnsi" w:cstheme="minorBidi"/>
            <w:bCs w:val="0"/>
            <w:noProof/>
            <w:sz w:val="21"/>
          </w:rPr>
          <w:tab/>
        </w:r>
        <w:r w:rsidDel="005E2706">
          <w:rPr>
            <w:noProof/>
          </w:rPr>
          <w:delText>検討中の事項</w:delText>
        </w:r>
        <w:r w:rsidDel="005E2706">
          <w:rPr>
            <w:noProof/>
          </w:rPr>
          <w:tab/>
        </w:r>
        <w:r w:rsidR="009C2057" w:rsidDel="005E2706">
          <w:rPr>
            <w:noProof/>
          </w:rPr>
          <w:delText>12</w:delText>
        </w:r>
      </w:del>
    </w:p>
    <w:p w14:paraId="10DB653B" w14:textId="66942A6F" w:rsidR="00E53CA7" w:rsidDel="005E2706" w:rsidRDefault="00E53CA7">
      <w:pPr>
        <w:pStyle w:val="21"/>
        <w:tabs>
          <w:tab w:val="left" w:pos="1200"/>
          <w:tab w:val="right" w:leader="dot" w:pos="8488"/>
        </w:tabs>
        <w:rPr>
          <w:del w:id="238" w:author="Joh Ayami" w:date="2019-04-15T16:44:00Z"/>
          <w:rFonts w:asciiTheme="minorHAnsi" w:eastAsiaTheme="minorEastAsia" w:hAnsiTheme="minorHAnsi" w:cstheme="minorBidi"/>
          <w:bCs w:val="0"/>
          <w:noProof/>
          <w:sz w:val="21"/>
          <w:szCs w:val="24"/>
        </w:rPr>
      </w:pPr>
      <w:del w:id="239" w:author="Joh Ayami" w:date="2019-04-15T16:44:00Z">
        <w:r w:rsidDel="005E2706">
          <w:rPr>
            <w:noProof/>
          </w:rPr>
          <w:delText>5.1</w:delText>
        </w:r>
        <w:r w:rsidDel="005E2706">
          <w:rPr>
            <w:rFonts w:asciiTheme="minorHAnsi" w:eastAsiaTheme="minorEastAsia" w:hAnsiTheme="minorHAnsi" w:cstheme="minorBidi"/>
            <w:bCs w:val="0"/>
            <w:noProof/>
            <w:sz w:val="21"/>
            <w:szCs w:val="24"/>
          </w:rPr>
          <w:tab/>
        </w:r>
        <w:r w:rsidDel="005E2706">
          <w:rPr>
            <w:noProof/>
          </w:rPr>
          <w:delText>変化タグへの</w:delText>
        </w:r>
        <w:r w:rsidDel="005E2706">
          <w:rPr>
            <w:noProof/>
          </w:rPr>
          <w:delText>certainty</w:delText>
        </w:r>
        <w:r w:rsidDel="005E2706">
          <w:rPr>
            <w:noProof/>
          </w:rPr>
          <w:delText>属性導入</w:delText>
        </w:r>
        <w:r w:rsidDel="005E2706">
          <w:rPr>
            <w:noProof/>
          </w:rPr>
          <w:tab/>
        </w:r>
        <w:r w:rsidR="009C2057" w:rsidDel="005E2706">
          <w:rPr>
            <w:noProof/>
          </w:rPr>
          <w:delText>12</w:delText>
        </w:r>
      </w:del>
    </w:p>
    <w:p w14:paraId="4BC7419A" w14:textId="65BA35D0" w:rsidR="00E53CA7" w:rsidDel="005E2706" w:rsidRDefault="00E53CA7">
      <w:pPr>
        <w:pStyle w:val="11"/>
        <w:tabs>
          <w:tab w:val="left" w:pos="720"/>
          <w:tab w:val="right" w:leader="dot" w:pos="8488"/>
        </w:tabs>
        <w:rPr>
          <w:del w:id="240" w:author="Joh Ayami" w:date="2019-04-15T16:44:00Z"/>
          <w:rFonts w:asciiTheme="minorHAnsi" w:eastAsiaTheme="minorEastAsia" w:hAnsiTheme="minorHAnsi" w:cstheme="minorBidi"/>
          <w:bCs w:val="0"/>
          <w:noProof/>
          <w:sz w:val="21"/>
        </w:rPr>
      </w:pPr>
      <w:del w:id="241" w:author="Joh Ayami" w:date="2019-04-15T16:44:00Z">
        <w:r w:rsidRPr="00BD027B" w:rsidDel="005E2706">
          <w:rPr>
            <w:rFonts w:ascii="Arial" w:hAnsi="Arial"/>
            <w:bCs w:val="0"/>
            <w:noProof/>
            <w:highlight w:val="green"/>
            <w14:scene3d>
              <w14:camera w14:prst="orthographicFront"/>
              <w14:lightRig w14:rig="threePt" w14:dir="t">
                <w14:rot w14:lat="0" w14:lon="0" w14:rev="0"/>
              </w14:lightRig>
            </w14:scene3d>
          </w:rPr>
          <w:delText>6</w:delText>
        </w:r>
        <w:r w:rsidDel="005E2706">
          <w:rPr>
            <w:rFonts w:asciiTheme="minorHAnsi" w:eastAsiaTheme="minorEastAsia" w:hAnsiTheme="minorHAnsi" w:cstheme="minorBidi"/>
            <w:bCs w:val="0"/>
            <w:noProof/>
            <w:sz w:val="21"/>
          </w:rPr>
          <w:tab/>
        </w:r>
        <w:r w:rsidRPr="00BD027B" w:rsidDel="005E2706">
          <w:rPr>
            <w:noProof/>
            <w:highlight w:val="green"/>
          </w:rPr>
          <w:delText>解決済みの事項</w:delText>
        </w:r>
        <w:r w:rsidDel="005E2706">
          <w:rPr>
            <w:noProof/>
          </w:rPr>
          <w:tab/>
        </w:r>
        <w:r w:rsidR="009C2057" w:rsidDel="005E2706">
          <w:rPr>
            <w:noProof/>
          </w:rPr>
          <w:delText>12</w:delText>
        </w:r>
      </w:del>
    </w:p>
    <w:p w14:paraId="362CA17D" w14:textId="25F0A4A7" w:rsidR="00E53CA7" w:rsidDel="005E2706" w:rsidRDefault="00E53CA7">
      <w:pPr>
        <w:pStyle w:val="21"/>
        <w:tabs>
          <w:tab w:val="left" w:pos="1200"/>
          <w:tab w:val="right" w:leader="dot" w:pos="8488"/>
        </w:tabs>
        <w:rPr>
          <w:del w:id="242" w:author="Joh Ayami" w:date="2019-04-15T16:44:00Z"/>
          <w:rFonts w:asciiTheme="minorHAnsi" w:eastAsiaTheme="minorEastAsia" w:hAnsiTheme="minorHAnsi" w:cstheme="minorBidi"/>
          <w:bCs w:val="0"/>
          <w:noProof/>
          <w:sz w:val="21"/>
          <w:szCs w:val="24"/>
        </w:rPr>
      </w:pPr>
      <w:del w:id="243" w:author="Joh Ayami" w:date="2019-04-15T16:44:00Z">
        <w:r w:rsidRPr="00BD027B" w:rsidDel="005E2706">
          <w:rPr>
            <w:noProof/>
            <w:highlight w:val="green"/>
          </w:rPr>
          <w:delText>6.1</w:delText>
        </w:r>
        <w:r w:rsidDel="005E2706">
          <w:rPr>
            <w:rFonts w:asciiTheme="minorHAnsi" w:eastAsiaTheme="minorEastAsia" w:hAnsiTheme="minorHAnsi" w:cstheme="minorBidi"/>
            <w:bCs w:val="0"/>
            <w:noProof/>
            <w:sz w:val="21"/>
            <w:szCs w:val="24"/>
          </w:rPr>
          <w:tab/>
        </w:r>
        <w:r w:rsidRPr="00BD027B" w:rsidDel="005E2706">
          <w:rPr>
            <w:noProof/>
            <w:highlight w:val="green"/>
          </w:rPr>
          <w:delText>特徴・尺度タグへの</w:delText>
        </w:r>
        <w:r w:rsidRPr="00BD027B" w:rsidDel="005E2706">
          <w:rPr>
            <w:noProof/>
            <w:highlight w:val="green"/>
          </w:rPr>
          <w:delText>certainty</w:delText>
        </w:r>
        <w:r w:rsidRPr="00BD027B" w:rsidDel="005E2706">
          <w:rPr>
            <w:noProof/>
            <w:highlight w:val="green"/>
          </w:rPr>
          <w:delText>属性導入</w:delText>
        </w:r>
        <w:r w:rsidDel="005E2706">
          <w:rPr>
            <w:noProof/>
          </w:rPr>
          <w:tab/>
        </w:r>
        <w:r w:rsidR="009C2057" w:rsidDel="005E2706">
          <w:rPr>
            <w:noProof/>
          </w:rPr>
          <w:delText>12</w:delText>
        </w:r>
      </w:del>
    </w:p>
    <w:p w14:paraId="5812FF07" w14:textId="1D391CCE" w:rsidR="003F1F09" w:rsidRDefault="00BE017E" w:rsidP="00FB5C01">
      <w:r>
        <w:fldChar w:fldCharType="end"/>
      </w:r>
    </w:p>
    <w:p w14:paraId="3312DAC9" w14:textId="460B66C2" w:rsidR="008F30FE" w:rsidRDefault="008F30FE" w:rsidP="00FB5C01">
      <w:pPr>
        <w:rPr>
          <w:ins w:id="244" w:author="Joh Ayami" w:date="2019-05-30T18:10:00Z"/>
        </w:rPr>
      </w:pPr>
      <w:r>
        <w:rPr>
          <w:rFonts w:hint="eastAsia"/>
        </w:rPr>
        <w:t>※</w:t>
      </w:r>
      <w:r w:rsidR="00ED08B7">
        <w:rPr>
          <w:rFonts w:hint="eastAsia"/>
        </w:rPr>
        <w:t>現時点で保留・議論中の事項は</w:t>
      </w:r>
      <w:r w:rsidR="00ED08B7" w:rsidRPr="00ED08B7">
        <w:rPr>
          <w:rFonts w:hint="eastAsia"/>
          <w:highlight w:val="green"/>
        </w:rPr>
        <w:t>緑色でマーク</w:t>
      </w:r>
      <w:r w:rsidR="00ED08B7">
        <w:rPr>
          <w:rFonts w:hint="eastAsia"/>
        </w:rPr>
        <w:t>している．</w:t>
      </w:r>
    </w:p>
    <w:p w14:paraId="3E7205DB" w14:textId="30EA96A3" w:rsidR="003A099B" w:rsidRPr="003A099B" w:rsidRDefault="003A099B" w:rsidP="003A099B">
      <w:pPr>
        <w:rPr>
          <w:rFonts w:hint="eastAsia"/>
          <w:rPrChange w:id="245" w:author="Joh Ayami" w:date="2019-05-30T18:10:00Z">
            <w:rPr>
              <w:rFonts w:hint="eastAsia"/>
            </w:rPr>
          </w:rPrChange>
        </w:rPr>
        <w:pPrChange w:id="246" w:author="Joh Ayami" w:date="2019-05-30T18:10:00Z">
          <w:pPr/>
        </w:pPrChange>
      </w:pPr>
      <w:ins w:id="247" w:author="Joh Ayami" w:date="2019-05-30T18:10:00Z">
        <w:r>
          <w:rPr>
            <w:rFonts w:hint="eastAsia"/>
          </w:rPr>
          <w:t>※</w:t>
        </w:r>
        <w:r>
          <w:rPr>
            <w:rFonts w:hint="eastAsia"/>
          </w:rPr>
          <w:t>5</w:t>
        </w:r>
        <w:r>
          <w:rPr>
            <w:rFonts w:hint="eastAsia"/>
          </w:rPr>
          <w:t>月</w:t>
        </w:r>
        <w:r>
          <w:rPr>
            <w:rFonts w:hint="eastAsia"/>
          </w:rPr>
          <w:t>31</w:t>
        </w:r>
        <w:r>
          <w:rPr>
            <w:rFonts w:hint="eastAsia"/>
          </w:rPr>
          <w:t>日の会議用に，新たに追加した事項を</w:t>
        </w:r>
        <w:r w:rsidRPr="00D81725">
          <w:rPr>
            <w:rFonts w:hint="eastAsia"/>
            <w:highlight w:val="yellow"/>
          </w:rPr>
          <w:t>黄色でマーク</w:t>
        </w:r>
        <w:r>
          <w:rPr>
            <w:rFonts w:hint="eastAsia"/>
          </w:rPr>
          <w:t>している．</w:t>
        </w:r>
      </w:ins>
      <w:bookmarkStart w:id="248" w:name="_GoBack"/>
      <w:bookmarkEnd w:id="248"/>
    </w:p>
    <w:p w14:paraId="058C8926" w14:textId="1B461C44" w:rsidR="003F1F09" w:rsidRDefault="003F1F09" w:rsidP="008F30FE">
      <w:pPr>
        <w:ind w:leftChars="0" w:left="0"/>
      </w:pPr>
      <w:r>
        <w:br w:type="page"/>
      </w:r>
    </w:p>
    <w:p w14:paraId="7F334D48" w14:textId="1B461C44" w:rsidR="00EF63C3" w:rsidRPr="0027442C" w:rsidRDefault="00E365B2" w:rsidP="0027442C">
      <w:pPr>
        <w:pStyle w:val="1"/>
      </w:pPr>
      <w:bookmarkStart w:id="249" w:name="_Toc10132226"/>
      <w:r w:rsidRPr="0027442C">
        <w:rPr>
          <w:rFonts w:hint="eastAsia"/>
        </w:rPr>
        <w:lastRenderedPageBreak/>
        <w:t>概要</w:t>
      </w:r>
      <w:bookmarkEnd w:id="249"/>
    </w:p>
    <w:p w14:paraId="23AC46A3" w14:textId="2BDBAF8C" w:rsidR="00E365B2" w:rsidRDefault="4A9C0C56" w:rsidP="4A9C0C56">
      <w:r>
        <w:t xml:space="preserve">　本ガイドラインでは，創薬標的を目標とした医療人工知能開発研究で用いられる学習データ作成のためのアノテーション基準について説明する．アノテーションの対象は病名・疾患名，部位名などの</w:t>
      </w:r>
      <w:r w:rsidRPr="00DA469B">
        <w:rPr>
          <w:rFonts w:hint="eastAsia"/>
          <w:rPrChange w:id="250" w:author="Joh Ayami" w:date="2019-05-29T10:16:00Z">
            <w:rPr>
              <w:rFonts w:hint="eastAsia"/>
              <w:highlight w:val="yellow"/>
            </w:rPr>
          </w:rPrChange>
        </w:rPr>
        <w:t>医学的な概念</w:t>
      </w:r>
      <w:r>
        <w:t>とする．具体的な作業内容は，電子カルテや読影所見など，実際の医療テキストに出現した表現のうち，上記の概念に相当する範囲に対してタグを付与することである．以下，本節では本ガイドライン全体に関する留意点，</w:t>
      </w:r>
      <w:r>
        <w:t>2</w:t>
      </w:r>
      <w:r>
        <w:t>節では各タグの説明，</w:t>
      </w:r>
      <w:r>
        <w:t>3</w:t>
      </w:r>
      <w:r>
        <w:t>節では</w:t>
      </w:r>
      <w:r w:rsidRPr="4A9C0C56">
        <w:rPr>
          <w:noProof/>
        </w:rPr>
        <w:t>複数のタグ種類に共通するルールについて，</w:t>
      </w:r>
      <w:r>
        <w:t>4</w:t>
      </w:r>
      <w:r>
        <w:t>節では実際のアノテーション例，</w:t>
      </w:r>
      <w:r w:rsidRPr="4A9C0C56">
        <w:rPr>
          <w:rFonts w:eastAsia="Times New Roman"/>
        </w:rPr>
        <w:t>5</w:t>
      </w:r>
      <w:r>
        <w:t>節では議論中の事項</w:t>
      </w:r>
      <w:r w:rsidR="006C3805">
        <w:rPr>
          <w:rFonts w:hint="eastAsia"/>
        </w:rPr>
        <w:t>，</w:t>
      </w:r>
      <w:r w:rsidR="006C3805">
        <w:t>6</w:t>
      </w:r>
      <w:r w:rsidR="006C3805">
        <w:rPr>
          <w:rFonts w:hint="eastAsia"/>
        </w:rPr>
        <w:t>節では解決済みの事項</w:t>
      </w:r>
      <w:r>
        <w:t>について記述する．</w:t>
      </w:r>
    </w:p>
    <w:p w14:paraId="170B72F0" w14:textId="77777777" w:rsidR="00E365B2" w:rsidRDefault="00E365B2" w:rsidP="00FB5C01"/>
    <w:p w14:paraId="0EFD084E" w14:textId="069984A8" w:rsidR="00E365B2" w:rsidRPr="00E365B2" w:rsidRDefault="00F63BDF" w:rsidP="0027442C">
      <w:pPr>
        <w:pStyle w:val="2"/>
      </w:pPr>
      <w:bookmarkStart w:id="251" w:name="_Toc10132227"/>
      <w:r>
        <w:rPr>
          <w:rFonts w:hint="eastAsia"/>
        </w:rPr>
        <w:t>ガイドライン中の記法について</w:t>
      </w:r>
      <w:bookmarkEnd w:id="251"/>
    </w:p>
    <w:p w14:paraId="2D451078" w14:textId="2C8F65E1" w:rsidR="00E365B2" w:rsidRDefault="00E365B2" w:rsidP="00FB5C01">
      <w:r w:rsidRPr="00E365B2">
        <w:rPr>
          <w:rFonts w:hint="eastAsia"/>
        </w:rPr>
        <w:t xml:space="preserve">　</w:t>
      </w:r>
      <w:r w:rsidRPr="0000399A">
        <w:rPr>
          <w:rFonts w:ascii="ＭＳ 明朝" w:hAnsi="ＭＳ 明朝" w:hint="eastAsia"/>
        </w:rPr>
        <w:t>本ガイ</w:t>
      </w:r>
      <w:r w:rsidRPr="0000399A">
        <w:rPr>
          <w:rFonts w:hint="eastAsia"/>
        </w:rPr>
        <w:t>ドライ</w:t>
      </w:r>
      <w:r w:rsidRPr="0000399A">
        <w:rPr>
          <w:rFonts w:ascii="ＭＳ 明朝" w:hAnsi="ＭＳ 明朝" w:hint="eastAsia"/>
        </w:rPr>
        <w:t>ン</w:t>
      </w:r>
      <w:r w:rsidRPr="00E365B2">
        <w:rPr>
          <w:rFonts w:hint="eastAsia"/>
        </w:rPr>
        <w:t>では，アノテーション例を示す際に</w:t>
      </w:r>
      <w:r w:rsidRPr="00E365B2">
        <w:t>XML</w:t>
      </w:r>
      <w:r w:rsidR="00A5669E">
        <w:t>タグと書式変更の</w:t>
      </w:r>
      <w:r w:rsidR="00A5669E">
        <w:rPr>
          <w:rFonts w:hint="eastAsia"/>
        </w:rPr>
        <w:t>2</w:t>
      </w:r>
      <w:r w:rsidRPr="00E365B2">
        <w:t>種類を使用する．実際の作業ファイルには</w:t>
      </w:r>
      <w:r w:rsidRPr="00E365B2">
        <w:t>XML</w:t>
      </w:r>
      <w:r w:rsidRPr="00E365B2">
        <w:t>形式でタグを付与するが，可読性のため本ガイドライン内では書式</w:t>
      </w:r>
      <w:r w:rsidR="00060007">
        <w:rPr>
          <w:rFonts w:hint="eastAsia"/>
        </w:rPr>
        <w:t>変更</w:t>
      </w:r>
      <w:r w:rsidRPr="00E365B2">
        <w:t>を併用す</w:t>
      </w:r>
      <w:r>
        <w:rPr>
          <w:rFonts w:hint="eastAsia"/>
        </w:rPr>
        <w:t>る</w:t>
      </w:r>
      <w:r w:rsidRPr="00E365B2">
        <w:t>．タグと書式の対応関係は</w:t>
      </w:r>
      <w:r>
        <w:t>2</w:t>
      </w:r>
      <w:r w:rsidRPr="00E365B2">
        <w:t>節で最初にタグ名（一部は属性</w:t>
      </w:r>
      <w:r>
        <w:t>名）が出てきた際に，そのタグを該当する書式で記述することで示</w:t>
      </w:r>
      <w:r w:rsidRPr="00E365B2">
        <w:t>す．ガイドライン内</w:t>
      </w:r>
      <w:r>
        <w:rPr>
          <w:rFonts w:hint="eastAsia"/>
        </w:rPr>
        <w:t>において，</w:t>
      </w:r>
      <w:r w:rsidRPr="00E365B2">
        <w:t>XML</w:t>
      </w:r>
      <w:r w:rsidRPr="00E365B2">
        <w:t>タグは</w:t>
      </w:r>
      <w:r>
        <w:t>3</w:t>
      </w:r>
      <w:r>
        <w:t>節で説明対象となってい</w:t>
      </w:r>
      <w:r>
        <w:rPr>
          <w:rFonts w:hint="eastAsia"/>
        </w:rPr>
        <w:t>て，かつ，</w:t>
      </w:r>
      <w:r w:rsidRPr="00E365B2">
        <w:t>初回登場時にのみ付与し，他の場合は書式の変更で示す．また，仕様について</w:t>
      </w:r>
      <w:r w:rsidRPr="00E365B2">
        <w:rPr>
          <w:rFonts w:hint="eastAsia"/>
        </w:rPr>
        <w:t>議論が必要なもののうち，特定の事項に関するものは</w:t>
      </w:r>
      <w:r>
        <w:rPr>
          <w:rFonts w:hint="eastAsia"/>
        </w:rPr>
        <w:t>コメント機能で</w:t>
      </w:r>
      <w:r w:rsidRPr="00E365B2">
        <w:t>示す．</w:t>
      </w:r>
    </w:p>
    <w:p w14:paraId="114486AE" w14:textId="77777777" w:rsidR="00E365B2" w:rsidRDefault="00E365B2" w:rsidP="00FB5C01"/>
    <w:p w14:paraId="571692DF" w14:textId="52CA6507" w:rsidR="00E365B2" w:rsidRPr="00E365B2" w:rsidRDefault="00E365B2" w:rsidP="0027442C">
      <w:pPr>
        <w:pStyle w:val="2"/>
      </w:pPr>
      <w:bookmarkStart w:id="252" w:name="_Toc10132228"/>
      <w:r w:rsidRPr="00E365B2">
        <w:rPr>
          <w:rFonts w:hint="eastAsia"/>
        </w:rPr>
        <w:t>例文について</w:t>
      </w:r>
      <w:bookmarkEnd w:id="252"/>
    </w:p>
    <w:p w14:paraId="6E28C9E0" w14:textId="5AEAD7A2" w:rsidR="00EF63C3" w:rsidRDefault="00E365B2" w:rsidP="00FB5C01">
      <w:r w:rsidRPr="00E365B2">
        <w:rPr>
          <w:rFonts w:hint="eastAsia"/>
        </w:rPr>
        <w:t xml:space="preserve">　本ガイドラインで使用している例文は</w:t>
      </w:r>
      <w:r w:rsidR="00A25665">
        <w:t>疑似文章であるため，実際の</w:t>
      </w:r>
      <w:r w:rsidR="00BF6774">
        <w:rPr>
          <w:rFonts w:hint="eastAsia"/>
        </w:rPr>
        <w:t>医療知識に合致しない文面</w:t>
      </w:r>
      <w:r w:rsidRPr="00E365B2">
        <w:t>を</w:t>
      </w:r>
      <w:r w:rsidR="00A25665">
        <w:rPr>
          <w:rFonts w:hint="eastAsia"/>
        </w:rPr>
        <w:t>含む</w:t>
      </w:r>
      <w:r w:rsidRPr="00E365B2">
        <w:t>．</w:t>
      </w:r>
    </w:p>
    <w:p w14:paraId="7E5F5A8F" w14:textId="2B2211B1" w:rsidR="00A53452" w:rsidRDefault="00A53452" w:rsidP="00FB5C01"/>
    <w:p w14:paraId="550D82F3" w14:textId="7CAD7506" w:rsidR="00A53452" w:rsidRPr="004B57E7" w:rsidRDefault="00A53452" w:rsidP="00A53452">
      <w:pPr>
        <w:pStyle w:val="2"/>
        <w:rPr>
          <w:rPrChange w:id="253" w:author="Joh Ayami" w:date="2019-05-30T12:15:00Z">
            <w:rPr>
              <w:highlight w:val="green"/>
            </w:rPr>
          </w:rPrChange>
        </w:rPr>
      </w:pPr>
      <w:bookmarkStart w:id="254" w:name="_Toc10132229"/>
      <w:r w:rsidRPr="004B57E7">
        <w:rPr>
          <w:rFonts w:hint="eastAsia"/>
          <w:rPrChange w:id="255" w:author="Joh Ayami" w:date="2019-05-30T12:15:00Z">
            <w:rPr>
              <w:rFonts w:hint="eastAsia"/>
              <w:highlight w:val="green"/>
            </w:rPr>
          </w:rPrChange>
        </w:rPr>
        <w:t>改行について</w:t>
      </w:r>
      <w:bookmarkEnd w:id="254"/>
    </w:p>
    <w:p w14:paraId="3FCC561B" w14:textId="0571561D" w:rsidR="00A53452" w:rsidRPr="004B57E7" w:rsidRDefault="00DD1881" w:rsidP="00FB5C01">
      <w:r w:rsidRPr="004B57E7">
        <w:rPr>
          <w:rFonts w:hint="eastAsia"/>
        </w:rPr>
        <w:t xml:space="preserve">　</w:t>
      </w:r>
      <w:r w:rsidRPr="004B57E7">
        <w:rPr>
          <w:rFonts w:hint="eastAsia"/>
          <w:rPrChange w:id="256" w:author="Joh Ayami" w:date="2019-05-30T12:15:00Z">
            <w:rPr>
              <w:rFonts w:hint="eastAsia"/>
              <w:highlight w:val="green"/>
            </w:rPr>
          </w:rPrChange>
        </w:rPr>
        <w:t>読影所見には改行が含まれており，</w:t>
      </w:r>
      <w:r w:rsidR="001A5FBE" w:rsidRPr="004B57E7">
        <w:rPr>
          <w:rFonts w:hint="eastAsia"/>
          <w:rPrChange w:id="257" w:author="Joh Ayami" w:date="2019-05-30T12:15:00Z">
            <w:rPr>
              <w:rFonts w:hint="eastAsia"/>
              <w:highlight w:val="green"/>
            </w:rPr>
          </w:rPrChange>
        </w:rPr>
        <w:t>作業用ファイルでも行を変えることで表現している．この際，</w:t>
      </w:r>
      <w:r w:rsidR="001A5FBE" w:rsidRPr="004B57E7">
        <w:rPr>
          <w:rPrChange w:id="258" w:author="Joh Ayami" w:date="2019-05-30T12:15:00Z">
            <w:rPr>
              <w:highlight w:val="green"/>
            </w:rPr>
          </w:rPrChange>
        </w:rPr>
        <w:t>ID</w:t>
      </w:r>
      <w:r w:rsidR="001A5FBE" w:rsidRPr="004B57E7">
        <w:rPr>
          <w:rFonts w:hint="eastAsia"/>
          <w:rPrChange w:id="259" w:author="Joh Ayami" w:date="2019-05-30T12:15:00Z">
            <w:rPr>
              <w:rFonts w:hint="eastAsia"/>
              <w:highlight w:val="green"/>
            </w:rPr>
          </w:rPrChange>
        </w:rPr>
        <w:t>列に記載した</w:t>
      </w:r>
      <w:r w:rsidR="008A4659" w:rsidRPr="004B57E7">
        <w:rPr>
          <w:rFonts w:hint="eastAsia"/>
          <w:rPrChange w:id="260" w:author="Joh Ayami" w:date="2019-05-30T12:15:00Z">
            <w:rPr>
              <w:rFonts w:hint="eastAsia"/>
              <w:highlight w:val="green"/>
            </w:rPr>
          </w:rPrChange>
        </w:rPr>
        <w:t>番号</w:t>
      </w:r>
      <w:r w:rsidR="001A5FBE" w:rsidRPr="004B57E7">
        <w:rPr>
          <w:rFonts w:hint="eastAsia"/>
          <w:rPrChange w:id="261" w:author="Joh Ayami" w:date="2019-05-30T12:15:00Z">
            <w:rPr>
              <w:rFonts w:hint="eastAsia"/>
              <w:highlight w:val="green"/>
            </w:rPr>
          </w:rPrChange>
        </w:rPr>
        <w:t>を用いて読影所見の同一性を示す．</w:t>
      </w:r>
      <w:r w:rsidR="00850EFA" w:rsidRPr="004B57E7">
        <w:rPr>
          <w:rFonts w:hint="eastAsia"/>
          <w:rPrChange w:id="262" w:author="Joh Ayami" w:date="2019-05-30T12:15:00Z">
            <w:rPr>
              <w:rFonts w:hint="eastAsia"/>
              <w:highlight w:val="green"/>
            </w:rPr>
          </w:rPrChange>
        </w:rPr>
        <w:t>例えば，次の文を作業用ファイルで扱いたいとする．</w:t>
      </w:r>
    </w:p>
    <w:p w14:paraId="03D36A23" w14:textId="7B806052" w:rsidR="00623879" w:rsidRPr="002750A1" w:rsidRDefault="00623879" w:rsidP="00FB5C01"/>
    <w:p w14:paraId="2CCACC5E" w14:textId="032E96D8" w:rsidR="00850EFA" w:rsidRPr="004B57E7" w:rsidRDefault="00850EFA" w:rsidP="001913CE">
      <w:pPr>
        <w:pStyle w:val="a"/>
        <w:ind w:left="686"/>
        <w:rPr>
          <w:rPrChange w:id="263" w:author="Joh Ayami" w:date="2019-05-30T12:15:00Z">
            <w:rPr>
              <w:highlight w:val="green"/>
            </w:rPr>
          </w:rPrChange>
        </w:rPr>
      </w:pPr>
      <w:r w:rsidRPr="004B57E7">
        <w:rPr>
          <w:rFonts w:hint="eastAsia"/>
          <w:rPrChange w:id="264" w:author="Joh Ayami" w:date="2019-05-30T12:15:00Z">
            <w:rPr>
              <w:rFonts w:hint="eastAsia"/>
              <w:highlight w:val="green"/>
            </w:rPr>
          </w:rPrChange>
        </w:rPr>
        <w:t>ＸＸＸＸ年ＸＸ月ＸＸ日のＣＴ検査の結果と比較しました。原発性肺癌と考えます。</w:t>
      </w:r>
    </w:p>
    <w:p w14:paraId="0A62E510" w14:textId="6C39DF0B" w:rsidR="00850EFA" w:rsidRPr="004B57E7" w:rsidRDefault="00850EFA" w:rsidP="00850EFA">
      <w:pPr>
        <w:pStyle w:val="a"/>
        <w:numPr>
          <w:ilvl w:val="0"/>
          <w:numId w:val="0"/>
        </w:numPr>
        <w:ind w:left="686"/>
        <w:rPr>
          <w:rPrChange w:id="265" w:author="Joh Ayami" w:date="2019-05-30T12:15:00Z">
            <w:rPr>
              <w:highlight w:val="green"/>
            </w:rPr>
          </w:rPrChange>
        </w:rPr>
      </w:pPr>
      <w:r w:rsidRPr="004B57E7">
        <w:rPr>
          <w:rFonts w:hint="eastAsia"/>
          <w:rPrChange w:id="266" w:author="Joh Ayami" w:date="2019-05-30T12:15:00Z">
            <w:rPr>
              <w:rFonts w:hint="eastAsia"/>
              <w:highlight w:val="green"/>
            </w:rPr>
          </w:rPrChange>
        </w:rPr>
        <w:t>＃４Ｌ縦隔にリンパ節あり、短径は１．９ｃｍです。前回より増大して</w:t>
      </w:r>
      <w:r w:rsidRPr="004B57E7">
        <w:rPr>
          <w:rFonts w:hint="eastAsia"/>
          <w:rPrChange w:id="267" w:author="Joh Ayami" w:date="2019-05-30T12:15:00Z">
            <w:rPr>
              <w:rFonts w:hint="eastAsia"/>
              <w:highlight w:val="green"/>
            </w:rPr>
          </w:rPrChange>
        </w:rPr>
        <w:lastRenderedPageBreak/>
        <w:t>います。転移が疑われます。</w:t>
      </w:r>
    </w:p>
    <w:p w14:paraId="06FC21E7" w14:textId="16A62E10" w:rsidR="001913CE" w:rsidRPr="004B57E7" w:rsidRDefault="00850EFA" w:rsidP="00850EFA">
      <w:pPr>
        <w:pStyle w:val="a"/>
        <w:numPr>
          <w:ilvl w:val="0"/>
          <w:numId w:val="0"/>
        </w:numPr>
        <w:ind w:left="686"/>
        <w:rPr>
          <w:rPrChange w:id="268" w:author="Joh Ayami" w:date="2019-05-30T12:15:00Z">
            <w:rPr>
              <w:highlight w:val="green"/>
            </w:rPr>
          </w:rPrChange>
        </w:rPr>
      </w:pPr>
      <w:r w:rsidRPr="004B57E7">
        <w:rPr>
          <w:rFonts w:hint="eastAsia"/>
          <w:rPrChange w:id="269" w:author="Joh Ayami" w:date="2019-05-30T12:15:00Z">
            <w:rPr>
              <w:rFonts w:hint="eastAsia"/>
              <w:highlight w:val="green"/>
            </w:rPr>
          </w:rPrChange>
        </w:rPr>
        <w:t>腹水なし．脳転移を疑う所見なし。骨転移を疑う所見なし。</w:t>
      </w:r>
    </w:p>
    <w:p w14:paraId="41A23EFC" w14:textId="2980898B" w:rsidR="001913CE" w:rsidRPr="004B57E7" w:rsidRDefault="001913CE" w:rsidP="00FB5C01">
      <w:pPr>
        <w:rPr>
          <w:rPrChange w:id="270" w:author="Joh Ayami" w:date="2019-05-30T12:15:00Z">
            <w:rPr>
              <w:highlight w:val="green"/>
            </w:rPr>
          </w:rPrChange>
        </w:rPr>
      </w:pPr>
    </w:p>
    <w:p w14:paraId="432973EF" w14:textId="0FE2F70D" w:rsidR="00E52A0B" w:rsidRPr="004B57E7" w:rsidRDefault="00E52A0B" w:rsidP="00FB5C01">
      <w:pPr>
        <w:rPr>
          <w:rPrChange w:id="271" w:author="Joh Ayami" w:date="2019-05-30T12:15:00Z">
            <w:rPr>
              <w:highlight w:val="green"/>
            </w:rPr>
          </w:rPrChange>
        </w:rPr>
      </w:pPr>
      <w:r w:rsidRPr="004B57E7">
        <w:rPr>
          <w:rFonts w:hint="eastAsia"/>
          <w:rPrChange w:id="272" w:author="Joh Ayami" w:date="2019-05-30T12:15:00Z">
            <w:rPr>
              <w:rFonts w:hint="eastAsia"/>
              <w:highlight w:val="green"/>
            </w:rPr>
          </w:rPrChange>
        </w:rPr>
        <w:t>上の文章は</w:t>
      </w:r>
      <w:r w:rsidRPr="004B57E7">
        <w:rPr>
          <w:rPrChange w:id="273" w:author="Joh Ayami" w:date="2019-05-30T12:15:00Z">
            <w:rPr>
              <w:highlight w:val="green"/>
            </w:rPr>
          </w:rPrChange>
        </w:rPr>
        <w:t>3</w:t>
      </w:r>
      <w:r w:rsidRPr="004B57E7">
        <w:rPr>
          <w:rFonts w:hint="eastAsia"/>
          <w:rPrChange w:id="274" w:author="Joh Ayami" w:date="2019-05-30T12:15:00Z">
            <w:rPr>
              <w:rFonts w:hint="eastAsia"/>
              <w:highlight w:val="green"/>
            </w:rPr>
          </w:rPrChange>
        </w:rPr>
        <w:t>行から構成されている．これに</w:t>
      </w:r>
      <w:r w:rsidRPr="004B57E7">
        <w:rPr>
          <w:rPrChange w:id="275" w:author="Joh Ayami" w:date="2019-05-30T12:15:00Z">
            <w:rPr>
              <w:highlight w:val="green"/>
            </w:rPr>
          </w:rPrChange>
        </w:rPr>
        <w:t>ID=3</w:t>
      </w:r>
      <w:r w:rsidRPr="004B57E7">
        <w:rPr>
          <w:rFonts w:hint="eastAsia"/>
          <w:rPrChange w:id="276" w:author="Joh Ayami" w:date="2019-05-30T12:15:00Z">
            <w:rPr>
              <w:rFonts w:hint="eastAsia"/>
              <w:highlight w:val="green"/>
            </w:rPr>
          </w:rPrChange>
        </w:rPr>
        <w:t>が割り当てられていた場合，作業用ファイルでは以下の図</w:t>
      </w:r>
      <w:r w:rsidR="00C82A5B" w:rsidRPr="004B57E7">
        <w:rPr>
          <w:rPrChange w:id="277" w:author="Joh Ayami" w:date="2019-05-30T12:15:00Z">
            <w:rPr>
              <w:highlight w:val="green"/>
            </w:rPr>
          </w:rPrChange>
        </w:rPr>
        <w:t>1</w:t>
      </w:r>
      <w:r w:rsidRPr="004B57E7">
        <w:rPr>
          <w:rFonts w:hint="eastAsia"/>
          <w:rPrChange w:id="278" w:author="Joh Ayami" w:date="2019-05-30T12:15:00Z">
            <w:rPr>
              <w:rFonts w:hint="eastAsia"/>
              <w:highlight w:val="green"/>
            </w:rPr>
          </w:rPrChange>
        </w:rPr>
        <w:t>のように表示される．</w:t>
      </w:r>
      <w:r w:rsidR="00207A7B" w:rsidRPr="004B57E7">
        <w:rPr>
          <w:rFonts w:hint="eastAsia"/>
          <w:rPrChange w:id="279" w:author="Joh Ayami" w:date="2019-05-30T12:15:00Z">
            <w:rPr>
              <w:rFonts w:hint="eastAsia"/>
              <w:highlight w:val="green"/>
            </w:rPr>
          </w:rPrChange>
        </w:rPr>
        <w:t>赤色で囲んだ部分が分割された本文，青色で囲んだ部分が文章</w:t>
      </w:r>
      <w:r w:rsidR="00207A7B" w:rsidRPr="004B57E7">
        <w:rPr>
          <w:rPrChange w:id="280" w:author="Joh Ayami" w:date="2019-05-30T12:15:00Z">
            <w:rPr>
              <w:highlight w:val="green"/>
            </w:rPr>
          </w:rPrChange>
        </w:rPr>
        <w:t>ID</w:t>
      </w:r>
      <w:r w:rsidR="00207A7B" w:rsidRPr="004B57E7">
        <w:rPr>
          <w:rFonts w:hint="eastAsia"/>
          <w:rPrChange w:id="281" w:author="Joh Ayami" w:date="2019-05-30T12:15:00Z">
            <w:rPr>
              <w:rFonts w:hint="eastAsia"/>
              <w:highlight w:val="green"/>
            </w:rPr>
          </w:rPrChange>
        </w:rPr>
        <w:t>を示す．</w:t>
      </w:r>
    </w:p>
    <w:p w14:paraId="40C38A21" w14:textId="77777777" w:rsidR="00E52A0B" w:rsidRPr="00C82A5B" w:rsidRDefault="00E52A0B" w:rsidP="00FB5C01">
      <w:pPr>
        <w:rPr>
          <w:highlight w:val="green"/>
        </w:rPr>
      </w:pPr>
    </w:p>
    <w:p w14:paraId="6E61E9B6" w14:textId="685206F6" w:rsidR="00E52A0B" w:rsidRPr="00C82A5B" w:rsidRDefault="006417A2" w:rsidP="00E52A0B">
      <w:pPr>
        <w:keepNext/>
        <w:rPr>
          <w:highlight w:val="green"/>
        </w:rPr>
      </w:pPr>
      <w:r w:rsidRPr="00C82A5B">
        <w:rPr>
          <w:noProof/>
          <w:highlight w:val="green"/>
        </w:rPr>
        <mc:AlternateContent>
          <mc:Choice Requires="wps">
            <w:drawing>
              <wp:anchor distT="0" distB="0" distL="114300" distR="114300" simplePos="0" relativeHeight="251661312" behindDoc="0" locked="0" layoutInCell="1" allowOverlap="1" wp14:anchorId="2DE1EF19" wp14:editId="770930AD">
                <wp:simplePos x="0" y="0"/>
                <wp:positionH relativeFrom="column">
                  <wp:posOffset>1891664</wp:posOffset>
                </wp:positionH>
                <wp:positionV relativeFrom="paragraph">
                  <wp:posOffset>475192</wp:posOffset>
                </wp:positionV>
                <wp:extent cx="3132667" cy="364066"/>
                <wp:effectExtent l="12700" t="12700" r="17145" b="17145"/>
                <wp:wrapNone/>
                <wp:docPr id="3" name="角丸四角形 3"/>
                <wp:cNvGraphicFramePr/>
                <a:graphic xmlns:a="http://schemas.openxmlformats.org/drawingml/2006/main">
                  <a:graphicData uri="http://schemas.microsoft.com/office/word/2010/wordprocessingShape">
                    <wps:wsp>
                      <wps:cNvSpPr/>
                      <wps:spPr>
                        <a:xfrm>
                          <a:off x="0" y="0"/>
                          <a:ext cx="3132667" cy="364066"/>
                        </a:xfrm>
                        <a:prstGeom prst="roundRect">
                          <a:avLst/>
                        </a:prstGeom>
                        <a:noFill/>
                        <a:ln w="254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0A916B" id="角丸四角形 3" o:spid="_x0000_s1026" style="position:absolute;left:0;text-align:left;margin-left:148.95pt;margin-top:37.4pt;width:246.65pt;height:2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" filled="f" strokecolor="red" strokeweight="2pt">
                <v:stroke joinstyle="miter"/>
              </v:roundrect>
            </w:pict>
          </mc:Fallback>
        </mc:AlternateContent>
      </w:r>
      <w:r w:rsidRPr="00C82A5B">
        <w:rPr>
          <w:noProof/>
          <w:highlight w:val="green"/>
        </w:rPr>
        <mc:AlternateContent>
          <mc:Choice Requires="wps">
            <w:drawing>
              <wp:anchor distT="0" distB="0" distL="114300" distR="114300" simplePos="0" relativeHeight="251659264" behindDoc="0" locked="0" layoutInCell="1" allowOverlap="1" wp14:anchorId="1EB349E8" wp14:editId="30714ABB">
                <wp:simplePos x="0" y="0"/>
                <wp:positionH relativeFrom="column">
                  <wp:posOffset>274532</wp:posOffset>
                </wp:positionH>
                <wp:positionV relativeFrom="paragraph">
                  <wp:posOffset>475193</wp:posOffset>
                </wp:positionV>
                <wp:extent cx="245533" cy="364066"/>
                <wp:effectExtent l="12700" t="12700" r="8890" b="17145"/>
                <wp:wrapNone/>
                <wp:docPr id="2" name="角丸四角形 2"/>
                <wp:cNvGraphicFramePr/>
                <a:graphic xmlns:a="http://schemas.openxmlformats.org/drawingml/2006/main">
                  <a:graphicData uri="http://schemas.microsoft.com/office/word/2010/wordprocessingShape">
                    <wps:wsp>
                      <wps:cNvSpPr/>
                      <wps:spPr>
                        <a:xfrm>
                          <a:off x="0" y="0"/>
                          <a:ext cx="245533" cy="364066"/>
                        </a:xfrm>
                        <a:prstGeom prst="roundRect">
                          <a:avLst/>
                        </a:prstGeom>
                        <a:noFill/>
                        <a:ln w="25400">
                          <a:solidFill>
                            <a:schemeClr val="accent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EF9446" id="角丸四角形 2" o:spid="_x0000_s1026" style="position:absolute;left:0;text-align:left;margin-left:21.6pt;margin-top:37.4pt;width:19.35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" filled="f" strokecolor="#4472c4 [3204]" strokeweight="2pt">
                <v:stroke joinstyle="miter"/>
              </v:roundrect>
            </w:pict>
          </mc:Fallback>
        </mc:AlternateContent>
      </w:r>
      <w:r w:rsidR="00E52A0B" w:rsidRPr="00C82A5B">
        <w:rPr>
          <w:noProof/>
          <w:highlight w:val="green"/>
        </w:rPr>
        <w:drawing>
          <wp:inline distT="0" distB="0" distL="0" distR="0" wp14:anchorId="4CD4A9B5" wp14:editId="0EC4A87D">
            <wp:extent cx="5396230" cy="921385"/>
            <wp:effectExtent l="0" t="0" r="127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9-02-06 17.55.1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6230" cy="921385"/>
                    </a:xfrm>
                    <a:prstGeom prst="rect">
                      <a:avLst/>
                    </a:prstGeom>
                  </pic:spPr>
                </pic:pic>
              </a:graphicData>
            </a:graphic>
          </wp:inline>
        </w:drawing>
      </w:r>
    </w:p>
    <w:p w14:paraId="50C08F78" w14:textId="706D23FB" w:rsidR="00E52A0B" w:rsidRPr="004B57E7" w:rsidRDefault="00E52A0B" w:rsidP="00E52A0B">
      <w:pPr>
        <w:pStyle w:val="af4"/>
        <w:jc w:val="center"/>
        <w:rPr>
          <w:rPrChange w:id="282" w:author="Joh Ayami" w:date="2019-05-30T12:15:00Z">
            <w:rPr>
              <w:highlight w:val="green"/>
            </w:rPr>
          </w:rPrChange>
        </w:rPr>
      </w:pPr>
      <w:r w:rsidRPr="004B57E7">
        <w:rPr>
          <w:rFonts w:hint="eastAsia"/>
          <w:rPrChange w:id="283" w:author="Joh Ayami" w:date="2019-05-30T12:15:00Z">
            <w:rPr>
              <w:rFonts w:hint="eastAsia"/>
              <w:highlight w:val="green"/>
            </w:rPr>
          </w:rPrChange>
        </w:rPr>
        <w:t>図</w:t>
      </w:r>
      <w:r w:rsidRPr="004B57E7">
        <w:rPr>
          <w:rPrChange w:id="284" w:author="Joh Ayami" w:date="2019-05-30T12:15:00Z">
            <w:rPr>
              <w:highlight w:val="green"/>
            </w:rPr>
          </w:rPrChange>
        </w:rPr>
        <w:t xml:space="preserve"> </w:t>
      </w:r>
      <w:r w:rsidRPr="004B57E7">
        <w:rPr>
          <w:rPrChange w:id="285" w:author="Joh Ayami" w:date="2019-05-30T12:15:00Z">
            <w:rPr>
              <w:highlight w:val="green"/>
            </w:rPr>
          </w:rPrChange>
        </w:rPr>
        <w:fldChar w:fldCharType="begin"/>
      </w:r>
      <w:r w:rsidRPr="004B57E7">
        <w:rPr>
          <w:rPrChange w:id="286" w:author="Joh Ayami" w:date="2019-05-30T12:15:00Z">
            <w:rPr>
              <w:highlight w:val="green"/>
            </w:rPr>
          </w:rPrChange>
        </w:rPr>
        <w:instrText xml:space="preserve"> SEQ </w:instrText>
      </w:r>
      <w:r w:rsidRPr="004B57E7">
        <w:rPr>
          <w:rFonts w:hint="eastAsia"/>
          <w:rPrChange w:id="287" w:author="Joh Ayami" w:date="2019-05-30T12:15:00Z">
            <w:rPr>
              <w:rFonts w:hint="eastAsia"/>
              <w:highlight w:val="green"/>
            </w:rPr>
          </w:rPrChange>
        </w:rPr>
        <w:instrText>図</w:instrText>
      </w:r>
      <w:r w:rsidRPr="004B57E7">
        <w:rPr>
          <w:rPrChange w:id="288" w:author="Joh Ayami" w:date="2019-05-30T12:15:00Z">
            <w:rPr>
              <w:highlight w:val="green"/>
            </w:rPr>
          </w:rPrChange>
        </w:rPr>
        <w:instrText xml:space="preserve"> \* ARABIC </w:instrText>
      </w:r>
      <w:r w:rsidRPr="004B57E7">
        <w:rPr>
          <w:rPrChange w:id="289" w:author="Joh Ayami" w:date="2019-05-30T12:15:00Z">
            <w:rPr>
              <w:highlight w:val="green"/>
            </w:rPr>
          </w:rPrChange>
        </w:rPr>
        <w:fldChar w:fldCharType="separate"/>
      </w:r>
      <w:r w:rsidR="001E695E" w:rsidRPr="004B57E7">
        <w:rPr>
          <w:noProof/>
          <w:rPrChange w:id="290" w:author="Joh Ayami" w:date="2019-05-30T12:15:00Z">
            <w:rPr>
              <w:noProof/>
              <w:highlight w:val="green"/>
            </w:rPr>
          </w:rPrChange>
        </w:rPr>
        <w:t>1</w:t>
      </w:r>
      <w:r w:rsidRPr="004B57E7">
        <w:rPr>
          <w:rPrChange w:id="291" w:author="Joh Ayami" w:date="2019-05-30T12:15:00Z">
            <w:rPr>
              <w:highlight w:val="green"/>
            </w:rPr>
          </w:rPrChange>
        </w:rPr>
        <w:fldChar w:fldCharType="end"/>
      </w:r>
      <w:r w:rsidRPr="004B57E7">
        <w:rPr>
          <w:rFonts w:hint="eastAsia"/>
          <w:rPrChange w:id="292" w:author="Joh Ayami" w:date="2019-05-30T12:15:00Z">
            <w:rPr>
              <w:rFonts w:hint="eastAsia"/>
              <w:highlight w:val="green"/>
            </w:rPr>
          </w:rPrChange>
        </w:rPr>
        <w:t xml:space="preserve">　作業ファイル内における本文改行の表現</w:t>
      </w:r>
    </w:p>
    <w:p w14:paraId="6BE2A9CD" w14:textId="78E72D5E" w:rsidR="00E52A0B" w:rsidRDefault="00E52A0B" w:rsidP="00FB5C01"/>
    <w:p w14:paraId="17A76388" w14:textId="77777777" w:rsidR="00E52A0B" w:rsidRDefault="00E52A0B" w:rsidP="00FB5C01"/>
    <w:p w14:paraId="5D6FABCD" w14:textId="3DB8FF87" w:rsidR="005D46F5" w:rsidRDefault="005D46F5" w:rsidP="0027442C">
      <w:pPr>
        <w:pStyle w:val="1"/>
      </w:pPr>
      <w:bookmarkStart w:id="293" w:name="_Toc10132230"/>
      <w:r>
        <w:rPr>
          <w:rFonts w:hint="eastAsia"/>
        </w:rPr>
        <w:t>タグ種類</w:t>
      </w:r>
      <w:bookmarkEnd w:id="293"/>
    </w:p>
    <w:p w14:paraId="085C1BBB" w14:textId="6D42CFF5" w:rsidR="00E365B2" w:rsidRDefault="00E365B2" w:rsidP="0027442C">
      <w:pPr>
        <w:pStyle w:val="2"/>
      </w:pPr>
      <w:bookmarkStart w:id="294" w:name="_Toc10132231"/>
      <w:r w:rsidRPr="00E10CFA">
        <w:t>病名・症状</w:t>
      </w:r>
      <w:r w:rsidRPr="00010E6F">
        <w:rPr>
          <w:rFonts w:hint="eastAsia"/>
        </w:rPr>
        <w:t>タグ</w:t>
      </w:r>
      <w:r w:rsidRPr="00010E6F">
        <w:t xml:space="preserve"> (Disease</w:t>
      </w:r>
      <w:r w:rsidRPr="0000399A">
        <w:t>s</w:t>
      </w:r>
      <w:r w:rsidRPr="00E10CFA">
        <w:t xml:space="preserve"> and Symptoms)</w:t>
      </w:r>
      <w:r w:rsidR="003F1F09" w:rsidRPr="00E10CFA">
        <w:rPr>
          <w:rFonts w:hint="eastAsia"/>
        </w:rPr>
        <w:t>，確実性属性</w:t>
      </w:r>
      <w:r w:rsidR="003F1F09">
        <w:t>(certainty)</w:t>
      </w:r>
      <w:bookmarkEnd w:id="294"/>
    </w:p>
    <w:p w14:paraId="50A08616" w14:textId="290407DE" w:rsidR="00E365B2" w:rsidRDefault="009B6F7F" w:rsidP="00FB5C01">
      <w:pPr>
        <w:pStyle w:val="a5"/>
        <w:numPr>
          <w:ilvl w:val="0"/>
          <w:numId w:val="8"/>
        </w:numPr>
        <w:ind w:leftChars="0"/>
      </w:pPr>
      <w:r>
        <w:rPr>
          <w:rFonts w:hint="eastAsia"/>
        </w:rPr>
        <w:t>対象</w:t>
      </w:r>
    </w:p>
    <w:p w14:paraId="74EBD65E" w14:textId="26B87091" w:rsidR="009B6F7F" w:rsidRPr="009B6F7F" w:rsidRDefault="009D4F99" w:rsidP="002750A1">
      <w:pPr>
        <w:pStyle w:val="a5"/>
      </w:pPr>
      <w:r w:rsidRPr="00E10CFA">
        <w:t>病名・症状</w:t>
      </w:r>
      <w:r w:rsidRPr="00010E6F">
        <w:rPr>
          <w:rFonts w:hint="eastAsia"/>
        </w:rPr>
        <w:t>タグ</w:t>
      </w:r>
      <w:r>
        <w:rPr>
          <w:rFonts w:hint="eastAsia"/>
        </w:rPr>
        <w:t>は</w:t>
      </w:r>
      <w:r w:rsidR="009B6F7F" w:rsidRPr="008E010C">
        <w:t>病名・症状</w:t>
      </w:r>
      <w:r w:rsidR="003F1F09">
        <w:rPr>
          <w:rFonts w:hint="eastAsia"/>
        </w:rPr>
        <w:t>を表す表現</w:t>
      </w:r>
      <w:del w:id="295" w:author="Joh Ayami" w:date="2019-05-29T10:45:00Z">
        <w:r w:rsidR="003F1F09" w:rsidRPr="00A71385" w:rsidDel="00BD18B9">
          <w:rPr>
            <w:rFonts w:hint="eastAsia"/>
            <w:highlight w:val="yellow"/>
            <w:rPrChange w:id="296" w:author="Joh Ayami" w:date="2019-05-29T11:21:00Z">
              <w:rPr>
                <w:rFonts w:hint="eastAsia"/>
              </w:rPr>
            </w:rPrChange>
          </w:rPr>
          <w:delText>に付与</w:delText>
        </w:r>
        <w:r w:rsidR="009B6F7F" w:rsidRPr="00A71385" w:rsidDel="00BD18B9">
          <w:rPr>
            <w:rFonts w:hint="eastAsia"/>
            <w:highlight w:val="yellow"/>
            <w:rPrChange w:id="297" w:author="Joh Ayami" w:date="2019-05-29T11:21:00Z">
              <w:rPr>
                <w:rFonts w:hint="eastAsia"/>
              </w:rPr>
            </w:rPrChange>
          </w:rPr>
          <w:delText>す</w:delText>
        </w:r>
        <w:r w:rsidR="003F1F09" w:rsidRPr="00A71385" w:rsidDel="00BD18B9">
          <w:rPr>
            <w:rFonts w:hint="eastAsia"/>
            <w:highlight w:val="yellow"/>
            <w:rPrChange w:id="298" w:author="Joh Ayami" w:date="2019-05-29T11:21:00Z">
              <w:rPr>
                <w:rFonts w:hint="eastAsia"/>
              </w:rPr>
            </w:rPrChange>
          </w:rPr>
          <w:delText>る</w:delText>
        </w:r>
        <w:r w:rsidR="009B6F7F" w:rsidRPr="00A71385" w:rsidDel="00BD18B9">
          <w:rPr>
            <w:rFonts w:hint="eastAsia"/>
            <w:highlight w:val="yellow"/>
            <w:rPrChange w:id="299" w:author="Joh Ayami" w:date="2019-05-29T11:21:00Z">
              <w:rPr>
                <w:rFonts w:hint="eastAsia"/>
              </w:rPr>
            </w:rPrChange>
          </w:rPr>
          <w:delText>．</w:delText>
        </w:r>
      </w:del>
      <w:ins w:id="300" w:author="Joh Ayami" w:date="2019-05-29T10:37:00Z">
        <w:r w:rsidR="00BD18B9" w:rsidRPr="00A71385">
          <w:rPr>
            <w:rFonts w:hint="eastAsia"/>
            <w:highlight w:val="yellow"/>
            <w:rPrChange w:id="301" w:author="Joh Ayami" w:date="2019-05-29T11:21:00Z">
              <w:rPr>
                <w:rFonts w:hint="eastAsia"/>
              </w:rPr>
            </w:rPrChange>
          </w:rPr>
          <w:t>に付与する．</w:t>
        </w:r>
      </w:ins>
      <w:ins w:id="302" w:author="Joh Ayami" w:date="2019-05-30T12:23:00Z">
        <w:r w:rsidR="004B57E7">
          <w:rPr>
            <w:rFonts w:hint="eastAsia"/>
            <w:highlight w:val="yellow"/>
          </w:rPr>
          <w:t>読影所見では，病変</w:t>
        </w:r>
      </w:ins>
      <w:ins w:id="303" w:author="Joh Ayami" w:date="2019-05-30T12:24:00Z">
        <w:r w:rsidR="004B57E7">
          <w:rPr>
            <w:rFonts w:hint="eastAsia"/>
            <w:highlight w:val="yellow"/>
          </w:rPr>
          <w:t>の存在を</w:t>
        </w:r>
      </w:ins>
      <w:ins w:id="304" w:author="Joh Ayami" w:date="2019-05-30T12:23:00Z">
        <w:r w:rsidR="004B57E7" w:rsidRPr="00D81725">
          <w:rPr>
            <w:rFonts w:hint="eastAsia"/>
            <w:highlight w:val="yellow"/>
          </w:rPr>
          <w:t>示</w:t>
        </w:r>
      </w:ins>
      <w:ins w:id="305" w:author="Joh Ayami" w:date="2019-05-30T12:24:00Z">
        <w:r w:rsidR="004B57E7">
          <w:rPr>
            <w:rFonts w:hint="eastAsia"/>
            <w:highlight w:val="yellow"/>
          </w:rPr>
          <w:t>す</w:t>
        </w:r>
      </w:ins>
      <w:ins w:id="306" w:author="Joh Ayami" w:date="2019-05-30T12:23:00Z">
        <w:r w:rsidR="004B57E7" w:rsidRPr="00D81725">
          <w:rPr>
            <w:rFonts w:hint="eastAsia"/>
            <w:highlight w:val="yellow"/>
          </w:rPr>
          <w:t>異常な見え（すりガラス状，網状影など）</w:t>
        </w:r>
      </w:ins>
      <w:ins w:id="307" w:author="Joh Ayami" w:date="2019-05-30T12:27:00Z">
        <w:r w:rsidR="002750A1">
          <w:rPr>
            <w:rFonts w:hint="eastAsia"/>
            <w:highlight w:val="yellow"/>
          </w:rPr>
          <w:t>にもタグを付与する．</w:t>
        </w:r>
      </w:ins>
      <w:r w:rsidR="009B6F7F">
        <w:rPr>
          <w:rFonts w:hint="eastAsia"/>
        </w:rPr>
        <w:t>その</w:t>
      </w:r>
      <w:r w:rsidR="009B6F7F" w:rsidRPr="008E010C">
        <w:t>病名・症状</w:t>
      </w:r>
      <w:r w:rsidR="009B6F7F">
        <w:rPr>
          <w:rFonts w:hint="eastAsia"/>
        </w:rPr>
        <w:t>が実際に</w:t>
      </w:r>
      <w:ins w:id="308" w:author="Joh Ayami" w:date="2019-05-29T10:38:00Z">
        <w:r w:rsidR="00BD18B9">
          <w:rPr>
            <w:rFonts w:hint="eastAsia"/>
          </w:rPr>
          <w:t>認められた</w:t>
        </w:r>
      </w:ins>
      <w:del w:id="309" w:author="Joh Ayami" w:date="2019-05-29T10:38:00Z">
        <w:r w:rsidR="009B6F7F" w:rsidDel="00BD18B9">
          <w:rPr>
            <w:rFonts w:hint="eastAsia"/>
          </w:rPr>
          <w:delText>見られた</w:delText>
        </w:r>
      </w:del>
      <w:r w:rsidR="009B6F7F">
        <w:rPr>
          <w:rFonts w:hint="eastAsia"/>
        </w:rPr>
        <w:t>場</w:t>
      </w:r>
      <w:r w:rsidR="009B6F7F" w:rsidRPr="0000399A">
        <w:rPr>
          <w:rFonts w:hint="eastAsia"/>
        </w:rPr>
        <w:t>合は</w:t>
      </w:r>
      <w:r>
        <w:rPr>
          <w:rFonts w:hint="eastAsia"/>
        </w:rPr>
        <w:t>，</w:t>
      </w:r>
      <w:r w:rsidR="009B6F7F" w:rsidRPr="002750A1">
        <w:rPr>
          <w:color w:val="FF4B00"/>
          <w:rPrChange w:id="310" w:author="Joh Ayami" w:date="2019-05-30T12:27:00Z">
            <w:rPr>
              <w:color w:val="FF0000"/>
            </w:rPr>
          </w:rPrChange>
        </w:rPr>
        <w:t>positive</w:t>
      </w:r>
      <w:r w:rsidR="009B6F7F">
        <w:t xml:space="preserve">, </w:t>
      </w:r>
      <w:r w:rsidR="009B6F7F">
        <w:rPr>
          <w:rFonts w:hint="eastAsia"/>
        </w:rPr>
        <w:t>存在が疑われた場合は</w:t>
      </w:r>
      <w:r w:rsidR="009B6F7F" w:rsidRPr="002750A1">
        <w:rPr>
          <w:color w:val="FFF100"/>
          <w:rPrChange w:id="311" w:author="Joh Ayami" w:date="2019-05-30T12:27:00Z">
            <w:rPr>
              <w:shd w:val="pct15" w:color="auto" w:fill="FFFFFF"/>
            </w:rPr>
          </w:rPrChange>
        </w:rPr>
        <w:t>suspicious</w:t>
      </w:r>
      <w:r w:rsidR="009B6F7F">
        <w:t xml:space="preserve">, </w:t>
      </w:r>
      <w:r w:rsidR="009B6F7F">
        <w:rPr>
          <w:rFonts w:hint="eastAsia"/>
        </w:rPr>
        <w:t>存在が否定された場合は</w:t>
      </w:r>
      <w:r w:rsidR="009B6F7F" w:rsidRPr="002750A1">
        <w:rPr>
          <w:color w:val="005AFF"/>
          <w:rPrChange w:id="312" w:author="Joh Ayami" w:date="2019-05-30T12:27:00Z">
            <w:rPr>
              <w:color w:val="4472C4" w:themeColor="accent1"/>
            </w:rPr>
          </w:rPrChange>
        </w:rPr>
        <w:t>negative</w:t>
      </w:r>
      <w:r w:rsidR="003F1F09">
        <w:rPr>
          <w:rFonts w:hint="eastAsia"/>
        </w:rPr>
        <w:t>を</w:t>
      </w:r>
      <w:r>
        <w:rPr>
          <w:rFonts w:hint="eastAsia"/>
        </w:rPr>
        <w:t>確実性属性の値とする</w:t>
      </w:r>
      <w:r w:rsidR="009B6F7F">
        <w:rPr>
          <w:rFonts w:hint="eastAsia"/>
        </w:rPr>
        <w:t>．</w:t>
      </w:r>
    </w:p>
    <w:p w14:paraId="216559B5" w14:textId="354FFA44" w:rsidR="00E365B2" w:rsidRDefault="009B6F7F" w:rsidP="00FB5C01">
      <w:pPr>
        <w:pStyle w:val="a5"/>
        <w:numPr>
          <w:ilvl w:val="0"/>
          <w:numId w:val="8"/>
        </w:numPr>
        <w:ind w:leftChars="0"/>
      </w:pPr>
      <w:r>
        <w:t>XML</w:t>
      </w:r>
      <w:r>
        <w:rPr>
          <w:rFonts w:hint="eastAsia"/>
        </w:rPr>
        <w:t>タグ</w:t>
      </w:r>
    </w:p>
    <w:p w14:paraId="4912236D" w14:textId="6EA36DF6" w:rsidR="009B6F7F" w:rsidRDefault="009B6F7F" w:rsidP="00FB5C01">
      <w:pPr>
        <w:pStyle w:val="a5"/>
      </w:pPr>
      <w:r w:rsidRPr="00DB7A2B">
        <w:t>&lt;d certainty={</w:t>
      </w:r>
      <w:r>
        <w:t>“</w:t>
      </w:r>
      <w:r w:rsidRPr="00D84B72">
        <w:rPr>
          <w:color w:val="FF4B00"/>
          <w:rPrChange w:id="313" w:author="Joh Ayami" w:date="2019-02-27T12:28:00Z">
            <w:rPr>
              <w:color w:val="FF0000"/>
            </w:rPr>
          </w:rPrChange>
        </w:rPr>
        <w:t>positive</w:t>
      </w:r>
      <w:r>
        <w:t>” or “</w:t>
      </w:r>
      <w:r w:rsidRPr="00D84B72">
        <w:rPr>
          <w:color w:val="FFF100"/>
          <w:rPrChange w:id="314" w:author="Joh Ayami" w:date="2019-02-27T12:28:00Z">
            <w:rPr>
              <w:shd w:val="pct15" w:color="auto" w:fill="FFFFFF"/>
            </w:rPr>
          </w:rPrChange>
        </w:rPr>
        <w:t>suspicious</w:t>
      </w:r>
      <w:r>
        <w:t>” or “</w:t>
      </w:r>
      <w:r w:rsidRPr="00D84B72">
        <w:rPr>
          <w:color w:val="005AFF"/>
          <w:rPrChange w:id="315" w:author="Joh Ayami" w:date="2019-02-27T12:28:00Z">
            <w:rPr>
              <w:color w:val="4472C4" w:themeColor="accent1"/>
            </w:rPr>
          </w:rPrChange>
        </w:rPr>
        <w:t>negative</w:t>
      </w:r>
      <w:r>
        <w:t>”}&gt;</w:t>
      </w:r>
    </w:p>
    <w:p w14:paraId="1DB7D4BC" w14:textId="69895272" w:rsidR="009B6F7F" w:rsidRPr="00842E42" w:rsidRDefault="003F1F09" w:rsidP="00842E42">
      <w:pPr>
        <w:pStyle w:val="a5"/>
      </w:pPr>
      <w:r>
        <w:rPr>
          <w:rFonts w:hint="eastAsia"/>
        </w:rPr>
        <w:t>※</w:t>
      </w:r>
      <w:r>
        <w:t xml:space="preserve"> &lt;d&gt;</w:t>
      </w:r>
      <w:r w:rsidRPr="003F1F09">
        <w:rPr>
          <w:rFonts w:hint="eastAsia"/>
        </w:rPr>
        <w:t>タグおよび</w:t>
      </w:r>
      <w:r w:rsidRPr="003F1F09">
        <w:t>certainty</w:t>
      </w:r>
      <w:r w:rsidRPr="003F1F09">
        <w:t>属性から構成され，</w:t>
      </w:r>
      <w:r w:rsidRPr="003F1F09">
        <w:t>certainty</w:t>
      </w:r>
      <w:r w:rsidRPr="003F1F09">
        <w:t>は</w:t>
      </w:r>
      <w:r w:rsidRPr="00D84B72">
        <w:rPr>
          <w:color w:val="FF4B00"/>
          <w:rPrChange w:id="316" w:author="Joh Ayami" w:date="2019-02-27T12:28:00Z">
            <w:rPr>
              <w:color w:val="FF0000"/>
            </w:rPr>
          </w:rPrChange>
        </w:rPr>
        <w:t>positive</w:t>
      </w:r>
      <w:r w:rsidRPr="003F1F09">
        <w:t xml:space="preserve">, </w:t>
      </w:r>
      <w:r w:rsidRPr="00D84B72">
        <w:rPr>
          <w:color w:val="FFF100"/>
          <w:rPrChange w:id="317" w:author="Joh Ayami" w:date="2019-02-27T12:28:00Z">
            <w:rPr>
              <w:shd w:val="pct15" w:color="auto" w:fill="FFFFFF"/>
            </w:rPr>
          </w:rPrChange>
        </w:rPr>
        <w:t>suspicious</w:t>
      </w:r>
      <w:r w:rsidRPr="003F1F09">
        <w:t xml:space="preserve">, </w:t>
      </w:r>
      <w:r w:rsidRPr="00D84B72">
        <w:rPr>
          <w:color w:val="005AFF"/>
          <w:rPrChange w:id="318" w:author="Joh Ayami" w:date="2019-02-27T12:28:00Z">
            <w:rPr>
              <w:color w:val="4472C4" w:themeColor="accent1"/>
            </w:rPr>
          </w:rPrChange>
        </w:rPr>
        <w:t>negative</w:t>
      </w:r>
      <w:r w:rsidRPr="003F1F09">
        <w:t>いずれかの値を取る．</w:t>
      </w:r>
    </w:p>
    <w:p w14:paraId="566BD6FB" w14:textId="77777777" w:rsidR="00E365B2" w:rsidRDefault="00E365B2" w:rsidP="00FB5C01"/>
    <w:p w14:paraId="0223401E" w14:textId="5A7C7EEA" w:rsidR="00E365B2" w:rsidRPr="00F1382E" w:rsidRDefault="009B6F7F" w:rsidP="0027442C">
      <w:pPr>
        <w:pStyle w:val="3"/>
      </w:pPr>
      <w:bookmarkStart w:id="319" w:name="_Toc10132232"/>
      <w:r w:rsidRPr="00F1382E">
        <w:t>cert</w:t>
      </w:r>
      <w:r w:rsidRPr="0000399A">
        <w:t>ai</w:t>
      </w:r>
      <w:r w:rsidRPr="00F1382E">
        <w:t>nty=”</w:t>
      </w:r>
      <w:r w:rsidRPr="00D84B72">
        <w:rPr>
          <w:color w:val="FF4B00"/>
          <w:rPrChange w:id="320" w:author="Joh Ayami" w:date="2019-02-27T12:29:00Z">
            <w:rPr>
              <w:color w:val="FF0000"/>
            </w:rPr>
          </w:rPrChange>
        </w:rPr>
        <w:t>positive</w:t>
      </w:r>
      <w:r w:rsidRPr="00F1382E">
        <w:t>”</w:t>
      </w:r>
      <w:r w:rsidRPr="00F1382E">
        <w:rPr>
          <w:rFonts w:hint="eastAsia"/>
        </w:rPr>
        <w:t>の場合</w:t>
      </w:r>
      <w:bookmarkEnd w:id="319"/>
    </w:p>
    <w:p w14:paraId="4FE82A7A" w14:textId="77777777" w:rsidR="009B6F7F" w:rsidRDefault="00E365B2" w:rsidP="00FB5C01">
      <w:pPr>
        <w:pStyle w:val="a5"/>
        <w:numPr>
          <w:ilvl w:val="0"/>
          <w:numId w:val="8"/>
        </w:numPr>
        <w:ind w:leftChars="0"/>
      </w:pPr>
      <w:r w:rsidRPr="009B6F7F">
        <w:rPr>
          <w:rFonts w:hint="eastAsia"/>
        </w:rPr>
        <w:t>手がかりとなる表現</w:t>
      </w:r>
    </w:p>
    <w:p w14:paraId="465A69BB" w14:textId="157D954C" w:rsidR="00E365B2" w:rsidRPr="009B6F7F" w:rsidRDefault="00E365B2" w:rsidP="00FB5C01">
      <w:pPr>
        <w:pStyle w:val="a5"/>
      </w:pPr>
      <w:r w:rsidRPr="009B6F7F">
        <w:rPr>
          <w:rFonts w:hint="eastAsia"/>
        </w:rPr>
        <w:t>「</w:t>
      </w:r>
      <w:r w:rsidRPr="009B6F7F">
        <w:t>認めます</w:t>
      </w:r>
      <w:r w:rsidRPr="009B6F7F">
        <w:rPr>
          <w:rFonts w:hint="eastAsia"/>
        </w:rPr>
        <w:t>」「見られます」</w:t>
      </w:r>
      <w:ins w:id="321" w:author="Joh Ayami" w:date="2019-05-29T10:40:00Z">
        <w:r w:rsidR="00BD18B9">
          <w:rPr>
            <w:rFonts w:hint="eastAsia"/>
          </w:rPr>
          <w:t>「散在」など，存在していることを示す表現．</w:t>
        </w:r>
      </w:ins>
    </w:p>
    <w:p w14:paraId="3FDE6CDA" w14:textId="77777777" w:rsidR="009B6F7F" w:rsidRDefault="00E365B2" w:rsidP="00FB5C01">
      <w:pPr>
        <w:pStyle w:val="a5"/>
        <w:numPr>
          <w:ilvl w:val="0"/>
          <w:numId w:val="8"/>
        </w:numPr>
        <w:ind w:leftChars="0"/>
      </w:pPr>
      <w:r w:rsidRPr="009B6F7F">
        <w:rPr>
          <w:rFonts w:hint="eastAsia"/>
        </w:rPr>
        <w:t>例</w:t>
      </w:r>
    </w:p>
    <w:p w14:paraId="1596FD95" w14:textId="6A1DB992" w:rsidR="00E365B2" w:rsidRPr="00D84B72" w:rsidRDefault="00E365B2" w:rsidP="00FB5C01">
      <w:pPr>
        <w:pStyle w:val="a"/>
        <w:ind w:left="686"/>
      </w:pPr>
      <w:r w:rsidRPr="00D84B72">
        <w:rPr>
          <w:rFonts w:hint="eastAsia"/>
          <w:color w:val="F6AA00"/>
          <w:rPrChange w:id="322" w:author="Joh Ayami" w:date="2019-02-27T12:30:00Z">
            <w:rPr>
              <w:rFonts w:hint="eastAsia"/>
              <w:highlight w:val="yellow"/>
            </w:rPr>
          </w:rPrChange>
        </w:rPr>
        <w:t>右肺</w:t>
      </w:r>
      <w:r w:rsidRPr="00D84B72">
        <w:t>に</w:t>
      </w:r>
      <w:ins w:id="323" w:author="Joh Ayami" w:date="2019-05-29T11:00:00Z">
        <w:r w:rsidR="000412AD" w:rsidRPr="00A71385">
          <w:rPr>
            <w:rFonts w:hint="eastAsia"/>
            <w:color w:val="4DC4FF"/>
            <w:highlight w:val="yellow"/>
            <w:rPrChange w:id="324" w:author="Joh Ayami" w:date="2019-05-29T11:21:00Z">
              <w:rPr>
                <w:rFonts w:hint="eastAsia"/>
                <w:color w:val="FF4B00"/>
              </w:rPr>
            </w:rPrChange>
          </w:rPr>
          <w:t>一様</w:t>
        </w:r>
      </w:ins>
      <w:r w:rsidRPr="00D84B72">
        <w:t>&lt;d certainty=“</w:t>
      </w:r>
      <w:r w:rsidRPr="00D84B72">
        <w:rPr>
          <w:color w:val="000000" w:themeColor="text1"/>
        </w:rPr>
        <w:t>positive</w:t>
      </w:r>
      <w:r w:rsidRPr="00D84B72">
        <w:t>”&gt;</w:t>
      </w:r>
      <w:del w:id="325" w:author="Joh Ayami" w:date="2019-05-29T10:59:00Z">
        <w:r w:rsidR="001534C4" w:rsidRPr="00D84B72" w:rsidDel="000412AD">
          <w:rPr>
            <w:rFonts w:hint="eastAsia"/>
            <w:color w:val="FF4B00"/>
            <w:rPrChange w:id="326" w:author="Joh Ayami" w:date="2019-02-27T12:30:00Z">
              <w:rPr>
                <w:rFonts w:hint="eastAsia"/>
                <w:color w:val="FF0000"/>
              </w:rPr>
            </w:rPrChange>
          </w:rPr>
          <w:delText>一様</w:delText>
        </w:r>
      </w:del>
      <w:r w:rsidRPr="00D84B72">
        <w:rPr>
          <w:rFonts w:hint="eastAsia"/>
          <w:color w:val="FF4B00"/>
          <w:rPrChange w:id="327" w:author="Joh Ayami" w:date="2019-02-27T12:30:00Z">
            <w:rPr>
              <w:rFonts w:hint="eastAsia"/>
              <w:color w:val="FF0000"/>
            </w:rPr>
          </w:rPrChange>
        </w:rPr>
        <w:t>すりガラス影</w:t>
      </w:r>
      <w:r w:rsidRPr="00D84B72">
        <w:rPr>
          <w:color w:val="000000" w:themeColor="text1"/>
        </w:rPr>
        <w:t>&lt;/d&gt;</w:t>
      </w:r>
      <w:r w:rsidRPr="00D84B72">
        <w:t>が</w:t>
      </w:r>
      <w:r w:rsidRPr="00D84B72">
        <w:rPr>
          <w:u w:val="single"/>
        </w:rPr>
        <w:t>散在</w:t>
      </w:r>
      <w:r w:rsidRPr="00D84B72">
        <w:t>。</w:t>
      </w:r>
    </w:p>
    <w:p w14:paraId="5C8AFE04" w14:textId="1165151F" w:rsidR="00E365B2" w:rsidRDefault="00E365B2" w:rsidP="00FB5C01">
      <w:pPr>
        <w:pStyle w:val="a"/>
        <w:ind w:left="686"/>
        <w:rPr>
          <w:ins w:id="328" w:author="Joh Ayami" w:date="2019-05-29T11:01:00Z"/>
        </w:rPr>
      </w:pPr>
      <w:r w:rsidRPr="00D84B72">
        <w:rPr>
          <w:rFonts w:hint="eastAsia"/>
          <w:color w:val="FF4B00"/>
          <w:rPrChange w:id="329" w:author="Joh Ayami" w:date="2019-02-27T12:30:00Z">
            <w:rPr>
              <w:rFonts w:hint="eastAsia"/>
              <w:color w:val="FF0000"/>
            </w:rPr>
          </w:rPrChange>
        </w:rPr>
        <w:t>感染の合併</w:t>
      </w:r>
      <w:r w:rsidR="00A70149" w:rsidRPr="00D84B72">
        <w:rPr>
          <w:rFonts w:hint="eastAsia"/>
        </w:rPr>
        <w:t>が見られます。</w:t>
      </w:r>
    </w:p>
    <w:p w14:paraId="6DE7FC22" w14:textId="77C09531" w:rsidR="006611C9" w:rsidRDefault="006611C9" w:rsidP="006611C9">
      <w:pPr>
        <w:pStyle w:val="a"/>
        <w:numPr>
          <w:ilvl w:val="0"/>
          <w:numId w:val="0"/>
        </w:numPr>
        <w:ind w:left="1406" w:hanging="446"/>
        <w:rPr>
          <w:ins w:id="330" w:author="Joh Ayami" w:date="2019-05-29T11:01:00Z"/>
        </w:rPr>
      </w:pPr>
    </w:p>
    <w:p w14:paraId="322867EC" w14:textId="77777777" w:rsidR="006611C9" w:rsidRPr="00D84B72" w:rsidRDefault="006611C9">
      <w:pPr>
        <w:pStyle w:val="a"/>
        <w:numPr>
          <w:ilvl w:val="0"/>
          <w:numId w:val="0"/>
        </w:numPr>
        <w:ind w:left="1406" w:hanging="446"/>
        <w:pPrChange w:id="331" w:author="Joh Ayami" w:date="2019-05-29T11:01:00Z">
          <w:pPr>
            <w:pStyle w:val="a"/>
            <w:ind w:left="686"/>
          </w:pPr>
        </w:pPrChange>
      </w:pPr>
    </w:p>
    <w:p w14:paraId="5B3FC4D4" w14:textId="171FFEA8" w:rsidR="00E365B2" w:rsidRPr="00D84B72" w:rsidRDefault="001534C4" w:rsidP="00FB5C01">
      <w:pPr>
        <w:pStyle w:val="a"/>
        <w:ind w:left="686"/>
      </w:pPr>
      <w:r w:rsidRPr="00D84B72">
        <w:rPr>
          <w:rFonts w:hint="eastAsia"/>
          <w:color w:val="F6AA00"/>
          <w:rPrChange w:id="332" w:author="Joh Ayami" w:date="2019-02-27T12:30:00Z">
            <w:rPr>
              <w:rFonts w:hint="eastAsia"/>
              <w:highlight w:val="yellow"/>
            </w:rPr>
          </w:rPrChange>
        </w:rPr>
        <w:t>左第</w:t>
      </w:r>
      <w:r w:rsidRPr="00D84B72">
        <w:rPr>
          <w:color w:val="F6AA00"/>
          <w:rPrChange w:id="333" w:author="Joh Ayami" w:date="2019-02-27T12:30:00Z">
            <w:rPr>
              <w:highlight w:val="yellow"/>
            </w:rPr>
          </w:rPrChange>
        </w:rPr>
        <w:t>1</w:t>
      </w:r>
      <w:r w:rsidR="00E365B2" w:rsidRPr="00D84B72">
        <w:rPr>
          <w:rFonts w:hint="eastAsia"/>
          <w:color w:val="F6AA00"/>
          <w:rPrChange w:id="334" w:author="Joh Ayami" w:date="2019-02-27T12:30:00Z">
            <w:rPr>
              <w:rFonts w:hint="eastAsia"/>
              <w:highlight w:val="yellow"/>
            </w:rPr>
          </w:rPrChange>
        </w:rPr>
        <w:t>肋骨</w:t>
      </w:r>
      <w:r w:rsidR="00E365B2" w:rsidRPr="00D84B72">
        <w:rPr>
          <w:rFonts w:hint="eastAsia"/>
        </w:rPr>
        <w:t>に</w:t>
      </w:r>
      <w:r w:rsidR="00E365B2" w:rsidRPr="00D84B72">
        <w:rPr>
          <w:rFonts w:hint="eastAsia"/>
          <w:color w:val="FF4B00"/>
          <w:rPrChange w:id="335" w:author="Joh Ayami" w:date="2019-02-27T12:30:00Z">
            <w:rPr>
              <w:rFonts w:hint="eastAsia"/>
              <w:color w:val="FF0000"/>
            </w:rPr>
          </w:rPrChange>
        </w:rPr>
        <w:t>骨折後の変化</w:t>
      </w:r>
      <w:r w:rsidR="00E365B2" w:rsidRPr="00D84B72">
        <w:rPr>
          <w:rFonts w:hint="eastAsia"/>
        </w:rPr>
        <w:t>が認められます。</w:t>
      </w:r>
    </w:p>
    <w:p w14:paraId="0614CA7C" w14:textId="3F5345DA" w:rsidR="00BA4C48" w:rsidRPr="00D84B72" w:rsidRDefault="00BA4C48" w:rsidP="00BA4C48">
      <w:pPr>
        <w:pStyle w:val="a"/>
        <w:numPr>
          <w:ilvl w:val="0"/>
          <w:numId w:val="0"/>
        </w:numPr>
        <w:ind w:left="686"/>
      </w:pPr>
      <w:r w:rsidRPr="00D84B72">
        <w:rPr>
          <w:rFonts w:hint="eastAsia"/>
        </w:rPr>
        <w:t>（</w:t>
      </w:r>
      <w:r w:rsidRPr="00D84B72">
        <w:rPr>
          <w:rFonts w:hint="eastAsia"/>
          <w:color w:val="000000" w:themeColor="text1"/>
        </w:rPr>
        <w:t>骨折後の変化は</w:t>
      </w:r>
      <w:r w:rsidR="001544C6" w:rsidRPr="00D84B72">
        <w:rPr>
          <w:rFonts w:hint="eastAsia"/>
          <w:color w:val="000000" w:themeColor="text1"/>
        </w:rPr>
        <w:t>単なる変化ではなく，「骨折後の変化」という表現</w:t>
      </w:r>
      <w:r w:rsidR="001544C6" w:rsidRPr="00D84B72">
        <w:rPr>
          <w:rFonts w:hint="eastAsia"/>
        </w:rPr>
        <w:t>が一体となって病状を表しているので</w:t>
      </w:r>
      <w:r w:rsidR="00266AA3" w:rsidRPr="00D84B72">
        <w:rPr>
          <w:rFonts w:hint="eastAsia"/>
        </w:rPr>
        <w:t>，</w:t>
      </w:r>
      <w:r w:rsidR="007A667B" w:rsidRPr="00D84B72">
        <w:rPr>
          <w:rFonts w:hint="eastAsia"/>
        </w:rPr>
        <w:t>変化タグではなく</w:t>
      </w:r>
      <w:r w:rsidR="001544C6" w:rsidRPr="00D84B72">
        <w:rPr>
          <w:rFonts w:hint="eastAsia"/>
        </w:rPr>
        <w:t>疾患・症状タグを付与</w:t>
      </w:r>
      <w:r w:rsidR="00871234" w:rsidRPr="00D84B72">
        <w:rPr>
          <w:rFonts w:hint="eastAsia"/>
        </w:rPr>
        <w:t>．</w:t>
      </w:r>
      <w:r w:rsidR="001544C6" w:rsidRPr="00D84B72">
        <w:rPr>
          <w:rFonts w:hint="eastAsia"/>
        </w:rPr>
        <w:t>）</w:t>
      </w:r>
    </w:p>
    <w:p w14:paraId="41C88022" w14:textId="7FBC0A61" w:rsidR="00FD6075" w:rsidRPr="00D84B72" w:rsidRDefault="00E365B2" w:rsidP="00FB5C01">
      <w:pPr>
        <w:pStyle w:val="a"/>
        <w:ind w:left="686"/>
      </w:pPr>
      <w:r w:rsidRPr="00D84B72">
        <w:rPr>
          <w:rFonts w:hint="eastAsia"/>
          <w:color w:val="FF4B00"/>
          <w:rPrChange w:id="336" w:author="Joh Ayami" w:date="2019-02-27T12:30:00Z">
            <w:rPr>
              <w:rFonts w:hint="eastAsia"/>
              <w:color w:val="FF0000"/>
            </w:rPr>
          </w:rPrChange>
        </w:rPr>
        <w:t>間質性肺炎</w:t>
      </w:r>
      <w:r w:rsidRPr="00D84B72">
        <w:rPr>
          <w:rFonts w:hint="eastAsia"/>
        </w:rPr>
        <w:t>の</w:t>
      </w:r>
      <w:r w:rsidRPr="00D84B72">
        <w:rPr>
          <w:rFonts w:hint="eastAsia"/>
          <w:color w:val="03AF7A"/>
          <w:rPrChange w:id="337" w:author="Joh Ayami" w:date="2019-02-27T12:30:00Z">
            <w:rPr>
              <w:rFonts w:hint="eastAsia"/>
              <w:color w:val="00B050"/>
            </w:rPr>
          </w:rPrChange>
        </w:rPr>
        <w:t>増悪傾向</w:t>
      </w:r>
    </w:p>
    <w:p w14:paraId="386EF001" w14:textId="43E87CD5" w:rsidR="00E365B2" w:rsidRPr="00D84B72" w:rsidRDefault="00E365B2" w:rsidP="0023466E">
      <w:pPr>
        <w:pStyle w:val="a"/>
        <w:numPr>
          <w:ilvl w:val="0"/>
          <w:numId w:val="0"/>
        </w:numPr>
        <w:ind w:left="686"/>
      </w:pPr>
      <w:r w:rsidRPr="00D84B72">
        <w:rPr>
          <w:rFonts w:hint="eastAsia"/>
        </w:rPr>
        <w:t>（「の」で連結されているが，後半は変化を表すので別々にタグを付与．）</w:t>
      </w:r>
    </w:p>
    <w:p w14:paraId="2F66E45A" w14:textId="0783C8B2" w:rsidR="00FD6075" w:rsidRPr="00D84B72" w:rsidRDefault="00E365B2" w:rsidP="00FB5C01">
      <w:pPr>
        <w:pStyle w:val="a"/>
        <w:ind w:left="686"/>
        <w:rPr>
          <w:color w:val="FF4B00"/>
          <w:rPrChange w:id="338" w:author="Joh Ayami" w:date="2019-02-27T12:30:00Z">
            <w:rPr/>
          </w:rPrChange>
        </w:rPr>
      </w:pPr>
      <w:r w:rsidRPr="00D84B72">
        <w:rPr>
          <w:rFonts w:hint="eastAsia"/>
          <w:color w:val="FF4B00"/>
          <w:rPrChange w:id="339" w:author="Joh Ayami" w:date="2019-02-27T12:30:00Z">
            <w:rPr>
              <w:rFonts w:hint="eastAsia"/>
              <w:color w:val="FF0000"/>
            </w:rPr>
          </w:rPrChange>
        </w:rPr>
        <w:t>右肺</w:t>
      </w:r>
      <w:r w:rsidRPr="00D84B72">
        <w:rPr>
          <w:color w:val="FF4B00"/>
          <w:rPrChange w:id="340" w:author="Joh Ayami" w:date="2019-02-27T12:30:00Z">
            <w:rPr>
              <w:color w:val="FF0000"/>
            </w:rPr>
          </w:rPrChange>
        </w:rPr>
        <w:t>S</w:t>
      </w:r>
      <w:r w:rsidR="00C00E19" w:rsidRPr="00D84B72">
        <w:rPr>
          <w:color w:val="FF4B00"/>
          <w:rPrChange w:id="341" w:author="Joh Ayami" w:date="2019-02-27T12:30:00Z">
            <w:rPr>
              <w:color w:val="FF0000"/>
            </w:rPr>
          </w:rPrChange>
        </w:rPr>
        <w:t>2</w:t>
      </w:r>
      <w:r w:rsidRPr="00D84B72">
        <w:rPr>
          <w:rFonts w:hint="eastAsia"/>
          <w:color w:val="FF4B00"/>
          <w:rPrChange w:id="342" w:author="Joh Ayami" w:date="2019-02-27T12:30:00Z">
            <w:rPr>
              <w:rFonts w:hint="eastAsia"/>
              <w:color w:val="FF0000"/>
            </w:rPr>
          </w:rPrChange>
        </w:rPr>
        <w:t>結節</w:t>
      </w:r>
    </w:p>
    <w:p w14:paraId="12FA1AED" w14:textId="0EFF2CC2" w:rsidR="00E365B2" w:rsidRPr="00D84B72" w:rsidRDefault="00E365B2" w:rsidP="00FB322D">
      <w:pPr>
        <w:pStyle w:val="a"/>
        <w:numPr>
          <w:ilvl w:val="0"/>
          <w:numId w:val="0"/>
        </w:numPr>
        <w:ind w:left="686"/>
      </w:pPr>
      <w:r w:rsidRPr="00D84B72">
        <w:rPr>
          <w:rFonts w:hint="eastAsia"/>
        </w:rPr>
        <w:t>（「右肺</w:t>
      </w:r>
      <w:r w:rsidRPr="00D84B72">
        <w:t>S</w:t>
      </w:r>
      <w:r w:rsidR="00C00E19" w:rsidRPr="00D84B72">
        <w:t>2</w:t>
      </w:r>
      <w:r w:rsidRPr="00D84B72">
        <w:rPr>
          <w:rFonts w:hint="eastAsia"/>
        </w:rPr>
        <w:t>」は部位名だが，複合名詞を形成しているため一括でタグを付与．）</w:t>
      </w:r>
    </w:p>
    <w:p w14:paraId="6E8838D4" w14:textId="1ED128A7" w:rsidR="00FD6075" w:rsidRDefault="00E365B2" w:rsidP="00FB5C01">
      <w:pPr>
        <w:pStyle w:val="a"/>
        <w:ind w:left="686"/>
      </w:pPr>
      <w:r w:rsidRPr="00D84B72">
        <w:rPr>
          <w:rFonts w:hint="eastAsia"/>
          <w:color w:val="F6AA00"/>
          <w:rPrChange w:id="343" w:author="Joh Ayami" w:date="2019-02-27T12:30:00Z">
            <w:rPr>
              <w:rFonts w:hint="eastAsia"/>
            </w:rPr>
          </w:rPrChange>
        </w:rPr>
        <w:t>一方右肺下葉</w:t>
      </w:r>
      <w:r w:rsidRPr="00D84B72">
        <w:rPr>
          <w:rFonts w:hint="eastAsia"/>
        </w:rPr>
        <w:t>の</w:t>
      </w:r>
      <w:r w:rsidRPr="00D84B72">
        <w:rPr>
          <w:rFonts w:hint="eastAsia"/>
          <w:color w:val="FF4B00"/>
          <w:rPrChange w:id="344" w:author="Joh Ayami" w:date="2019-02-27T12:30:00Z">
            <w:rPr>
              <w:rFonts w:hint="eastAsia"/>
              <w:color w:val="FF0000"/>
            </w:rPr>
          </w:rPrChange>
        </w:rPr>
        <w:t>濃度上昇</w:t>
      </w:r>
      <w:r w:rsidR="00EF16A3" w:rsidRPr="00EF16A3">
        <w:rPr>
          <w:rFonts w:hint="eastAsia"/>
          <w:color w:val="000000" w:themeColor="text1"/>
        </w:rPr>
        <w:t>は</w:t>
      </w:r>
      <w:r w:rsidRPr="00D84B72">
        <w:rPr>
          <w:rFonts w:hint="eastAsia"/>
          <w:color w:val="03AF7A"/>
          <w:rPrChange w:id="345" w:author="Joh Ayami" w:date="2019-02-27T12:31:00Z">
            <w:rPr>
              <w:rFonts w:hint="eastAsia"/>
              <w:color w:val="00B050"/>
            </w:rPr>
          </w:rPrChange>
        </w:rPr>
        <w:t>わずかに</w:t>
      </w:r>
      <w:r w:rsidR="001534C4" w:rsidRPr="00D84B72">
        <w:rPr>
          <w:rFonts w:hint="eastAsia"/>
          <w:color w:val="03AF7A"/>
          <w:rPrChange w:id="346" w:author="Joh Ayami" w:date="2019-02-27T12:31:00Z">
            <w:rPr>
              <w:rFonts w:hint="eastAsia"/>
              <w:color w:val="00B050"/>
            </w:rPr>
          </w:rPrChange>
        </w:rPr>
        <w:t>減少</w:t>
      </w:r>
      <w:r w:rsidR="00FD6075">
        <w:rPr>
          <w:rFonts w:hint="eastAsia"/>
        </w:rPr>
        <w:t>している</w:t>
      </w:r>
    </w:p>
    <w:p w14:paraId="1FE7B14B" w14:textId="7AF91F50" w:rsidR="00E365B2" w:rsidRPr="00A35127" w:rsidRDefault="00E365B2" w:rsidP="00FB322D">
      <w:pPr>
        <w:pStyle w:val="a"/>
        <w:numPr>
          <w:ilvl w:val="0"/>
          <w:numId w:val="0"/>
        </w:numPr>
        <w:ind w:left="686"/>
      </w:pPr>
      <w:r>
        <w:rPr>
          <w:rFonts w:hint="eastAsia"/>
        </w:rPr>
        <w:t>（「の」で連結されているが，前半は部位を表すので別々にタグを付与．）</w:t>
      </w:r>
    </w:p>
    <w:p w14:paraId="168950C2" w14:textId="77777777" w:rsidR="00E365B2" w:rsidRDefault="00E365B2" w:rsidP="00FB5C01"/>
    <w:p w14:paraId="2CEBD308" w14:textId="628D21EA" w:rsidR="00E365B2" w:rsidRPr="00D84B72" w:rsidRDefault="00E365B2" w:rsidP="0027442C">
      <w:pPr>
        <w:pStyle w:val="3"/>
      </w:pPr>
      <w:bookmarkStart w:id="347" w:name="_Toc10132233"/>
      <w:r w:rsidRPr="009B6F7F">
        <w:t>certainty</w:t>
      </w:r>
      <w:r w:rsidRPr="00D84B72">
        <w:t>=”</w:t>
      </w:r>
      <w:r w:rsidRPr="00D84B72">
        <w:rPr>
          <w:color w:val="FFF100"/>
          <w:rPrChange w:id="348" w:author="Joh Ayami" w:date="2019-02-27T12:31:00Z">
            <w:rPr>
              <w:shd w:val="pct15" w:color="auto" w:fill="FFFFFF"/>
            </w:rPr>
          </w:rPrChange>
        </w:rPr>
        <w:t>suspicious</w:t>
      </w:r>
      <w:r w:rsidRPr="00D84B72">
        <w:t>”</w:t>
      </w:r>
      <w:r w:rsidRPr="00D84B72">
        <w:rPr>
          <w:rFonts w:hint="eastAsia"/>
        </w:rPr>
        <w:t>の場合</w:t>
      </w:r>
      <w:bookmarkEnd w:id="347"/>
    </w:p>
    <w:p w14:paraId="2C6FE68A" w14:textId="77777777" w:rsidR="009B6F7F" w:rsidRPr="00D84B72" w:rsidRDefault="009B6F7F" w:rsidP="00FB5C01">
      <w:pPr>
        <w:pStyle w:val="a5"/>
        <w:numPr>
          <w:ilvl w:val="0"/>
          <w:numId w:val="8"/>
        </w:numPr>
        <w:ind w:leftChars="0"/>
      </w:pPr>
      <w:r w:rsidRPr="00D84B72">
        <w:rPr>
          <w:rFonts w:hint="eastAsia"/>
        </w:rPr>
        <w:t>手がかりとなる表現</w:t>
      </w:r>
    </w:p>
    <w:p w14:paraId="6E0BA85B" w14:textId="5BEC06D6" w:rsidR="00E365B2" w:rsidRPr="00D84B72" w:rsidRDefault="00E365B2" w:rsidP="00FB5C01">
      <w:pPr>
        <w:pStyle w:val="a5"/>
      </w:pPr>
      <w:r w:rsidRPr="00D84B72">
        <w:rPr>
          <w:rFonts w:hint="eastAsia"/>
        </w:rPr>
        <w:t>「疑います」「否定はできません」「可能性があります」「鑑別にあがる」</w:t>
      </w:r>
    </w:p>
    <w:p w14:paraId="50468BB7" w14:textId="77777777" w:rsidR="00E365B2" w:rsidRPr="00D84B72" w:rsidRDefault="00E365B2" w:rsidP="00FB5C01"/>
    <w:p w14:paraId="3789D87F" w14:textId="77777777" w:rsidR="009B6F7F" w:rsidRPr="00D84B72" w:rsidRDefault="00E365B2" w:rsidP="00FB5C01">
      <w:pPr>
        <w:pStyle w:val="a5"/>
        <w:numPr>
          <w:ilvl w:val="0"/>
          <w:numId w:val="8"/>
        </w:numPr>
        <w:ind w:leftChars="0"/>
      </w:pPr>
      <w:r w:rsidRPr="00D84B72">
        <w:rPr>
          <w:rFonts w:hint="eastAsia"/>
        </w:rPr>
        <w:t>例</w:t>
      </w:r>
    </w:p>
    <w:p w14:paraId="3D6AD19C" w14:textId="423729D2" w:rsidR="00E365B2" w:rsidRPr="00D84B72" w:rsidRDefault="00E365B2" w:rsidP="00FB5C01">
      <w:pPr>
        <w:pStyle w:val="a"/>
        <w:ind w:left="686"/>
      </w:pPr>
      <w:r w:rsidRPr="00D84B72">
        <w:t>&lt;d certainty=“suspicious”&gt;</w:t>
      </w:r>
      <w:r w:rsidR="001534C4" w:rsidRPr="00D84B72">
        <w:rPr>
          <w:rFonts w:hint="eastAsia"/>
          <w:color w:val="FFF100"/>
          <w:rPrChange w:id="349" w:author="Joh Ayami" w:date="2019-02-27T12:31:00Z">
            <w:rPr>
              <w:rFonts w:hint="eastAsia"/>
              <w:color w:val="000000" w:themeColor="text1"/>
              <w:shd w:val="pct15" w:color="auto" w:fill="FFFFFF"/>
            </w:rPr>
          </w:rPrChange>
        </w:rPr>
        <w:t>急</w:t>
      </w:r>
      <w:r w:rsidRPr="00D84B72">
        <w:rPr>
          <w:rFonts w:hint="eastAsia"/>
          <w:color w:val="FFF100"/>
          <w:rPrChange w:id="350" w:author="Joh Ayami" w:date="2019-02-27T12:31:00Z">
            <w:rPr>
              <w:rFonts w:hint="eastAsia"/>
              <w:color w:val="000000" w:themeColor="text1"/>
              <w:shd w:val="pct15" w:color="auto" w:fill="FFFFFF"/>
            </w:rPr>
          </w:rPrChange>
        </w:rPr>
        <w:t>性肺炎</w:t>
      </w:r>
      <w:r w:rsidRPr="00D84B72">
        <w:rPr>
          <w:color w:val="000000" w:themeColor="text1"/>
        </w:rPr>
        <w:t>&lt;/d&gt;</w:t>
      </w:r>
      <w:r w:rsidRPr="00D84B72">
        <w:rPr>
          <w:rFonts w:hint="eastAsia"/>
        </w:rPr>
        <w:t>の</w:t>
      </w:r>
      <w:r w:rsidRPr="00D84B72">
        <w:rPr>
          <w:rFonts w:hint="eastAsia"/>
          <w:color w:val="03AF7A"/>
          <w:rPrChange w:id="351" w:author="Joh Ayami" w:date="2019-02-27T12:32:00Z">
            <w:rPr>
              <w:rFonts w:hint="eastAsia"/>
              <w:color w:val="00B050"/>
            </w:rPr>
          </w:rPrChange>
        </w:rPr>
        <w:t>増悪傾向</w:t>
      </w:r>
      <w:r w:rsidRPr="00D84B72">
        <w:rPr>
          <w:rFonts w:hint="eastAsia"/>
        </w:rPr>
        <w:t>を疑いますが</w:t>
      </w:r>
    </w:p>
    <w:p w14:paraId="45F81740" w14:textId="594C4570" w:rsidR="00E365B2" w:rsidRDefault="001534C4" w:rsidP="00FB5C01">
      <w:pPr>
        <w:pStyle w:val="a"/>
        <w:ind w:left="686"/>
      </w:pPr>
      <w:r w:rsidRPr="00D84B72">
        <w:rPr>
          <w:color w:val="FFF100"/>
          <w:rPrChange w:id="352" w:author="Joh Ayami" w:date="2019-02-27T12:31:00Z">
            <w:rPr>
              <w:shd w:val="pct15" w:color="auto" w:fill="FFFFFF"/>
            </w:rPr>
          </w:rPrChange>
        </w:rPr>
        <w:t>NSIP</w:t>
      </w:r>
      <w:r w:rsidR="00E365B2" w:rsidRPr="00D84B72">
        <w:rPr>
          <w:rFonts w:hint="eastAsia"/>
          <w:color w:val="FFF100"/>
          <w:rPrChange w:id="353" w:author="Joh Ayami" w:date="2019-02-27T12:31:00Z">
            <w:rPr>
              <w:rFonts w:hint="eastAsia"/>
              <w:shd w:val="pct15" w:color="auto" w:fill="FFFFFF"/>
            </w:rPr>
          </w:rPrChange>
        </w:rPr>
        <w:t>感染の合併</w:t>
      </w:r>
      <w:r w:rsidR="00FD6075" w:rsidRPr="00D84B72">
        <w:rPr>
          <w:rFonts w:hint="eastAsia"/>
        </w:rPr>
        <w:t>は否定</w:t>
      </w:r>
      <w:r w:rsidR="00FD6075">
        <w:rPr>
          <w:rFonts w:hint="eastAsia"/>
        </w:rPr>
        <w:t>できません。</w:t>
      </w:r>
    </w:p>
    <w:p w14:paraId="59A0DA53" w14:textId="77777777" w:rsidR="00E365B2" w:rsidRPr="008E010C" w:rsidRDefault="00E365B2" w:rsidP="00FB5C01"/>
    <w:p w14:paraId="0AE48775" w14:textId="7BD7D544" w:rsidR="00E365B2" w:rsidRPr="009B6F7F" w:rsidRDefault="00E365B2" w:rsidP="0027442C">
      <w:pPr>
        <w:pStyle w:val="3"/>
      </w:pPr>
      <w:r w:rsidRPr="009B6F7F">
        <w:t xml:space="preserve"> </w:t>
      </w:r>
      <w:bookmarkStart w:id="354" w:name="_Toc10132234"/>
      <w:r w:rsidRPr="009B6F7F">
        <w:t>certainty=”</w:t>
      </w:r>
      <w:r w:rsidRPr="00D84B72">
        <w:rPr>
          <w:color w:val="005AFF"/>
          <w:rPrChange w:id="355" w:author="Joh Ayami" w:date="2019-02-27T12:32:00Z">
            <w:rPr>
              <w:color w:val="4472C4" w:themeColor="accent1"/>
            </w:rPr>
          </w:rPrChange>
        </w:rPr>
        <w:t>negative</w:t>
      </w:r>
      <w:r w:rsidRPr="009B6F7F">
        <w:t>”</w:t>
      </w:r>
      <w:r w:rsidRPr="009B6F7F">
        <w:rPr>
          <w:rFonts w:hint="eastAsia"/>
        </w:rPr>
        <w:t>の場合</w:t>
      </w:r>
      <w:bookmarkEnd w:id="354"/>
    </w:p>
    <w:p w14:paraId="31E679B5" w14:textId="77777777" w:rsidR="009B6F7F" w:rsidRDefault="00E365B2" w:rsidP="00FB5C01">
      <w:pPr>
        <w:pStyle w:val="a5"/>
        <w:numPr>
          <w:ilvl w:val="0"/>
          <w:numId w:val="8"/>
        </w:numPr>
        <w:ind w:leftChars="0"/>
      </w:pPr>
      <w:r w:rsidRPr="009B6F7F">
        <w:rPr>
          <w:rFonts w:hint="eastAsia"/>
        </w:rPr>
        <w:t>手がかりとなる表現</w:t>
      </w:r>
    </w:p>
    <w:p w14:paraId="7C2D5D28" w14:textId="71D7DBDC" w:rsidR="00E365B2" w:rsidRPr="009B6F7F" w:rsidRDefault="00E365B2" w:rsidP="00FB5C01">
      <w:pPr>
        <w:pStyle w:val="a5"/>
      </w:pPr>
      <w:r w:rsidRPr="009B6F7F">
        <w:rPr>
          <w:rFonts w:hint="eastAsia"/>
        </w:rPr>
        <w:t>「</w:t>
      </w:r>
      <w:r w:rsidRPr="009B6F7F">
        <w:t>認めません</w:t>
      </w:r>
      <w:r w:rsidRPr="009B6F7F">
        <w:rPr>
          <w:rFonts w:hint="eastAsia"/>
        </w:rPr>
        <w:t>」「</w:t>
      </w:r>
      <w:r w:rsidRPr="009B6F7F">
        <w:t>○○</w:t>
      </w:r>
      <w:r w:rsidRPr="009B6F7F">
        <w:rPr>
          <w:rFonts w:hint="eastAsia"/>
        </w:rPr>
        <w:t>なし」「</w:t>
      </w:r>
      <w:r w:rsidRPr="009B6F7F">
        <w:t>○○</w:t>
      </w:r>
      <w:r w:rsidRPr="009B6F7F">
        <w:rPr>
          <w:rFonts w:hint="eastAsia"/>
        </w:rPr>
        <w:t>は消失」</w:t>
      </w:r>
    </w:p>
    <w:p w14:paraId="735BB692" w14:textId="77777777" w:rsidR="00E365B2" w:rsidRDefault="00E365B2" w:rsidP="00FB5C01"/>
    <w:p w14:paraId="0D9EA5A3" w14:textId="77777777" w:rsidR="009B6F7F" w:rsidRDefault="00E365B2" w:rsidP="00FB5C01">
      <w:pPr>
        <w:pStyle w:val="a5"/>
        <w:numPr>
          <w:ilvl w:val="0"/>
          <w:numId w:val="8"/>
        </w:numPr>
        <w:ind w:leftChars="0"/>
      </w:pPr>
      <w:r w:rsidRPr="009B6F7F">
        <w:rPr>
          <w:rFonts w:hint="eastAsia"/>
        </w:rPr>
        <w:t>例</w:t>
      </w:r>
    </w:p>
    <w:p w14:paraId="207806BD" w14:textId="04956DFE" w:rsidR="00E365B2" w:rsidRPr="00FD6075" w:rsidRDefault="4A9C0C56" w:rsidP="00FB5C01">
      <w:pPr>
        <w:pStyle w:val="a"/>
        <w:ind w:left="686"/>
      </w:pPr>
      <w:r>
        <w:t>&lt;d certainty=“</w:t>
      </w:r>
      <w:r w:rsidRPr="4A9C0C56">
        <w:rPr>
          <w:color w:val="000000" w:themeColor="text1"/>
        </w:rPr>
        <w:t>negative</w:t>
      </w:r>
      <w:r>
        <w:t>”&gt;</w:t>
      </w:r>
      <w:r w:rsidRPr="00D84B72">
        <w:rPr>
          <w:rFonts w:hint="eastAsia"/>
          <w:color w:val="005AFF"/>
          <w:rPrChange w:id="356" w:author="Joh Ayami" w:date="2019-02-27T12:32:00Z">
            <w:rPr>
              <w:rFonts w:hint="eastAsia"/>
              <w:color w:val="4472C4" w:themeColor="accent1"/>
            </w:rPr>
          </w:rPrChange>
        </w:rPr>
        <w:t>小リンパ節腫大</w:t>
      </w:r>
      <w:r w:rsidRPr="4A9C0C56">
        <w:rPr>
          <w:color w:val="000000" w:themeColor="text1"/>
        </w:rPr>
        <w:t>&lt;/d&gt;</w:t>
      </w:r>
      <w:r>
        <w:t>を指摘できません。</w:t>
      </w:r>
    </w:p>
    <w:p w14:paraId="38FD1B99" w14:textId="24C6FEEA" w:rsidR="00FD6075" w:rsidRDefault="00E365B2" w:rsidP="00FB5C01">
      <w:pPr>
        <w:pStyle w:val="a"/>
        <w:ind w:left="686"/>
      </w:pPr>
      <w:r w:rsidRPr="00D84B72">
        <w:rPr>
          <w:rFonts w:hint="eastAsia"/>
          <w:color w:val="F6AA00"/>
          <w:rPrChange w:id="357" w:author="Joh Ayami" w:date="2019-02-27T12:32:00Z">
            <w:rPr>
              <w:rFonts w:hint="eastAsia"/>
              <w:highlight w:val="yellow"/>
            </w:rPr>
          </w:rPrChange>
        </w:rPr>
        <w:t>左肺尖部</w:t>
      </w:r>
      <w:r>
        <w:rPr>
          <w:rFonts w:hint="eastAsia"/>
        </w:rPr>
        <w:t>の</w:t>
      </w:r>
      <w:r w:rsidRPr="00D84B72">
        <w:rPr>
          <w:rFonts w:hint="eastAsia"/>
          <w:color w:val="005AFF"/>
          <w:rPrChange w:id="358" w:author="Joh Ayami" w:date="2019-02-27T12:32:00Z">
            <w:rPr>
              <w:rFonts w:hint="eastAsia"/>
              <w:color w:val="0070C0"/>
            </w:rPr>
          </w:rPrChange>
        </w:rPr>
        <w:t>気胸</w:t>
      </w:r>
      <w:r w:rsidR="001534C4" w:rsidRPr="00D84B72">
        <w:rPr>
          <w:rFonts w:hint="eastAsia"/>
          <w:color w:val="005AFF"/>
          <w:rPrChange w:id="359" w:author="Joh Ayami" w:date="2019-02-27T12:32:00Z">
            <w:rPr>
              <w:rFonts w:hint="eastAsia"/>
              <w:color w:val="0070C0"/>
            </w:rPr>
          </w:rPrChange>
        </w:rPr>
        <w:t>嚢胞</w:t>
      </w:r>
      <w:r>
        <w:rPr>
          <w:rFonts w:hint="eastAsia"/>
        </w:rPr>
        <w:t>は</w:t>
      </w:r>
      <w:r w:rsidRPr="008D02A2">
        <w:rPr>
          <w:rFonts w:hint="eastAsia"/>
          <w:color w:val="00B050"/>
        </w:rPr>
        <w:t>消失</w:t>
      </w:r>
      <w:r w:rsidR="00FD6075">
        <w:rPr>
          <w:rFonts w:hint="eastAsia"/>
        </w:rPr>
        <w:t>しています。</w:t>
      </w:r>
    </w:p>
    <w:p w14:paraId="41056E0F" w14:textId="6118899B" w:rsidR="00E365B2" w:rsidRPr="00E365B2" w:rsidRDefault="00E365B2" w:rsidP="00FB322D">
      <w:pPr>
        <w:pStyle w:val="a"/>
        <w:numPr>
          <w:ilvl w:val="0"/>
          <w:numId w:val="0"/>
        </w:numPr>
        <w:ind w:left="686"/>
      </w:pPr>
      <w:r>
        <w:rPr>
          <w:rFonts w:hint="eastAsia"/>
        </w:rPr>
        <w:t>（症状がなくなる変化を表す表現があった場合にもこのタグを付与．）</w:t>
      </w:r>
    </w:p>
    <w:p w14:paraId="201EC9D1" w14:textId="055F886D" w:rsidR="005D46F5" w:rsidRDefault="005D46F5" w:rsidP="00FB5C01"/>
    <w:p w14:paraId="3D0164EF" w14:textId="322E74FD" w:rsidR="00A53452" w:rsidRPr="002750A1" w:rsidRDefault="00A53452" w:rsidP="00A53452">
      <w:pPr>
        <w:pStyle w:val="3"/>
        <w:rPr>
          <w:rPrChange w:id="360" w:author="Joh Ayami" w:date="2019-05-30T12:28:00Z">
            <w:rPr>
              <w:highlight w:val="green"/>
            </w:rPr>
          </w:rPrChange>
        </w:rPr>
      </w:pPr>
      <w:bookmarkStart w:id="361" w:name="_Toc10132235"/>
      <w:r w:rsidRPr="002750A1">
        <w:rPr>
          <w:rPrChange w:id="362" w:author="Joh Ayami" w:date="2019-05-30T12:28:00Z">
            <w:rPr>
              <w:highlight w:val="green"/>
            </w:rPr>
          </w:rPrChange>
        </w:rPr>
        <w:t>TNM</w:t>
      </w:r>
      <w:r w:rsidRPr="002750A1">
        <w:rPr>
          <w:rFonts w:hint="eastAsia"/>
          <w:rPrChange w:id="363" w:author="Joh Ayami" w:date="2019-05-30T12:28:00Z">
            <w:rPr>
              <w:rFonts w:hint="eastAsia"/>
              <w:highlight w:val="green"/>
            </w:rPr>
          </w:rPrChange>
        </w:rPr>
        <w:t>分類</w:t>
      </w:r>
      <w:bookmarkEnd w:id="361"/>
    </w:p>
    <w:p w14:paraId="400F5981" w14:textId="09D9547D" w:rsidR="00A53452" w:rsidRPr="002750A1" w:rsidRDefault="00A53452" w:rsidP="00FB5C01">
      <w:pPr>
        <w:rPr>
          <w:rPrChange w:id="364" w:author="Joh Ayami" w:date="2019-05-30T12:28:00Z">
            <w:rPr>
              <w:highlight w:val="green"/>
            </w:rPr>
          </w:rPrChange>
        </w:rPr>
      </w:pPr>
      <w:r w:rsidRPr="002750A1">
        <w:rPr>
          <w:rFonts w:hint="eastAsia"/>
          <w:rPrChange w:id="365" w:author="Joh Ayami" w:date="2019-05-30T12:28:00Z">
            <w:rPr>
              <w:rFonts w:hint="eastAsia"/>
              <w:highlight w:val="green"/>
            </w:rPr>
          </w:rPrChange>
        </w:rPr>
        <w:t>タグ付け対象の文章には</w:t>
      </w:r>
      <w:r w:rsidRPr="002750A1">
        <w:rPr>
          <w:rPrChange w:id="366" w:author="Joh Ayami" w:date="2019-05-30T12:28:00Z">
            <w:rPr>
              <w:highlight w:val="green"/>
            </w:rPr>
          </w:rPrChange>
        </w:rPr>
        <w:t>TNM</w:t>
      </w:r>
      <w:r w:rsidRPr="002750A1">
        <w:rPr>
          <w:rFonts w:hint="eastAsia"/>
          <w:rPrChange w:id="367" w:author="Joh Ayami" w:date="2019-05-30T12:28:00Z">
            <w:rPr>
              <w:rFonts w:hint="eastAsia"/>
              <w:highlight w:val="green"/>
            </w:rPr>
          </w:rPrChange>
        </w:rPr>
        <w:t>分類と呼ばれるがんの分類に関する記号が頻</w:t>
      </w:r>
      <w:r w:rsidRPr="002750A1">
        <w:rPr>
          <w:rFonts w:hint="eastAsia"/>
          <w:rPrChange w:id="368" w:author="Joh Ayami" w:date="2019-05-30T12:28:00Z">
            <w:rPr>
              <w:rFonts w:hint="eastAsia"/>
              <w:highlight w:val="green"/>
            </w:rPr>
          </w:rPrChange>
        </w:rPr>
        <w:lastRenderedPageBreak/>
        <w:t>繁に出現する．</w:t>
      </w:r>
      <w:r w:rsidR="00F037D1" w:rsidRPr="002750A1">
        <w:rPr>
          <w:rFonts w:hint="eastAsia"/>
          <w:rPrChange w:id="369" w:author="Joh Ayami" w:date="2019-05-30T12:28:00Z">
            <w:rPr>
              <w:rFonts w:hint="eastAsia"/>
              <w:highlight w:val="green"/>
            </w:rPr>
          </w:rPrChange>
        </w:rPr>
        <w:t>これは本文中では</w:t>
      </w:r>
      <w:r w:rsidR="00F037D1" w:rsidRPr="002750A1">
        <w:rPr>
          <w:rPrChange w:id="370" w:author="Joh Ayami" w:date="2019-05-30T12:28:00Z">
            <w:rPr>
              <w:highlight w:val="green"/>
            </w:rPr>
          </w:rPrChange>
        </w:rPr>
        <w:t>T, N, M</w:t>
      </w:r>
      <w:r w:rsidR="00E95887" w:rsidRPr="002750A1">
        <w:rPr>
          <w:rFonts w:hint="eastAsia"/>
          <w:rPrChange w:id="371" w:author="Joh Ayami" w:date="2019-05-30T12:28:00Z">
            <w:rPr>
              <w:rFonts w:hint="eastAsia"/>
              <w:highlight w:val="green"/>
            </w:rPr>
          </w:rPrChange>
        </w:rPr>
        <w:t>の前後に数字やアルファベットを伴うという形で改行前に出現することが多い．</w:t>
      </w:r>
    </w:p>
    <w:p w14:paraId="718AF0B6" w14:textId="791551B0" w:rsidR="00E95887" w:rsidRDefault="00E95887" w:rsidP="00FB5C01">
      <w:pPr>
        <w:rPr>
          <w:highlight w:val="green"/>
        </w:rPr>
      </w:pPr>
      <w:r w:rsidRPr="002750A1">
        <w:rPr>
          <w:rPrChange w:id="372" w:author="Joh Ayami" w:date="2019-05-30T12:28:00Z">
            <w:rPr>
              <w:highlight w:val="green"/>
            </w:rPr>
          </w:rPrChange>
        </w:rPr>
        <w:t>TNM</w:t>
      </w:r>
      <w:r w:rsidRPr="002750A1">
        <w:rPr>
          <w:rFonts w:hint="eastAsia"/>
          <w:rPrChange w:id="373" w:author="Joh Ayami" w:date="2019-05-30T12:28:00Z">
            <w:rPr>
              <w:rFonts w:hint="eastAsia"/>
              <w:highlight w:val="green"/>
            </w:rPr>
          </w:rPrChange>
        </w:rPr>
        <w:t>分類の記号にも以下の例のように病名・症状タグを付与する．</w:t>
      </w:r>
    </w:p>
    <w:p w14:paraId="57A168C1" w14:textId="663CABEC" w:rsidR="00F037D1" w:rsidRDefault="00F037D1" w:rsidP="00FB5C01"/>
    <w:p w14:paraId="6B5D7338" w14:textId="77777777" w:rsidR="001A5FBE" w:rsidRPr="001A5FBE" w:rsidRDefault="00F037D1" w:rsidP="00F037D1">
      <w:pPr>
        <w:pStyle w:val="a"/>
        <w:ind w:left="686"/>
      </w:pPr>
      <w:r w:rsidRPr="00D84B72">
        <w:rPr>
          <w:rFonts w:hint="eastAsia"/>
          <w:color w:val="FF4B00"/>
          <w:rPrChange w:id="374" w:author="Joh Ayami" w:date="2019-02-27T12:33:00Z">
            <w:rPr>
              <w:rFonts w:hint="eastAsia"/>
              <w:color w:val="FF0000"/>
            </w:rPr>
          </w:rPrChange>
        </w:rPr>
        <w:t>原発性肺癌</w:t>
      </w:r>
      <w:r w:rsidRPr="00F037D1">
        <w:rPr>
          <w:rFonts w:hint="eastAsia"/>
        </w:rPr>
        <w:t>と考えます。</w:t>
      </w:r>
      <w:r w:rsidRPr="00D84B72">
        <w:rPr>
          <w:rFonts w:hint="eastAsia"/>
          <w:color w:val="FF4B00"/>
          <w:rPrChange w:id="375" w:author="Joh Ayami" w:date="2019-02-27T12:33:00Z">
            <w:rPr>
              <w:rFonts w:hint="eastAsia"/>
              <w:color w:val="FF0000"/>
            </w:rPr>
          </w:rPrChange>
        </w:rPr>
        <w:t>ｃＴ１ｃ</w:t>
      </w:r>
    </w:p>
    <w:p w14:paraId="3558F35E" w14:textId="77777777" w:rsidR="001A5FBE" w:rsidRDefault="00F037D1" w:rsidP="001A5FBE">
      <w:pPr>
        <w:pStyle w:val="a"/>
        <w:numPr>
          <w:ilvl w:val="0"/>
          <w:numId w:val="0"/>
        </w:numPr>
        <w:ind w:left="686"/>
        <w:rPr>
          <w:color w:val="FF0000"/>
        </w:rPr>
      </w:pPr>
      <w:r w:rsidRPr="00D84B72">
        <w:rPr>
          <w:rFonts w:hint="eastAsia"/>
          <w:color w:val="F6AA00"/>
          <w:rPrChange w:id="376" w:author="Joh Ayami" w:date="2019-02-27T12:33:00Z">
            <w:rPr>
              <w:rFonts w:hint="eastAsia"/>
              <w:highlight w:val="yellow"/>
            </w:rPr>
          </w:rPrChange>
        </w:rPr>
        <w:t>縦隔・肺門</w:t>
      </w:r>
      <w:r w:rsidRPr="00F037D1">
        <w:rPr>
          <w:rFonts w:hint="eastAsia"/>
        </w:rPr>
        <w:t>に</w:t>
      </w:r>
      <w:r w:rsidRPr="00D84B72">
        <w:rPr>
          <w:rFonts w:hint="eastAsia"/>
          <w:color w:val="4DC4FF"/>
          <w:rPrChange w:id="377" w:author="Joh Ayami" w:date="2019-02-27T12:33:00Z">
            <w:rPr>
              <w:rFonts w:hint="eastAsia"/>
              <w:u w:val="single"/>
            </w:rPr>
          </w:rPrChange>
        </w:rPr>
        <w:t>病的有意</w:t>
      </w:r>
      <w:commentRangeStart w:id="378"/>
      <w:r w:rsidRPr="005A3C1E">
        <w:rPr>
          <w:rFonts w:hint="eastAsia"/>
          <w:color w:val="4DC4FF"/>
          <w:rPrChange w:id="379" w:author="Microsoft Office User" w:date="2019-03-01T17:04:00Z">
            <w:rPr>
              <w:rFonts w:hint="eastAsia"/>
            </w:rPr>
          </w:rPrChange>
        </w:rPr>
        <w:t>な</w:t>
      </w:r>
      <w:commentRangeEnd w:id="378"/>
      <w:r w:rsidR="005A3C1E">
        <w:rPr>
          <w:rStyle w:val="a8"/>
        </w:rPr>
        <w:commentReference w:id="378"/>
      </w:r>
      <w:r w:rsidRPr="00D84B72">
        <w:rPr>
          <w:rFonts w:hint="eastAsia"/>
          <w:color w:val="005AFF"/>
          <w:rPrChange w:id="380" w:author="Joh Ayami" w:date="2019-02-27T12:34:00Z">
            <w:rPr>
              <w:rFonts w:hint="eastAsia"/>
              <w:color w:val="4472C4" w:themeColor="accent1"/>
            </w:rPr>
          </w:rPrChange>
        </w:rPr>
        <w:t>リンパ節腫大</w:t>
      </w:r>
      <w:r w:rsidRPr="00F037D1">
        <w:rPr>
          <w:rFonts w:hint="eastAsia"/>
        </w:rPr>
        <w:t>を認めない。</w:t>
      </w:r>
      <w:r w:rsidRPr="003C1E0C">
        <w:rPr>
          <w:rFonts w:hint="eastAsia"/>
          <w:color w:val="005AFF"/>
          <w:rPrChange w:id="381" w:author="Joh Ayami" w:date="2019-02-27T12:33:00Z">
            <w:rPr>
              <w:rFonts w:hint="eastAsia"/>
              <w:color w:val="FF0000"/>
            </w:rPr>
          </w:rPrChange>
        </w:rPr>
        <w:t>Ｎ０</w:t>
      </w:r>
    </w:p>
    <w:p w14:paraId="409C6795" w14:textId="4C7FF2EE" w:rsidR="00F037D1" w:rsidRDefault="00F037D1" w:rsidP="001A5FBE">
      <w:pPr>
        <w:pStyle w:val="a"/>
        <w:numPr>
          <w:ilvl w:val="0"/>
          <w:numId w:val="0"/>
        </w:numPr>
        <w:ind w:left="686"/>
      </w:pPr>
      <w:r w:rsidRPr="00D84B72">
        <w:rPr>
          <w:rFonts w:hint="eastAsia"/>
          <w:color w:val="005AFF"/>
          <w:rPrChange w:id="382" w:author="Joh Ayami" w:date="2019-02-27T12:34:00Z">
            <w:rPr>
              <w:rFonts w:hint="eastAsia"/>
              <w:color w:val="4472C4" w:themeColor="accent1"/>
            </w:rPr>
          </w:rPrChange>
        </w:rPr>
        <w:t>胸水貯留</w:t>
      </w:r>
      <w:r w:rsidRPr="00F037D1">
        <w:rPr>
          <w:rFonts w:hint="eastAsia"/>
        </w:rPr>
        <w:t>なし。</w:t>
      </w:r>
    </w:p>
    <w:p w14:paraId="43AE8ECD" w14:textId="77777777" w:rsidR="001A5FBE" w:rsidRDefault="001A5FBE" w:rsidP="001A5FBE">
      <w:pPr>
        <w:jc w:val="left"/>
        <w:rPr>
          <w:highlight w:val="green"/>
        </w:rPr>
      </w:pPr>
    </w:p>
    <w:p w14:paraId="43B501E8" w14:textId="52FECCC5" w:rsidR="00A53452" w:rsidRDefault="001A5FBE" w:rsidP="001A5FBE">
      <w:pPr>
        <w:jc w:val="left"/>
      </w:pPr>
      <w:r w:rsidRPr="002750A1">
        <w:rPr>
          <w:rPrChange w:id="383" w:author="Joh Ayami" w:date="2019-05-30T12:28:00Z">
            <w:rPr>
              <w:highlight w:val="green"/>
            </w:rPr>
          </w:rPrChange>
        </w:rPr>
        <w:t>TNM</w:t>
      </w:r>
      <w:r w:rsidRPr="002750A1">
        <w:rPr>
          <w:rFonts w:hint="eastAsia"/>
          <w:rPrChange w:id="384" w:author="Joh Ayami" w:date="2019-05-30T12:28:00Z">
            <w:rPr>
              <w:rFonts w:hint="eastAsia"/>
              <w:highlight w:val="green"/>
            </w:rPr>
          </w:rPrChange>
        </w:rPr>
        <w:t>分類</w:t>
      </w:r>
      <w:r w:rsidR="00C42D9E" w:rsidRPr="002750A1">
        <w:rPr>
          <w:rFonts w:hint="eastAsia"/>
          <w:rPrChange w:id="385" w:author="Joh Ayami" w:date="2019-05-30T12:28:00Z">
            <w:rPr>
              <w:rFonts w:hint="eastAsia"/>
              <w:highlight w:val="green"/>
            </w:rPr>
          </w:rPrChange>
        </w:rPr>
        <w:t>については</w:t>
      </w:r>
      <w:r w:rsidRPr="002750A1">
        <w:rPr>
          <w:rFonts w:hint="eastAsia"/>
          <w:rPrChange w:id="386" w:author="Joh Ayami" w:date="2019-05-30T12:28:00Z">
            <w:rPr>
              <w:rFonts w:hint="eastAsia"/>
              <w:highlight w:val="green"/>
            </w:rPr>
          </w:rPrChange>
        </w:rPr>
        <w:t>予め自動で</w:t>
      </w:r>
      <w:r w:rsidR="00C42D9E" w:rsidRPr="002750A1">
        <w:rPr>
          <w:rFonts w:hint="eastAsia"/>
          <w:rPrChange w:id="387" w:author="Joh Ayami" w:date="2019-05-30T12:28:00Z">
            <w:rPr>
              <w:rFonts w:hint="eastAsia"/>
              <w:highlight w:val="green"/>
            </w:rPr>
          </w:rPrChange>
        </w:rPr>
        <w:t>症状・病名</w:t>
      </w:r>
      <w:r w:rsidRPr="002750A1">
        <w:rPr>
          <w:rFonts w:hint="eastAsia"/>
          <w:rPrChange w:id="388" w:author="Joh Ayami" w:date="2019-05-30T12:28:00Z">
            <w:rPr>
              <w:rFonts w:hint="eastAsia"/>
              <w:highlight w:val="green"/>
            </w:rPr>
          </w:rPrChange>
        </w:rPr>
        <w:t>タグ</w:t>
      </w:r>
      <w:r w:rsidR="00895279" w:rsidRPr="002750A1">
        <w:rPr>
          <w:rFonts w:hint="eastAsia"/>
          <w:rPrChange w:id="389" w:author="Joh Ayami" w:date="2019-05-30T12:28:00Z">
            <w:rPr>
              <w:rFonts w:hint="eastAsia"/>
              <w:highlight w:val="green"/>
            </w:rPr>
          </w:rPrChange>
        </w:rPr>
        <w:t>と</w:t>
      </w:r>
      <w:del w:id="390" w:author="城 綾実" w:date="2019-02-13T15:26:00Z">
        <w:r w:rsidR="00895279" w:rsidRPr="002750A1" w:rsidDel="007B517B">
          <w:rPr>
            <w:rPrChange w:id="391" w:author="Joh Ayami" w:date="2019-05-30T12:28:00Z">
              <w:rPr>
                <w:highlight w:val="green"/>
              </w:rPr>
            </w:rPrChange>
          </w:rPr>
          <w:delText>certinty</w:delText>
        </w:r>
      </w:del>
      <w:ins w:id="392" w:author="城 綾実" w:date="2019-02-13T15:26:00Z">
        <w:r w:rsidR="007B517B" w:rsidRPr="002750A1">
          <w:rPr>
            <w:rPrChange w:id="393" w:author="Joh Ayami" w:date="2019-05-30T12:28:00Z">
              <w:rPr>
                <w:highlight w:val="green"/>
              </w:rPr>
            </w:rPrChange>
          </w:rPr>
          <w:t>certainty</w:t>
        </w:r>
      </w:ins>
      <w:r w:rsidR="00895279" w:rsidRPr="002750A1">
        <w:rPr>
          <w:rPrChange w:id="394" w:author="Joh Ayami" w:date="2019-05-30T12:28:00Z">
            <w:rPr>
              <w:highlight w:val="green"/>
            </w:rPr>
          </w:rPrChange>
        </w:rPr>
        <w:t>=”positive”</w:t>
      </w:r>
      <w:r w:rsidR="00895279" w:rsidRPr="002750A1">
        <w:rPr>
          <w:rFonts w:hint="eastAsia"/>
          <w:rPrChange w:id="395" w:author="Joh Ayami" w:date="2019-05-30T12:28:00Z">
            <w:rPr>
              <w:rFonts w:hint="eastAsia"/>
              <w:highlight w:val="green"/>
            </w:rPr>
          </w:rPrChange>
        </w:rPr>
        <w:t>属性</w:t>
      </w:r>
      <w:r w:rsidR="00C42D9E" w:rsidRPr="002750A1">
        <w:rPr>
          <w:rFonts w:hint="eastAsia"/>
          <w:rPrChange w:id="396" w:author="Joh Ayami" w:date="2019-05-30T12:28:00Z">
            <w:rPr>
              <w:rFonts w:hint="eastAsia"/>
              <w:highlight w:val="green"/>
            </w:rPr>
          </w:rPrChange>
        </w:rPr>
        <w:t>を付与</w:t>
      </w:r>
      <w:r w:rsidR="004378B4" w:rsidRPr="002750A1">
        <w:rPr>
          <w:rFonts w:hint="eastAsia"/>
          <w:rPrChange w:id="397" w:author="Joh Ayami" w:date="2019-05-30T12:28:00Z">
            <w:rPr>
              <w:rFonts w:hint="eastAsia"/>
              <w:highlight w:val="green"/>
            </w:rPr>
          </w:rPrChange>
        </w:rPr>
        <w:t>済みな</w:t>
      </w:r>
      <w:r w:rsidR="00895279" w:rsidRPr="002750A1">
        <w:rPr>
          <w:rFonts w:hint="eastAsia"/>
          <w:rPrChange w:id="398" w:author="Joh Ayami" w:date="2019-05-30T12:28:00Z">
            <w:rPr>
              <w:rFonts w:hint="eastAsia"/>
              <w:highlight w:val="green"/>
            </w:rPr>
          </w:rPrChange>
        </w:rPr>
        <w:t>ので</w:t>
      </w:r>
      <w:r w:rsidR="00903499" w:rsidRPr="002750A1">
        <w:rPr>
          <w:rFonts w:hint="eastAsia"/>
          <w:rPrChange w:id="399" w:author="Joh Ayami" w:date="2019-05-30T12:28:00Z">
            <w:rPr>
              <w:rFonts w:hint="eastAsia"/>
              <w:highlight w:val="green"/>
            </w:rPr>
          </w:rPrChange>
        </w:rPr>
        <w:t>，</w:t>
      </w:r>
      <w:r w:rsidR="00895279" w:rsidRPr="002750A1">
        <w:rPr>
          <w:rFonts w:hint="eastAsia"/>
          <w:rPrChange w:id="400" w:author="Joh Ayami" w:date="2019-05-30T12:28:00Z">
            <w:rPr>
              <w:rFonts w:hint="eastAsia"/>
              <w:highlight w:val="green"/>
            </w:rPr>
          </w:rPrChange>
        </w:rPr>
        <w:t>必要に応じて修正作業を行う．また，</w:t>
      </w:r>
      <w:r w:rsidR="00850EFA" w:rsidRPr="002750A1">
        <w:rPr>
          <w:rFonts w:hint="eastAsia"/>
          <w:rPrChange w:id="401" w:author="Joh Ayami" w:date="2019-05-30T12:28:00Z">
            <w:rPr>
              <w:rFonts w:hint="eastAsia"/>
              <w:highlight w:val="green"/>
            </w:rPr>
          </w:rPrChange>
        </w:rPr>
        <w:t>一部の作業用ファイルでは</w:t>
      </w:r>
      <w:r w:rsidR="00122918" w:rsidRPr="002750A1">
        <w:rPr>
          <w:rPrChange w:id="402" w:author="Joh Ayami" w:date="2019-05-30T12:28:00Z">
            <w:rPr>
              <w:highlight w:val="green"/>
            </w:rPr>
          </w:rPrChange>
        </w:rPr>
        <w:t>TNM</w:t>
      </w:r>
      <w:r w:rsidR="002C7630" w:rsidRPr="002750A1">
        <w:rPr>
          <w:rFonts w:hint="eastAsia"/>
          <w:rPrChange w:id="403" w:author="Joh Ayami" w:date="2019-05-30T12:28:00Z">
            <w:rPr>
              <w:rFonts w:hint="eastAsia"/>
              <w:highlight w:val="green"/>
            </w:rPr>
          </w:rPrChange>
        </w:rPr>
        <w:t>分類記号</w:t>
      </w:r>
      <w:r w:rsidR="00895279" w:rsidRPr="002750A1">
        <w:rPr>
          <w:rFonts w:hint="eastAsia"/>
          <w:rPrChange w:id="404" w:author="Joh Ayami" w:date="2019-05-30T12:28:00Z">
            <w:rPr>
              <w:rFonts w:hint="eastAsia"/>
              <w:highlight w:val="green"/>
            </w:rPr>
          </w:rPrChange>
        </w:rPr>
        <w:t>後の改行を整形し</w:t>
      </w:r>
      <w:r w:rsidRPr="002750A1">
        <w:rPr>
          <w:rFonts w:hint="eastAsia"/>
          <w:rPrChange w:id="405" w:author="Joh Ayami" w:date="2019-05-30T12:28:00Z">
            <w:rPr>
              <w:rFonts w:hint="eastAsia"/>
              <w:highlight w:val="green"/>
            </w:rPr>
          </w:rPrChange>
        </w:rPr>
        <w:t>ているが，</w:t>
      </w:r>
      <w:r w:rsidR="00895279" w:rsidRPr="002750A1">
        <w:rPr>
          <w:rFonts w:hint="eastAsia"/>
          <w:rPrChange w:id="406" w:author="Joh Ayami" w:date="2019-05-30T12:28:00Z">
            <w:rPr>
              <w:rFonts w:hint="eastAsia"/>
              <w:highlight w:val="green"/>
            </w:rPr>
          </w:rPrChange>
        </w:rPr>
        <w:t>自動で行っているため不自然な箇所も含まれる．</w:t>
      </w:r>
    </w:p>
    <w:p w14:paraId="1423032A" w14:textId="77777777" w:rsidR="00A53452" w:rsidRPr="00E95887" w:rsidRDefault="00A53452" w:rsidP="00FB5C01"/>
    <w:p w14:paraId="32548D2D" w14:textId="77777777" w:rsidR="009B6F7F" w:rsidRDefault="009B6F7F" w:rsidP="0027442C">
      <w:pPr>
        <w:pStyle w:val="2"/>
      </w:pPr>
      <w:bookmarkStart w:id="407" w:name="_Toc10132236"/>
      <w:r w:rsidRPr="00D84B72">
        <w:rPr>
          <w:rFonts w:hint="eastAsia"/>
          <w:color w:val="F6AA00"/>
          <w:rPrChange w:id="408" w:author="Joh Ayami" w:date="2019-02-27T12:34:00Z">
            <w:rPr>
              <w:rFonts w:hint="eastAsia"/>
              <w:highlight w:val="yellow"/>
            </w:rPr>
          </w:rPrChange>
        </w:rPr>
        <w:t>臓器・部位</w:t>
      </w:r>
      <w:r>
        <w:rPr>
          <w:rFonts w:hint="eastAsia"/>
        </w:rPr>
        <w:t>タグ</w:t>
      </w:r>
      <w:r>
        <w:t xml:space="preserve"> (</w:t>
      </w:r>
      <w:r w:rsidRPr="00EF430B">
        <w:rPr>
          <w:u w:val="single"/>
        </w:rPr>
        <w:t>A</w:t>
      </w:r>
      <w:r>
        <w:t>natomical Entities)</w:t>
      </w:r>
      <w:bookmarkEnd w:id="407"/>
    </w:p>
    <w:p w14:paraId="07DD559A" w14:textId="77777777" w:rsidR="009B6F7F" w:rsidRDefault="009B6F7F" w:rsidP="00FB5C01">
      <w:pPr>
        <w:pStyle w:val="a5"/>
        <w:numPr>
          <w:ilvl w:val="0"/>
          <w:numId w:val="8"/>
        </w:numPr>
        <w:ind w:leftChars="0"/>
      </w:pPr>
      <w:r>
        <w:rPr>
          <w:rFonts w:hint="eastAsia"/>
        </w:rPr>
        <w:t>対象</w:t>
      </w:r>
    </w:p>
    <w:p w14:paraId="7C1E7D0A" w14:textId="2B2881AC" w:rsidR="009B6F7F" w:rsidRPr="009B6F7F" w:rsidRDefault="009B6F7F" w:rsidP="00FB5C01">
      <w:pPr>
        <w:pStyle w:val="a5"/>
      </w:pPr>
      <w:r w:rsidRPr="009B6F7F">
        <w:t>臓器・部位</w:t>
      </w:r>
      <w:r w:rsidR="00CA4664">
        <w:rPr>
          <w:rFonts w:hint="eastAsia"/>
        </w:rPr>
        <w:t>をはじめとし</w:t>
      </w:r>
      <w:r w:rsidR="00182FF5">
        <w:rPr>
          <w:rFonts w:hint="eastAsia"/>
        </w:rPr>
        <w:t>た</w:t>
      </w:r>
      <w:r w:rsidR="00EF185E">
        <w:rPr>
          <w:rFonts w:hint="eastAsia"/>
        </w:rPr>
        <w:t>場所</w:t>
      </w:r>
      <w:r w:rsidR="006D162F">
        <w:rPr>
          <w:rFonts w:hint="eastAsia"/>
        </w:rPr>
        <w:t>を表す表現に付与する</w:t>
      </w:r>
      <w:r w:rsidRPr="009B6F7F">
        <w:rPr>
          <w:rFonts w:hint="eastAsia"/>
        </w:rPr>
        <w:t>．</w:t>
      </w:r>
      <w:r w:rsidR="00CA4664" w:rsidRPr="002750A1">
        <w:rPr>
          <w:rFonts w:hint="eastAsia"/>
          <w:rPrChange w:id="409" w:author="Joh Ayami" w:date="2019-05-30T12:28:00Z">
            <w:rPr>
              <w:rFonts w:hint="eastAsia"/>
              <w:highlight w:val="green"/>
            </w:rPr>
          </w:rPrChange>
        </w:rPr>
        <w:t>「辺縁」</w:t>
      </w:r>
      <w:r w:rsidR="00182FF5" w:rsidRPr="002750A1">
        <w:rPr>
          <w:rFonts w:hint="eastAsia"/>
          <w:rPrChange w:id="410" w:author="Joh Ayami" w:date="2019-05-30T12:28:00Z">
            <w:rPr>
              <w:rFonts w:hint="eastAsia"/>
              <w:highlight w:val="green"/>
            </w:rPr>
          </w:rPrChange>
        </w:rPr>
        <w:t>「内部」</w:t>
      </w:r>
      <w:ins w:id="411" w:author="Joh Ayami" w:date="2019-05-29T10:43:00Z">
        <w:r w:rsidR="00BD18B9" w:rsidRPr="002750A1">
          <w:rPr>
            <w:rFonts w:hint="eastAsia"/>
            <w:rPrChange w:id="412" w:author="Joh Ayami" w:date="2019-05-30T12:28:00Z">
              <w:rPr>
                <w:rFonts w:hint="eastAsia"/>
                <w:highlight w:val="green"/>
              </w:rPr>
            </w:rPrChange>
          </w:rPr>
          <w:t>「優位」</w:t>
        </w:r>
      </w:ins>
      <w:r w:rsidR="00CA4664" w:rsidRPr="002750A1">
        <w:rPr>
          <w:rFonts w:hint="eastAsia"/>
          <w:rPrChange w:id="413" w:author="Joh Ayami" w:date="2019-05-30T12:28:00Z">
            <w:rPr>
              <w:rFonts w:hint="eastAsia"/>
              <w:highlight w:val="green"/>
            </w:rPr>
          </w:rPrChange>
        </w:rPr>
        <w:t>のよう</w:t>
      </w:r>
      <w:r w:rsidR="00182FF5" w:rsidRPr="002750A1">
        <w:rPr>
          <w:rFonts w:hint="eastAsia"/>
          <w:rPrChange w:id="414" w:author="Joh Ayami" w:date="2019-05-30T12:28:00Z">
            <w:rPr>
              <w:rFonts w:hint="eastAsia"/>
              <w:highlight w:val="green"/>
            </w:rPr>
          </w:rPrChange>
        </w:rPr>
        <w:t>に抽象的な</w:t>
      </w:r>
      <w:r w:rsidR="00CA4664" w:rsidRPr="002750A1">
        <w:rPr>
          <w:rFonts w:hint="eastAsia"/>
          <w:rPrChange w:id="415" w:author="Joh Ayami" w:date="2019-05-30T12:28:00Z">
            <w:rPr>
              <w:rFonts w:hint="eastAsia"/>
              <w:highlight w:val="green"/>
            </w:rPr>
          </w:rPrChange>
        </w:rPr>
        <w:t>表現も含む．</w:t>
      </w:r>
    </w:p>
    <w:p w14:paraId="27137B47" w14:textId="77777777" w:rsidR="009B6F7F" w:rsidRDefault="009B6F7F" w:rsidP="00FB5C01">
      <w:pPr>
        <w:pStyle w:val="a5"/>
        <w:numPr>
          <w:ilvl w:val="0"/>
          <w:numId w:val="8"/>
        </w:numPr>
        <w:ind w:leftChars="0"/>
      </w:pPr>
      <w:r w:rsidRPr="009B6F7F">
        <w:rPr>
          <w:rFonts w:hint="eastAsia"/>
        </w:rPr>
        <w:t>XML</w:t>
      </w:r>
      <w:r>
        <w:rPr>
          <w:rFonts w:hint="eastAsia"/>
        </w:rPr>
        <w:t>タグ</w:t>
      </w:r>
    </w:p>
    <w:p w14:paraId="7DA1C617" w14:textId="74125E39" w:rsidR="009B6F7F" w:rsidRPr="00842E42" w:rsidRDefault="009B6F7F" w:rsidP="00842E42">
      <w:pPr>
        <w:pStyle w:val="a5"/>
      </w:pPr>
      <w:r w:rsidRPr="009B6F7F">
        <w:t>&lt;a&gt;</w:t>
      </w:r>
    </w:p>
    <w:p w14:paraId="5CE59A9A" w14:textId="77777777" w:rsidR="009B6F7F" w:rsidRDefault="009B6F7F" w:rsidP="00FB5C01">
      <w:pPr>
        <w:pStyle w:val="a5"/>
        <w:numPr>
          <w:ilvl w:val="0"/>
          <w:numId w:val="8"/>
        </w:numPr>
        <w:ind w:leftChars="0"/>
      </w:pPr>
      <w:r w:rsidRPr="009B6F7F">
        <w:t>例</w:t>
      </w:r>
    </w:p>
    <w:p w14:paraId="2EF4F737" w14:textId="2F687E39" w:rsidR="009B6F7F" w:rsidRPr="009B6F7F" w:rsidRDefault="00FD6075" w:rsidP="00FB5C01">
      <w:pPr>
        <w:pStyle w:val="a"/>
        <w:ind w:left="686"/>
      </w:pPr>
      <w:r>
        <w:t>&lt;</w:t>
      </w:r>
      <w:r w:rsidR="009B6F7F" w:rsidRPr="009B6F7F">
        <w:t>a&gt;</w:t>
      </w:r>
      <w:r w:rsidR="009B6F7F" w:rsidRPr="00D84B72">
        <w:rPr>
          <w:rFonts w:hint="eastAsia"/>
          <w:color w:val="F6AA00"/>
          <w:rPrChange w:id="416" w:author="Joh Ayami" w:date="2019-02-27T12:35:00Z">
            <w:rPr>
              <w:rFonts w:hint="eastAsia"/>
              <w:highlight w:val="yellow"/>
            </w:rPr>
          </w:rPrChange>
        </w:rPr>
        <w:t>右肺</w:t>
      </w:r>
      <w:r w:rsidR="009B6F7F" w:rsidRPr="009B6F7F">
        <w:t>&lt;/a&gt;</w:t>
      </w:r>
      <w:r w:rsidR="009B6F7F" w:rsidRPr="009B6F7F">
        <w:t>に</w:t>
      </w:r>
      <w:r w:rsidR="001534C4" w:rsidRPr="00D84B72">
        <w:rPr>
          <w:rFonts w:hint="eastAsia"/>
          <w:color w:val="FF4B00"/>
          <w:rPrChange w:id="417" w:author="Joh Ayami" w:date="2019-02-27T12:34:00Z">
            <w:rPr>
              <w:rFonts w:hint="eastAsia"/>
              <w:color w:val="FF0000"/>
            </w:rPr>
          </w:rPrChange>
        </w:rPr>
        <w:t>小リンパ節</w:t>
      </w:r>
      <w:r w:rsidR="009B6F7F" w:rsidRPr="009B6F7F">
        <w:t>が</w:t>
      </w:r>
      <w:r w:rsidR="009B6F7F" w:rsidRPr="00D84B72">
        <w:rPr>
          <w:rFonts w:hint="eastAsia"/>
          <w:color w:val="4DC4FF"/>
          <w:rPrChange w:id="418" w:author="Joh Ayami" w:date="2019-02-27T12:36:00Z">
            <w:rPr>
              <w:rFonts w:hint="eastAsia"/>
              <w:u w:val="single"/>
            </w:rPr>
          </w:rPrChange>
        </w:rPr>
        <w:t>散在</w:t>
      </w:r>
      <w:r w:rsidR="009B6F7F" w:rsidRPr="009B6F7F">
        <w:t>。</w:t>
      </w:r>
    </w:p>
    <w:p w14:paraId="06BCD30C" w14:textId="67D3E5AA" w:rsidR="009B6F7F" w:rsidRDefault="009B6F7F" w:rsidP="00FB5C01">
      <w:pPr>
        <w:pStyle w:val="a"/>
        <w:ind w:left="686"/>
      </w:pPr>
      <w:r w:rsidRPr="00D84B72">
        <w:rPr>
          <w:rFonts w:hint="eastAsia"/>
          <w:color w:val="F6AA00"/>
          <w:rPrChange w:id="419" w:author="Joh Ayami" w:date="2019-02-27T12:35:00Z">
            <w:rPr>
              <w:rFonts w:hint="eastAsia"/>
              <w:highlight w:val="yellow"/>
            </w:rPr>
          </w:rPrChange>
        </w:rPr>
        <w:t>両側肺下葉</w:t>
      </w:r>
      <w:commentRangeStart w:id="420"/>
      <w:r w:rsidRPr="000B5304">
        <w:rPr>
          <w:rFonts w:hint="eastAsia"/>
          <w:color w:val="F6AA00"/>
          <w:rPrChange w:id="421" w:author="Joh Ayami" w:date="2019-02-27T12:36:00Z">
            <w:rPr>
              <w:rFonts w:hint="eastAsia"/>
              <w:highlight w:val="yellow"/>
            </w:rPr>
          </w:rPrChange>
        </w:rPr>
        <w:t>優位</w:t>
      </w:r>
      <w:commentRangeEnd w:id="420"/>
      <w:r w:rsidR="009C2057" w:rsidRPr="000B5304">
        <w:rPr>
          <w:rStyle w:val="a8"/>
          <w:color w:val="F6AA00"/>
        </w:rPr>
        <w:commentReference w:id="420"/>
      </w:r>
      <w:r>
        <w:rPr>
          <w:rFonts w:hint="eastAsia"/>
        </w:rPr>
        <w:t>に</w:t>
      </w:r>
      <w:r w:rsidRPr="00D84B72">
        <w:rPr>
          <w:rFonts w:hint="eastAsia"/>
          <w:color w:val="4DC4FF"/>
          <w:rPrChange w:id="422" w:author="Joh Ayami" w:date="2019-02-27T12:36:00Z">
            <w:rPr>
              <w:rFonts w:hint="eastAsia"/>
              <w:u w:val="single"/>
            </w:rPr>
          </w:rPrChange>
        </w:rPr>
        <w:t>不均一</w:t>
      </w:r>
      <w:r w:rsidRPr="007D5A78">
        <w:rPr>
          <w:rFonts w:hint="eastAsia"/>
          <w:color w:val="4DC4FF"/>
          <w:rPrChange w:id="423" w:author="Microsoft Office User" w:date="2019-03-01T17:20:00Z">
            <w:rPr>
              <w:rFonts w:hint="eastAsia"/>
            </w:rPr>
          </w:rPrChange>
        </w:rPr>
        <w:t>な</w:t>
      </w:r>
      <w:r w:rsidRPr="00D84B72">
        <w:rPr>
          <w:rFonts w:hint="eastAsia"/>
          <w:color w:val="FF4B00"/>
          <w:rPrChange w:id="424" w:author="Joh Ayami" w:date="2019-02-27T12:34:00Z">
            <w:rPr>
              <w:rFonts w:hint="eastAsia"/>
              <w:color w:val="FF0000"/>
            </w:rPr>
          </w:rPrChange>
        </w:rPr>
        <w:t>濃度上昇</w:t>
      </w:r>
      <w:r w:rsidR="00FD6075">
        <w:rPr>
          <w:rFonts w:hint="eastAsia"/>
        </w:rPr>
        <w:t>が認められます．</w:t>
      </w:r>
    </w:p>
    <w:p w14:paraId="14F93393" w14:textId="08A7B9C6" w:rsidR="009B6F7F" w:rsidRDefault="001534C4" w:rsidP="00FB5C01">
      <w:pPr>
        <w:pStyle w:val="a"/>
        <w:ind w:left="686"/>
      </w:pPr>
      <w:r w:rsidRPr="00D84B72">
        <w:rPr>
          <w:rFonts w:hint="eastAsia"/>
          <w:color w:val="F6AA00"/>
          <w:rPrChange w:id="425" w:author="Joh Ayami" w:date="2019-02-27T12:35:00Z">
            <w:rPr>
              <w:rFonts w:hint="eastAsia"/>
              <w:highlight w:val="yellow"/>
            </w:rPr>
          </w:rPrChange>
        </w:rPr>
        <w:t>左第</w:t>
      </w:r>
      <w:r w:rsidR="00FB712E" w:rsidRPr="00D84B72">
        <w:rPr>
          <w:color w:val="F6AA00"/>
          <w:rPrChange w:id="426" w:author="Joh Ayami" w:date="2019-02-27T12:35:00Z">
            <w:rPr>
              <w:highlight w:val="yellow"/>
            </w:rPr>
          </w:rPrChange>
        </w:rPr>
        <w:t>3</w:t>
      </w:r>
      <w:r w:rsidR="009B6F7F" w:rsidRPr="00D84B72">
        <w:rPr>
          <w:rFonts w:hint="eastAsia"/>
          <w:color w:val="F6AA00"/>
          <w:rPrChange w:id="427" w:author="Joh Ayami" w:date="2019-02-27T12:35:00Z">
            <w:rPr>
              <w:rFonts w:hint="eastAsia"/>
              <w:highlight w:val="yellow"/>
            </w:rPr>
          </w:rPrChange>
        </w:rPr>
        <w:t>肋骨</w:t>
      </w:r>
      <w:r w:rsidR="009B6F7F">
        <w:rPr>
          <w:rFonts w:hint="eastAsia"/>
        </w:rPr>
        <w:t>に</w:t>
      </w:r>
      <w:r w:rsidR="009B6F7F" w:rsidRPr="00D84B72">
        <w:rPr>
          <w:rFonts w:hint="eastAsia"/>
          <w:color w:val="FF4B00"/>
          <w:rPrChange w:id="428" w:author="Joh Ayami" w:date="2019-02-27T12:34:00Z">
            <w:rPr>
              <w:rFonts w:hint="eastAsia"/>
              <w:color w:val="FF0000"/>
            </w:rPr>
          </w:rPrChange>
        </w:rPr>
        <w:t>骨折後の変化</w:t>
      </w:r>
      <w:r w:rsidR="00FD6075">
        <w:rPr>
          <w:rFonts w:hint="eastAsia"/>
        </w:rPr>
        <w:t>が認められます。</w:t>
      </w:r>
    </w:p>
    <w:p w14:paraId="683A3428" w14:textId="6DBAEAAA" w:rsidR="009B6F7F" w:rsidRDefault="009B6F7F" w:rsidP="00FB5C01">
      <w:pPr>
        <w:pStyle w:val="a"/>
        <w:ind w:left="686"/>
      </w:pPr>
      <w:r w:rsidRPr="00D84B72">
        <w:rPr>
          <w:rFonts w:hint="eastAsia"/>
          <w:color w:val="F6AA00"/>
          <w:rPrChange w:id="429" w:author="Joh Ayami" w:date="2019-02-27T12:35:00Z">
            <w:rPr>
              <w:rFonts w:hint="eastAsia"/>
              <w:highlight w:val="yellow"/>
            </w:rPr>
          </w:rPrChange>
        </w:rPr>
        <w:t>両側肺下葉胸膜直下</w:t>
      </w:r>
      <w:r>
        <w:rPr>
          <w:rFonts w:hint="eastAsia"/>
        </w:rPr>
        <w:t>の</w:t>
      </w:r>
      <w:r w:rsidRPr="00D84B72">
        <w:rPr>
          <w:rFonts w:hint="eastAsia"/>
          <w:color w:val="FF4B00"/>
          <w:rPrChange w:id="430" w:author="Joh Ayami" w:date="2019-02-27T12:35:00Z">
            <w:rPr>
              <w:rFonts w:hint="eastAsia"/>
              <w:color w:val="FF0000"/>
            </w:rPr>
          </w:rPrChange>
        </w:rPr>
        <w:t>結節</w:t>
      </w:r>
    </w:p>
    <w:p w14:paraId="1BEFE3A3" w14:textId="4D55E183" w:rsidR="009B6F7F" w:rsidRDefault="00AE1816" w:rsidP="00AE1816">
      <w:pPr>
        <w:pStyle w:val="a"/>
        <w:ind w:left="686"/>
      </w:pPr>
      <w:r w:rsidRPr="00D84B72">
        <w:rPr>
          <w:rFonts w:hint="eastAsia"/>
          <w:color w:val="F6AA00"/>
          <w:rPrChange w:id="431" w:author="Joh Ayami" w:date="2019-02-27T12:35:00Z">
            <w:rPr>
              <w:rFonts w:hint="eastAsia"/>
              <w:highlight w:val="yellow"/>
            </w:rPr>
          </w:rPrChange>
        </w:rPr>
        <w:t>内部空洞の辺縁</w:t>
      </w:r>
      <w:r w:rsidRPr="00AE1816">
        <w:rPr>
          <w:rFonts w:hint="eastAsia"/>
        </w:rPr>
        <w:t>に沿って</w:t>
      </w:r>
      <w:r w:rsidRPr="00D84B72">
        <w:rPr>
          <w:rFonts w:hint="eastAsia"/>
          <w:color w:val="FF4B00"/>
          <w:rPrChange w:id="432" w:author="Joh Ayami" w:date="2019-02-27T12:35:00Z">
            <w:rPr>
              <w:rFonts w:hint="eastAsia"/>
              <w:color w:val="FF0000"/>
            </w:rPr>
          </w:rPrChange>
        </w:rPr>
        <w:t>充実部分</w:t>
      </w:r>
      <w:r w:rsidRPr="00AE1816">
        <w:rPr>
          <w:rFonts w:hint="eastAsia"/>
        </w:rPr>
        <w:t>が認められます</w:t>
      </w:r>
    </w:p>
    <w:p w14:paraId="23FBDC5F" w14:textId="77777777" w:rsidR="00EF185E" w:rsidRDefault="00EF185E" w:rsidP="00FB5C01"/>
    <w:p w14:paraId="65B63364" w14:textId="49A506A4" w:rsidR="009B6F7F" w:rsidRPr="00EF430B" w:rsidRDefault="005446FE" w:rsidP="0027442C">
      <w:pPr>
        <w:pStyle w:val="2"/>
      </w:pPr>
      <w:bookmarkStart w:id="433" w:name="_Toc10132237"/>
      <w:r w:rsidRPr="00D84B72">
        <w:rPr>
          <w:rFonts w:hint="eastAsia"/>
          <w:color w:val="4DC4FF"/>
          <w:rPrChange w:id="434" w:author="Joh Ayami" w:date="2019-02-27T12:36:00Z">
            <w:rPr>
              <w:rFonts w:hint="eastAsia"/>
              <w:u w:val="single"/>
            </w:rPr>
          </w:rPrChange>
        </w:rPr>
        <w:t>特徴・</w:t>
      </w:r>
      <w:r w:rsidR="009B6F7F" w:rsidRPr="00D84B72">
        <w:rPr>
          <w:rFonts w:hint="eastAsia"/>
          <w:color w:val="4DC4FF"/>
          <w:rPrChange w:id="435" w:author="Joh Ayami" w:date="2019-02-27T12:36:00Z">
            <w:rPr>
              <w:rFonts w:hint="eastAsia"/>
              <w:u w:val="single"/>
            </w:rPr>
          </w:rPrChange>
        </w:rPr>
        <w:t>尺度</w:t>
      </w:r>
      <w:r w:rsidR="009B6F7F" w:rsidRPr="00D84B72">
        <w:rPr>
          <w:rFonts w:hint="eastAsia"/>
          <w:rPrChange w:id="436" w:author="Joh Ayami" w:date="2019-02-27T12:37:00Z">
            <w:rPr>
              <w:rFonts w:hint="eastAsia"/>
              <w:u w:val="single"/>
            </w:rPr>
          </w:rPrChange>
        </w:rPr>
        <w:t>タグ</w:t>
      </w:r>
      <w:r w:rsidR="009B6F7F">
        <w:t xml:space="preserve"> (</w:t>
      </w:r>
      <w:r w:rsidRPr="005446FE">
        <w:rPr>
          <w:u w:val="single"/>
        </w:rPr>
        <w:t>F</w:t>
      </w:r>
      <w:r>
        <w:t xml:space="preserve">eatures and </w:t>
      </w:r>
      <w:r w:rsidR="009B6F7F" w:rsidRPr="005446FE">
        <w:t>M</w:t>
      </w:r>
      <w:r w:rsidR="009B6F7F">
        <w:t>easurements)</w:t>
      </w:r>
      <w:bookmarkEnd w:id="433"/>
    </w:p>
    <w:p w14:paraId="474ED3E7" w14:textId="77777777" w:rsidR="009B6F7F" w:rsidRDefault="009B6F7F" w:rsidP="00FB5C01">
      <w:pPr>
        <w:pStyle w:val="a5"/>
        <w:numPr>
          <w:ilvl w:val="0"/>
          <w:numId w:val="8"/>
        </w:numPr>
        <w:ind w:leftChars="0"/>
      </w:pPr>
      <w:r w:rsidRPr="009B6F7F">
        <w:rPr>
          <w:rFonts w:hint="eastAsia"/>
        </w:rPr>
        <w:t>対象</w:t>
      </w:r>
    </w:p>
    <w:p w14:paraId="56723F13" w14:textId="7F0D150D" w:rsidR="005446FE" w:rsidRPr="009B6F7F" w:rsidRDefault="005446FE" w:rsidP="00FB5C01">
      <w:pPr>
        <w:pStyle w:val="a5"/>
      </w:pPr>
      <w:r w:rsidRPr="009B6F7F">
        <w:rPr>
          <w:rFonts w:hint="eastAsia"/>
        </w:rPr>
        <w:t>病名・症状の特徴</w:t>
      </w:r>
      <w:r>
        <w:rPr>
          <w:rFonts w:hint="eastAsia"/>
        </w:rPr>
        <w:t>及び</w:t>
      </w:r>
      <w:r w:rsidRPr="009B6F7F">
        <w:t>尺度・値・範囲</w:t>
      </w:r>
      <w:r w:rsidRPr="009B6F7F">
        <w:rPr>
          <w:rFonts w:hint="eastAsia"/>
        </w:rPr>
        <w:t>・程度</w:t>
      </w:r>
      <w:r w:rsidR="00816727">
        <w:t>に関す</w:t>
      </w:r>
      <w:r w:rsidR="00816727">
        <w:rPr>
          <w:rFonts w:hint="eastAsia"/>
        </w:rPr>
        <w:t>る</w:t>
      </w:r>
      <w:r w:rsidRPr="009B6F7F">
        <w:rPr>
          <w:rFonts w:hint="eastAsia"/>
        </w:rPr>
        <w:t>修飾語句</w:t>
      </w:r>
      <w:ins w:id="437" w:author="Joh Ayami" w:date="2019-05-29T10:44:00Z">
        <w:r w:rsidR="00BD18B9">
          <w:rPr>
            <w:rFonts w:hint="eastAsia"/>
          </w:rPr>
          <w:t>，</w:t>
        </w:r>
      </w:ins>
      <w:del w:id="438" w:author="Joh Ayami" w:date="2019-05-29T10:44:00Z">
        <w:r w:rsidRPr="00A71385" w:rsidDel="00BD18B9">
          <w:rPr>
            <w:rFonts w:hint="eastAsia"/>
            <w:highlight w:val="yellow"/>
            <w:rPrChange w:id="439" w:author="Joh Ayami" w:date="2019-05-29T11:22:00Z">
              <w:rPr>
                <w:rFonts w:hint="eastAsia"/>
              </w:rPr>
            </w:rPrChange>
          </w:rPr>
          <w:delText>に付与する．</w:delText>
        </w:r>
      </w:del>
      <w:ins w:id="440" w:author="Joh Ayami" w:date="2019-05-13T14:02:00Z">
        <w:r w:rsidR="009A328C" w:rsidRPr="00A71385">
          <w:rPr>
            <w:rFonts w:hint="eastAsia"/>
            <w:highlight w:val="yellow"/>
            <w:rPrChange w:id="441" w:author="Joh Ayami" w:date="2019-05-29T11:22:00Z">
              <w:rPr>
                <w:rFonts w:hint="eastAsia"/>
              </w:rPr>
            </w:rPrChange>
          </w:rPr>
          <w:t>述部を構成する</w:t>
        </w:r>
      </w:ins>
      <w:ins w:id="442" w:author="Joh Ayami" w:date="2019-05-13T14:03:00Z">
        <w:r w:rsidR="009A328C" w:rsidRPr="00A71385">
          <w:rPr>
            <w:rFonts w:hint="eastAsia"/>
            <w:highlight w:val="yellow"/>
            <w:rPrChange w:id="443" w:author="Joh Ayami" w:date="2019-05-29T11:22:00Z">
              <w:rPr>
                <w:rFonts w:hint="eastAsia"/>
              </w:rPr>
            </w:rPrChange>
          </w:rPr>
          <w:t>語幹</w:t>
        </w:r>
      </w:ins>
      <w:ins w:id="444" w:author="Joh Ayami" w:date="2019-05-29T11:09:00Z">
        <w:r w:rsidR="006611C9" w:rsidRPr="00A71385">
          <w:rPr>
            <w:rFonts w:hint="eastAsia"/>
            <w:highlight w:val="yellow"/>
            <w:rPrChange w:id="445" w:author="Joh Ayami" w:date="2019-05-29T11:22:00Z">
              <w:rPr>
                <w:rFonts w:hint="eastAsia"/>
              </w:rPr>
            </w:rPrChange>
          </w:rPr>
          <w:t>（「散見」する，など）</w:t>
        </w:r>
      </w:ins>
      <w:ins w:id="446" w:author="Joh Ayami" w:date="2019-05-13T14:03:00Z">
        <w:r w:rsidR="009A328C" w:rsidRPr="00A71385">
          <w:rPr>
            <w:rFonts w:hint="eastAsia"/>
            <w:highlight w:val="yellow"/>
            <w:rPrChange w:id="447" w:author="Joh Ayami" w:date="2019-05-29T11:22:00Z">
              <w:rPr>
                <w:rFonts w:hint="eastAsia"/>
              </w:rPr>
            </w:rPrChange>
          </w:rPr>
          <w:t>に付与する．</w:t>
        </w:r>
      </w:ins>
      <w:r>
        <w:rPr>
          <w:rFonts w:hint="eastAsia"/>
        </w:rPr>
        <w:t>程度表現（「軽度」など）も含める</w:t>
      </w:r>
      <w:r w:rsidRPr="009B6F7F">
        <w:rPr>
          <w:rFonts w:hint="eastAsia"/>
        </w:rPr>
        <w:t>が，変化を表</w:t>
      </w:r>
      <w:r>
        <w:rPr>
          <w:rFonts w:hint="eastAsia"/>
        </w:rPr>
        <w:t>す表現と連続している場合は変化タグに含め，特徴・尺度タグには含めない</w:t>
      </w:r>
      <w:r w:rsidRPr="009B6F7F">
        <w:rPr>
          <w:rFonts w:hint="eastAsia"/>
        </w:rPr>
        <w:t>．</w:t>
      </w:r>
    </w:p>
    <w:p w14:paraId="07D630AD" w14:textId="01D219E9" w:rsidR="009B6F7F" w:rsidRPr="009B6F7F" w:rsidRDefault="009B6F7F" w:rsidP="00FB5C01">
      <w:pPr>
        <w:pStyle w:val="a5"/>
      </w:pPr>
    </w:p>
    <w:p w14:paraId="10284551" w14:textId="77777777" w:rsidR="009B6F7F" w:rsidRDefault="009B6F7F" w:rsidP="00FB5C01">
      <w:pPr>
        <w:pStyle w:val="a5"/>
        <w:numPr>
          <w:ilvl w:val="0"/>
          <w:numId w:val="8"/>
        </w:numPr>
        <w:ind w:leftChars="0"/>
      </w:pPr>
      <w:r w:rsidRPr="009B6F7F">
        <w:lastRenderedPageBreak/>
        <w:t>XML</w:t>
      </w:r>
      <w:r>
        <w:rPr>
          <w:rFonts w:hint="eastAsia"/>
        </w:rPr>
        <w:t>タグ</w:t>
      </w:r>
    </w:p>
    <w:p w14:paraId="3B0445AF" w14:textId="275B249D" w:rsidR="009B6F7F" w:rsidRPr="00842E42" w:rsidRDefault="009B6F7F" w:rsidP="00842E42">
      <w:pPr>
        <w:pStyle w:val="a5"/>
      </w:pPr>
      <w:r w:rsidRPr="009B6F7F">
        <w:t>&lt;</w:t>
      </w:r>
      <w:r w:rsidR="00F648D9">
        <w:rPr>
          <w:u w:val="single"/>
        </w:rPr>
        <w:t>f</w:t>
      </w:r>
      <w:r w:rsidRPr="009B6F7F">
        <w:t>&gt;</w:t>
      </w:r>
    </w:p>
    <w:p w14:paraId="43181FCB" w14:textId="77777777" w:rsidR="009B6F7F" w:rsidRPr="005446FE" w:rsidRDefault="009B6F7F" w:rsidP="00FB5C01">
      <w:pPr>
        <w:pStyle w:val="a5"/>
        <w:numPr>
          <w:ilvl w:val="0"/>
          <w:numId w:val="8"/>
        </w:numPr>
        <w:ind w:leftChars="0"/>
      </w:pPr>
      <w:r w:rsidRPr="009B6F7F">
        <w:rPr>
          <w:rFonts w:hint="eastAsia"/>
        </w:rPr>
        <w:t>例</w:t>
      </w:r>
    </w:p>
    <w:p w14:paraId="523113D6" w14:textId="61FAA921" w:rsidR="005446FE" w:rsidRPr="00FD6075" w:rsidRDefault="00F648D9" w:rsidP="00FB5C01">
      <w:pPr>
        <w:pStyle w:val="a"/>
        <w:ind w:left="686"/>
      </w:pPr>
      <w:r>
        <w:t>&lt;f</w:t>
      </w:r>
      <w:r w:rsidR="005446FE" w:rsidRPr="00FD6075">
        <w:t>&gt;</w:t>
      </w:r>
      <w:r w:rsidR="005446FE" w:rsidRPr="00BD7A1D">
        <w:rPr>
          <w:rFonts w:hint="eastAsia"/>
          <w:color w:val="4DC4FF"/>
          <w:rPrChange w:id="448" w:author="Joh Ayami" w:date="2019-02-27T12:38:00Z">
            <w:rPr>
              <w:rFonts w:hint="eastAsia"/>
              <w:u w:val="single"/>
            </w:rPr>
          </w:rPrChange>
        </w:rPr>
        <w:t>境界明瞭・辺縁</w:t>
      </w:r>
      <w:r w:rsidR="005446FE" w:rsidRPr="007D5A78">
        <w:rPr>
          <w:rFonts w:hint="eastAsia"/>
          <w:color w:val="4DC4FF"/>
          <w:rPrChange w:id="449" w:author="Microsoft Office User" w:date="2019-03-01T17:20:00Z">
            <w:rPr>
              <w:rFonts w:hint="eastAsia"/>
              <w:u w:val="single"/>
            </w:rPr>
          </w:rPrChange>
        </w:rPr>
        <w:t>平滑</w:t>
      </w:r>
      <w:del w:id="450" w:author="Microsoft Office User" w:date="2019-03-01T17:20:00Z">
        <w:r w:rsidR="005446FE" w:rsidRPr="007D5A78" w:rsidDel="007D5A78">
          <w:rPr>
            <w:color w:val="4DC4FF"/>
            <w:rPrChange w:id="451" w:author="Microsoft Office User" w:date="2019-03-01T17:20:00Z">
              <w:rPr/>
            </w:rPrChange>
          </w:rPr>
          <w:delText>&lt;/f&gt;</w:delText>
        </w:r>
      </w:del>
      <w:r w:rsidR="005446FE" w:rsidRPr="007D5A78">
        <w:rPr>
          <w:rFonts w:hint="eastAsia"/>
          <w:color w:val="4DC4FF"/>
          <w:rPrChange w:id="452" w:author="Microsoft Office User" w:date="2019-03-01T17:20:00Z">
            <w:rPr>
              <w:rFonts w:hint="eastAsia"/>
            </w:rPr>
          </w:rPrChange>
        </w:rPr>
        <w:t>な</w:t>
      </w:r>
      <w:ins w:id="453" w:author="Microsoft Office User" w:date="2019-03-01T17:20:00Z">
        <w:r w:rsidR="007D5A78" w:rsidRPr="00FD6075">
          <w:t>&lt;/f&gt;</w:t>
        </w:r>
      </w:ins>
      <w:r w:rsidR="005446FE" w:rsidRPr="00D84B72">
        <w:rPr>
          <w:rFonts w:hint="eastAsia"/>
          <w:color w:val="FF4B00"/>
          <w:rPrChange w:id="454" w:author="Joh Ayami" w:date="2019-02-27T12:37:00Z">
            <w:rPr>
              <w:rFonts w:hint="eastAsia"/>
              <w:color w:val="FF0000"/>
            </w:rPr>
          </w:rPrChange>
        </w:rPr>
        <w:t>結節影</w:t>
      </w:r>
      <w:r w:rsidR="005446FE">
        <w:rPr>
          <w:rFonts w:hint="eastAsia"/>
        </w:rPr>
        <w:t>が認められます。</w:t>
      </w:r>
    </w:p>
    <w:p w14:paraId="3FD2D61A" w14:textId="77777777" w:rsidR="005446FE" w:rsidRDefault="005446FE" w:rsidP="00FB5C01">
      <w:pPr>
        <w:pStyle w:val="a"/>
        <w:ind w:left="686"/>
      </w:pPr>
      <w:r w:rsidRPr="00BD7A1D">
        <w:rPr>
          <w:rFonts w:hint="eastAsia"/>
          <w:color w:val="F6AA00"/>
          <w:rPrChange w:id="455" w:author="Joh Ayami" w:date="2019-02-27T12:38:00Z">
            <w:rPr>
              <w:rFonts w:hint="eastAsia"/>
              <w:highlight w:val="yellow"/>
            </w:rPr>
          </w:rPrChange>
        </w:rPr>
        <w:t>縦隔内</w:t>
      </w:r>
      <w:r w:rsidRPr="00BD7A1D">
        <w:rPr>
          <w:rFonts w:hint="eastAsia"/>
        </w:rPr>
        <w:t>に</w:t>
      </w:r>
      <w:r w:rsidRPr="00D84B72">
        <w:rPr>
          <w:rFonts w:hint="eastAsia"/>
          <w:color w:val="FF4B00"/>
          <w:rPrChange w:id="456" w:author="Joh Ayami" w:date="2019-02-27T12:37:00Z">
            <w:rPr>
              <w:rFonts w:hint="eastAsia"/>
              <w:color w:val="FF0000"/>
            </w:rPr>
          </w:rPrChange>
        </w:rPr>
        <w:t>リンパ節</w:t>
      </w:r>
      <w:r>
        <w:rPr>
          <w:rFonts w:hint="eastAsia"/>
        </w:rPr>
        <w:t>が</w:t>
      </w:r>
      <w:r w:rsidRPr="0081239F">
        <w:rPr>
          <w:rFonts w:hint="eastAsia"/>
          <w:color w:val="4DC4FF"/>
          <w:rPrChange w:id="457" w:author="Joh Ayami" w:date="2019-02-27T12:40:00Z">
            <w:rPr>
              <w:rFonts w:hint="eastAsia"/>
              <w:u w:val="single"/>
            </w:rPr>
          </w:rPrChange>
        </w:rPr>
        <w:t>散見</w:t>
      </w:r>
      <w:r>
        <w:rPr>
          <w:rFonts w:hint="eastAsia"/>
        </w:rPr>
        <w:t>されます</w:t>
      </w:r>
    </w:p>
    <w:p w14:paraId="166C89BA" w14:textId="77777777" w:rsidR="005446FE" w:rsidRDefault="005446FE" w:rsidP="00FB5C01">
      <w:pPr>
        <w:pStyle w:val="a"/>
        <w:ind w:left="686"/>
      </w:pPr>
      <w:r w:rsidRPr="00BD7A1D">
        <w:rPr>
          <w:rFonts w:hint="eastAsia"/>
          <w:color w:val="4DC4FF"/>
          <w:rPrChange w:id="458" w:author="Joh Ayami" w:date="2019-02-27T12:38:00Z">
            <w:rPr>
              <w:rFonts w:hint="eastAsia"/>
              <w:u w:val="single"/>
            </w:rPr>
          </w:rPrChange>
        </w:rPr>
        <w:t>不均一</w:t>
      </w:r>
      <w:r w:rsidRPr="007D5A78">
        <w:rPr>
          <w:rFonts w:hint="eastAsia"/>
          <w:color w:val="4DC4FF"/>
          <w:rPrChange w:id="459" w:author="Microsoft Office User" w:date="2019-03-01T17:21:00Z">
            <w:rPr>
              <w:rFonts w:hint="eastAsia"/>
            </w:rPr>
          </w:rPrChange>
        </w:rPr>
        <w:t>な</w:t>
      </w:r>
      <w:r w:rsidRPr="00D84B72">
        <w:rPr>
          <w:rFonts w:hint="eastAsia"/>
          <w:color w:val="FF4B00"/>
          <w:rPrChange w:id="460" w:author="Joh Ayami" w:date="2019-02-27T12:37:00Z">
            <w:rPr>
              <w:rFonts w:hint="eastAsia"/>
              <w:color w:val="FF0000"/>
            </w:rPr>
          </w:rPrChange>
        </w:rPr>
        <w:t>濃度上昇</w:t>
      </w:r>
    </w:p>
    <w:p w14:paraId="5CEC55B9" w14:textId="77777777" w:rsidR="005446FE" w:rsidRDefault="005446FE" w:rsidP="00FB5C01">
      <w:pPr>
        <w:pStyle w:val="a"/>
        <w:ind w:left="686"/>
      </w:pPr>
      <w:r w:rsidRPr="00BD7A1D">
        <w:rPr>
          <w:rFonts w:hint="eastAsia"/>
          <w:color w:val="4DC4FF"/>
          <w:rPrChange w:id="461" w:author="Joh Ayami" w:date="2019-02-27T12:39:00Z">
            <w:rPr>
              <w:rFonts w:hint="eastAsia"/>
              <w:u w:val="single"/>
            </w:rPr>
          </w:rPrChange>
        </w:rPr>
        <w:t>局在性</w:t>
      </w:r>
      <w:r>
        <w:rPr>
          <w:rFonts w:hint="eastAsia"/>
        </w:rPr>
        <w:t>の</w:t>
      </w:r>
      <w:r w:rsidRPr="00D84B72">
        <w:rPr>
          <w:rFonts w:hint="eastAsia"/>
          <w:color w:val="FF4B00"/>
          <w:rPrChange w:id="462" w:author="Joh Ayami" w:date="2019-02-27T12:37:00Z">
            <w:rPr>
              <w:rFonts w:hint="eastAsia"/>
              <w:color w:val="FF0000"/>
            </w:rPr>
          </w:rPrChange>
        </w:rPr>
        <w:t>均等影</w:t>
      </w:r>
    </w:p>
    <w:p w14:paraId="63C12AB3" w14:textId="58FA8238" w:rsidR="005446FE" w:rsidRPr="005446FE" w:rsidRDefault="005446FE" w:rsidP="00FB5C01">
      <w:pPr>
        <w:pStyle w:val="a"/>
        <w:ind w:left="686"/>
      </w:pPr>
      <w:r w:rsidRPr="00BD7A1D">
        <w:rPr>
          <w:rFonts w:hint="eastAsia"/>
          <w:color w:val="F6AA00"/>
          <w:rPrChange w:id="463" w:author="Joh Ayami" w:date="2019-02-27T12:38:00Z">
            <w:rPr>
              <w:rFonts w:hint="eastAsia"/>
              <w:highlight w:val="yellow"/>
            </w:rPr>
          </w:rPrChange>
        </w:rPr>
        <w:t>両肺</w:t>
      </w:r>
      <w:r>
        <w:rPr>
          <w:rFonts w:hint="eastAsia"/>
        </w:rPr>
        <w:t>に</w:t>
      </w:r>
      <w:r w:rsidRPr="00BD7A1D">
        <w:rPr>
          <w:rFonts w:hint="eastAsia"/>
          <w:color w:val="4DC4FF"/>
          <w:rPrChange w:id="464" w:author="Joh Ayami" w:date="2019-02-27T12:39:00Z">
            <w:rPr>
              <w:rFonts w:hint="eastAsia"/>
              <w:u w:val="single"/>
            </w:rPr>
          </w:rPrChange>
        </w:rPr>
        <w:t>びまん性</w:t>
      </w:r>
      <w:r>
        <w:rPr>
          <w:rFonts w:hint="eastAsia"/>
        </w:rPr>
        <w:t>に</w:t>
      </w:r>
      <w:r w:rsidRPr="00D84B72">
        <w:rPr>
          <w:rFonts w:hint="eastAsia"/>
          <w:color w:val="FF4B00"/>
          <w:rPrChange w:id="465" w:author="Joh Ayami" w:date="2019-02-27T12:37:00Z">
            <w:rPr>
              <w:rFonts w:hint="eastAsia"/>
              <w:color w:val="FF0000"/>
            </w:rPr>
          </w:rPrChange>
        </w:rPr>
        <w:t>気管支拡張影</w:t>
      </w:r>
      <w:r>
        <w:rPr>
          <w:rFonts w:hint="eastAsia"/>
        </w:rPr>
        <w:t>が出現</w:t>
      </w:r>
    </w:p>
    <w:p w14:paraId="2DF218A7" w14:textId="713F11B3" w:rsidR="009B6F7F" w:rsidRDefault="009B6F7F" w:rsidP="00FB5C01">
      <w:pPr>
        <w:pStyle w:val="a"/>
        <w:ind w:left="686"/>
      </w:pPr>
      <w:r w:rsidRPr="00BD7A1D">
        <w:rPr>
          <w:rFonts w:hint="eastAsia"/>
          <w:color w:val="4DC4FF"/>
          <w:rPrChange w:id="466" w:author="Joh Ayami" w:date="2019-02-27T12:39:00Z">
            <w:rPr>
              <w:rFonts w:hint="eastAsia"/>
              <w:u w:val="single"/>
            </w:rPr>
          </w:rPrChange>
        </w:rPr>
        <w:t>径</w:t>
      </w:r>
      <w:r w:rsidR="004C0169" w:rsidRPr="00BD7A1D">
        <w:rPr>
          <w:color w:val="4DC4FF"/>
          <w:rPrChange w:id="467" w:author="Joh Ayami" w:date="2019-02-27T12:39:00Z">
            <w:rPr>
              <w:u w:val="single"/>
            </w:rPr>
          </w:rPrChange>
        </w:rPr>
        <w:t>3</w:t>
      </w:r>
      <w:r w:rsidRPr="00BD7A1D">
        <w:rPr>
          <w:color w:val="4DC4FF"/>
          <w:rPrChange w:id="468" w:author="Joh Ayami" w:date="2019-02-27T12:39:00Z">
            <w:rPr>
              <w:u w:val="single"/>
            </w:rPr>
          </w:rPrChange>
        </w:rPr>
        <w:t>cm</w:t>
      </w:r>
      <w:r w:rsidRPr="00BD7A1D">
        <w:rPr>
          <w:rFonts w:hint="eastAsia"/>
          <w:color w:val="4DC4FF"/>
          <w:rPrChange w:id="469" w:author="Joh Ayami" w:date="2019-02-27T12:39:00Z">
            <w:rPr>
              <w:rFonts w:hint="eastAsia"/>
              <w:u w:val="single"/>
            </w:rPr>
          </w:rPrChange>
        </w:rPr>
        <w:t>以下</w:t>
      </w:r>
      <w:r>
        <w:rPr>
          <w:rFonts w:hint="eastAsia"/>
        </w:rPr>
        <w:t>の</w:t>
      </w:r>
      <w:r w:rsidRPr="00D84B72">
        <w:rPr>
          <w:rFonts w:hint="eastAsia"/>
          <w:color w:val="FF4B00"/>
          <w:rPrChange w:id="470" w:author="Joh Ayami" w:date="2019-02-27T12:37:00Z">
            <w:rPr>
              <w:rFonts w:hint="eastAsia"/>
              <w:color w:val="FF0000"/>
            </w:rPr>
          </w:rPrChange>
        </w:rPr>
        <w:t>リンパ節腫大</w:t>
      </w:r>
      <w:r w:rsidR="00FD6075">
        <w:rPr>
          <w:rFonts w:hint="eastAsia"/>
        </w:rPr>
        <w:t>を</w:t>
      </w:r>
      <w:r w:rsidR="00FD6075" w:rsidRPr="003961F4">
        <w:rPr>
          <w:rFonts w:hint="eastAsia"/>
          <w:color w:val="4DC4FF"/>
          <w:rPrChange w:id="471" w:author="Joh Ayami" w:date="2019-02-27T12:40:00Z">
            <w:rPr>
              <w:rFonts w:hint="eastAsia"/>
              <w:color w:val="000000" w:themeColor="text1"/>
              <w:u w:val="single"/>
            </w:rPr>
          </w:rPrChange>
        </w:rPr>
        <w:t>散見</w:t>
      </w:r>
      <w:r w:rsidR="00FD6075">
        <w:rPr>
          <w:rFonts w:hint="eastAsia"/>
        </w:rPr>
        <w:t>する</w:t>
      </w:r>
    </w:p>
    <w:p w14:paraId="3BA87C7C" w14:textId="622A1727" w:rsidR="009B6F7F" w:rsidRDefault="009B6F7F" w:rsidP="00FB5C01">
      <w:pPr>
        <w:pStyle w:val="a"/>
        <w:ind w:left="686"/>
      </w:pPr>
      <w:r w:rsidRPr="00BD7A1D">
        <w:rPr>
          <w:rFonts w:hint="eastAsia"/>
          <w:color w:val="4DC4FF"/>
          <w:rPrChange w:id="472" w:author="Joh Ayami" w:date="2019-02-27T12:39:00Z">
            <w:rPr>
              <w:rFonts w:hint="eastAsia"/>
              <w:u w:val="single"/>
            </w:rPr>
          </w:rPrChange>
        </w:rPr>
        <w:t>有意なサイズ</w:t>
      </w:r>
      <w:r>
        <w:rPr>
          <w:rFonts w:hint="eastAsia"/>
        </w:rPr>
        <w:t>の</w:t>
      </w:r>
      <w:r w:rsidRPr="00BD7A1D">
        <w:rPr>
          <w:rFonts w:hint="eastAsia"/>
          <w:color w:val="005AFF"/>
          <w:rPrChange w:id="473" w:author="Joh Ayami" w:date="2019-02-27T12:38:00Z">
            <w:rPr>
              <w:rFonts w:hint="eastAsia"/>
              <w:color w:val="0070C0"/>
            </w:rPr>
          </w:rPrChange>
        </w:rPr>
        <w:t>リンパ節腫大</w:t>
      </w:r>
      <w:r w:rsidR="00FD6075">
        <w:rPr>
          <w:rFonts w:hint="eastAsia"/>
        </w:rPr>
        <w:t>を認めません。</w:t>
      </w:r>
    </w:p>
    <w:p w14:paraId="49BC7544" w14:textId="0809DFD9" w:rsidR="009B6F7F" w:rsidRDefault="009B6F7F" w:rsidP="00FB5C01">
      <w:pPr>
        <w:pStyle w:val="a"/>
        <w:ind w:left="686"/>
      </w:pPr>
      <w:r w:rsidRPr="00BD7A1D">
        <w:rPr>
          <w:color w:val="4DC4FF"/>
          <w:rPrChange w:id="474" w:author="Joh Ayami" w:date="2019-02-27T12:39:00Z">
            <w:rPr>
              <w:u w:val="single"/>
            </w:rPr>
          </w:rPrChange>
        </w:rPr>
        <w:t>Positive size</w:t>
      </w:r>
      <w:r>
        <w:rPr>
          <w:rFonts w:hint="eastAsia"/>
        </w:rPr>
        <w:t>の</w:t>
      </w:r>
      <w:r w:rsidRPr="00BD7A1D">
        <w:rPr>
          <w:color w:val="005AFF"/>
          <w:rPrChange w:id="475" w:author="Joh Ayami" w:date="2019-02-27T12:38:00Z">
            <w:rPr>
              <w:color w:val="0070C0"/>
            </w:rPr>
          </w:rPrChange>
        </w:rPr>
        <w:t>LN</w:t>
      </w:r>
      <w:r w:rsidR="00FD6075">
        <w:rPr>
          <w:rFonts w:hint="eastAsia"/>
        </w:rPr>
        <w:t>は認められません。</w:t>
      </w:r>
    </w:p>
    <w:p w14:paraId="5DEB91D6" w14:textId="24F81E87" w:rsidR="009B6F7F" w:rsidRDefault="009B6F7F" w:rsidP="00FB5C01">
      <w:pPr>
        <w:pStyle w:val="a"/>
        <w:ind w:left="686"/>
      </w:pPr>
      <w:r w:rsidRPr="00BD7A1D">
        <w:rPr>
          <w:rFonts w:hint="eastAsia"/>
          <w:color w:val="4DC4FF"/>
          <w:rPrChange w:id="476" w:author="Joh Ayami" w:date="2019-02-27T12:39:00Z">
            <w:rPr>
              <w:rFonts w:hint="eastAsia"/>
              <w:u w:val="single"/>
            </w:rPr>
          </w:rPrChange>
        </w:rPr>
        <w:t>少量</w:t>
      </w:r>
      <w:r>
        <w:rPr>
          <w:rFonts w:hint="eastAsia"/>
        </w:rPr>
        <w:t>の</w:t>
      </w:r>
      <w:r w:rsidR="001534C4" w:rsidRPr="00D84B72">
        <w:rPr>
          <w:rFonts w:hint="eastAsia"/>
          <w:color w:val="FF4B00"/>
          <w:rPrChange w:id="477" w:author="Joh Ayami" w:date="2019-02-27T12:37:00Z">
            <w:rPr>
              <w:rFonts w:hint="eastAsia"/>
              <w:color w:val="FF0000"/>
            </w:rPr>
          </w:rPrChange>
        </w:rPr>
        <w:t>両側肺</w:t>
      </w:r>
      <w:r w:rsidRPr="00D84B72">
        <w:rPr>
          <w:rFonts w:hint="eastAsia"/>
          <w:color w:val="FF4B00"/>
          <w:rPrChange w:id="478" w:author="Joh Ayami" w:date="2019-02-27T12:37:00Z">
            <w:rPr>
              <w:rFonts w:hint="eastAsia"/>
              <w:color w:val="FF0000"/>
            </w:rPr>
          </w:rPrChange>
        </w:rPr>
        <w:t>胸水</w:t>
      </w:r>
      <w:r w:rsidR="00FD6075">
        <w:rPr>
          <w:rFonts w:hint="eastAsia"/>
        </w:rPr>
        <w:t>あり。</w:t>
      </w:r>
    </w:p>
    <w:p w14:paraId="31469A4E" w14:textId="5331B3A1" w:rsidR="009B6F7F" w:rsidRPr="00265246" w:rsidRDefault="009B6F7F" w:rsidP="00FB5C01">
      <w:pPr>
        <w:pStyle w:val="a"/>
        <w:ind w:left="686"/>
      </w:pPr>
      <w:r w:rsidRPr="00BD7A1D">
        <w:rPr>
          <w:rFonts w:hint="eastAsia"/>
          <w:color w:val="4DC4FF"/>
          <w:rPrChange w:id="479" w:author="Joh Ayami" w:date="2019-02-27T12:39:00Z">
            <w:rPr>
              <w:rFonts w:hint="eastAsia"/>
              <w:u w:val="single"/>
            </w:rPr>
          </w:rPrChange>
        </w:rPr>
        <w:t>軽度</w:t>
      </w:r>
      <w:r>
        <w:rPr>
          <w:rFonts w:hint="eastAsia"/>
        </w:rPr>
        <w:t>の</w:t>
      </w:r>
      <w:r w:rsidR="001534C4" w:rsidRPr="00BD7A1D">
        <w:rPr>
          <w:rFonts w:hint="eastAsia"/>
          <w:color w:val="FF4B00"/>
          <w:rPrChange w:id="480" w:author="Joh Ayami" w:date="2019-02-27T12:37:00Z">
            <w:rPr>
              <w:rFonts w:hint="eastAsia"/>
              <w:color w:val="FF0000"/>
            </w:rPr>
          </w:rPrChange>
        </w:rPr>
        <w:t>陰影</w:t>
      </w:r>
      <w:r w:rsidR="00FD6075">
        <w:rPr>
          <w:rFonts w:hint="eastAsia"/>
        </w:rPr>
        <w:t>を認めます。</w:t>
      </w:r>
    </w:p>
    <w:p w14:paraId="5B5B3277" w14:textId="4D6A9BEB" w:rsidR="009B6F7F" w:rsidRDefault="009B6F7F" w:rsidP="00FB5C01"/>
    <w:p w14:paraId="0DEC5E44" w14:textId="18EA6DA9" w:rsidR="00E3410B" w:rsidRDefault="00E3410B" w:rsidP="00FB5C01">
      <w:r w:rsidRPr="002750A1">
        <w:rPr>
          <w:rFonts w:hint="eastAsia"/>
          <w:rPrChange w:id="481" w:author="Joh Ayami" w:date="2019-05-30T12:28:00Z">
            <w:rPr>
              <w:rFonts w:hint="eastAsia"/>
              <w:highlight w:val="green"/>
            </w:rPr>
          </w:rPrChange>
        </w:rPr>
        <w:t>原則として臓器・部位タグは上記のような（複合）名詞を単位として付与することを想定しているが，「○○術後」の「○○」に部位を表す表現が含まれる場合は，その表現にも付与する．詳細は</w:t>
      </w:r>
      <w:r w:rsidRPr="002750A1">
        <w:rPr>
          <w:rPrChange w:id="482" w:author="Joh Ayami" w:date="2019-05-30T12:28:00Z">
            <w:rPr>
              <w:highlight w:val="green"/>
            </w:rPr>
          </w:rPrChange>
        </w:rPr>
        <w:t>3</w:t>
      </w:r>
      <w:r w:rsidRPr="002750A1">
        <w:rPr>
          <w:rFonts w:hint="eastAsia"/>
          <w:rPrChange w:id="483" w:author="Joh Ayami" w:date="2019-05-30T12:28:00Z">
            <w:rPr>
              <w:rFonts w:hint="eastAsia"/>
              <w:highlight w:val="green"/>
            </w:rPr>
          </w:rPrChange>
        </w:rPr>
        <w:t>章を参照．</w:t>
      </w:r>
    </w:p>
    <w:p w14:paraId="1A06C981" w14:textId="77777777" w:rsidR="00E3410B" w:rsidRDefault="00E3410B" w:rsidP="00FB5C01"/>
    <w:p w14:paraId="2AF46756" w14:textId="77777777" w:rsidR="009B6F7F" w:rsidRDefault="009B6F7F" w:rsidP="0027442C">
      <w:pPr>
        <w:pStyle w:val="2"/>
      </w:pPr>
      <w:bookmarkStart w:id="484" w:name="_Toc10132238"/>
      <w:r w:rsidRPr="005D20DD">
        <w:rPr>
          <w:rFonts w:hint="eastAsia"/>
          <w:color w:val="03AF7A"/>
          <w:rPrChange w:id="485" w:author="Joh Ayami" w:date="2019-02-27T12:40:00Z">
            <w:rPr>
              <w:rFonts w:hint="eastAsia"/>
              <w:color w:val="00B050"/>
            </w:rPr>
          </w:rPrChange>
        </w:rPr>
        <w:t>変化</w:t>
      </w:r>
      <w:r w:rsidRPr="00EF430B">
        <w:rPr>
          <w:rFonts w:hint="eastAsia"/>
        </w:rPr>
        <w:t>タグ</w:t>
      </w:r>
      <w:r>
        <w:t xml:space="preserve"> (</w:t>
      </w:r>
      <w:r w:rsidRPr="005D46F5">
        <w:rPr>
          <w:u w:val="single"/>
        </w:rPr>
        <w:t>C</w:t>
      </w:r>
      <w:r>
        <w:t>hange)</w:t>
      </w:r>
      <w:bookmarkEnd w:id="484"/>
    </w:p>
    <w:p w14:paraId="51EA227A" w14:textId="77777777" w:rsidR="009B6F7F" w:rsidRDefault="009B6F7F" w:rsidP="00FB5C01">
      <w:pPr>
        <w:pStyle w:val="a5"/>
        <w:numPr>
          <w:ilvl w:val="0"/>
          <w:numId w:val="8"/>
        </w:numPr>
        <w:ind w:leftChars="0"/>
      </w:pPr>
      <w:r w:rsidRPr="009B6F7F">
        <w:rPr>
          <w:rFonts w:hint="eastAsia"/>
        </w:rPr>
        <w:t>対象</w:t>
      </w:r>
    </w:p>
    <w:p w14:paraId="463F9822" w14:textId="2781DD5B" w:rsidR="009B6F7F" w:rsidRPr="009B6F7F" w:rsidRDefault="00A34E17" w:rsidP="00FB5C01">
      <w:pPr>
        <w:pStyle w:val="a5"/>
      </w:pPr>
      <w:r>
        <w:rPr>
          <w:rFonts w:hint="eastAsia"/>
        </w:rPr>
        <w:t>増悪，減少など，症状の</w:t>
      </w:r>
      <w:r w:rsidR="009B6F7F" w:rsidRPr="009B6F7F">
        <w:t>変化を表す</w:t>
      </w:r>
      <w:r w:rsidR="001D5985">
        <w:rPr>
          <w:rFonts w:hint="eastAsia"/>
        </w:rPr>
        <w:t>表現に付与</w:t>
      </w:r>
      <w:r w:rsidR="009B6F7F" w:rsidRPr="009B6F7F">
        <w:rPr>
          <w:rFonts w:hint="eastAsia"/>
        </w:rPr>
        <w:t>す</w:t>
      </w:r>
      <w:r w:rsidR="001D5985">
        <w:rPr>
          <w:rFonts w:hint="eastAsia"/>
        </w:rPr>
        <w:t>る</w:t>
      </w:r>
      <w:r w:rsidR="009B6F7F" w:rsidRPr="009B6F7F">
        <w:rPr>
          <w:rFonts w:hint="eastAsia"/>
        </w:rPr>
        <w:t>．</w:t>
      </w:r>
      <w:r w:rsidR="00BB7BE5">
        <w:rPr>
          <w:rFonts w:hint="eastAsia"/>
        </w:rPr>
        <w:t>「骨折後の変化」に見られるように，</w:t>
      </w:r>
      <w:r>
        <w:rPr>
          <w:rFonts w:hint="eastAsia"/>
        </w:rPr>
        <w:t>「変化」という</w:t>
      </w:r>
      <w:r w:rsidR="00AD740B">
        <w:rPr>
          <w:rFonts w:hint="eastAsia"/>
        </w:rPr>
        <w:t>単語</w:t>
      </w:r>
      <w:r>
        <w:rPr>
          <w:rFonts w:hint="eastAsia"/>
        </w:rPr>
        <w:t>自体は必ずしも変化タグの付与対象とはならない．</w:t>
      </w:r>
      <w:r w:rsidR="009B6F7F" w:rsidRPr="009B6F7F">
        <w:rPr>
          <w:rFonts w:hint="eastAsia"/>
        </w:rPr>
        <w:t>変化を表している場合でも病名・症状を表す複合名詞に</w:t>
      </w:r>
      <w:r w:rsidR="001D5985">
        <w:rPr>
          <w:rFonts w:hint="eastAsia"/>
        </w:rPr>
        <w:t>組み込まれている場合はこのタグを使わず，病名・症状の一部とする</w:t>
      </w:r>
      <w:r w:rsidR="009B6F7F" w:rsidRPr="009B6F7F">
        <w:rPr>
          <w:rFonts w:hint="eastAsia"/>
        </w:rPr>
        <w:t>．</w:t>
      </w:r>
      <w:r w:rsidR="009B6F7F" w:rsidRPr="00A71385">
        <w:rPr>
          <w:rFonts w:hint="eastAsia"/>
          <w:highlight w:val="yellow"/>
          <w:rPrChange w:id="486" w:author="Joh Ayami" w:date="2019-05-29T11:20:00Z">
            <w:rPr>
              <w:rFonts w:hint="eastAsia"/>
            </w:rPr>
          </w:rPrChange>
        </w:rPr>
        <w:t>変化がないことを表す場合</w:t>
      </w:r>
      <w:ins w:id="487" w:author="Joh Ayami" w:date="2019-05-29T11:20:00Z">
        <w:r w:rsidR="00A71385" w:rsidRPr="00A71385">
          <w:rPr>
            <w:rFonts w:hint="eastAsia"/>
            <w:highlight w:val="yellow"/>
            <w:rPrChange w:id="488" w:author="Joh Ayami" w:date="2019-05-29T11:20:00Z">
              <w:rPr>
                <w:rFonts w:hint="eastAsia"/>
              </w:rPr>
            </w:rPrChange>
          </w:rPr>
          <w:t>にもタグを付与する．</w:t>
        </w:r>
      </w:ins>
      <w:ins w:id="489" w:author="Joh Ayami" w:date="2019-05-29T11:23:00Z">
        <w:r w:rsidR="00C37F92">
          <w:rPr>
            <w:rFonts w:hint="eastAsia"/>
            <w:highlight w:val="yellow"/>
          </w:rPr>
          <w:t>変化の程度を表す修飾語句と変化を表す表現は</w:t>
        </w:r>
      </w:ins>
      <w:ins w:id="490" w:author="Joh Ayami" w:date="2019-05-29T11:24:00Z">
        <w:r w:rsidR="00C37F92">
          <w:rPr>
            <w:rFonts w:hint="eastAsia"/>
            <w:highlight w:val="yellow"/>
          </w:rPr>
          <w:t>一括りにしてタグを付与する（「わずかに増強」など）．</w:t>
        </w:r>
      </w:ins>
      <w:del w:id="491" w:author="Joh Ayami" w:date="2019-05-29T11:20:00Z">
        <w:r w:rsidR="009B6F7F" w:rsidRPr="009B6F7F" w:rsidDel="00A71385">
          <w:rPr>
            <w:rFonts w:hint="eastAsia"/>
          </w:rPr>
          <w:delText>は付与し</w:delText>
        </w:r>
        <w:r w:rsidR="001D5985" w:rsidDel="00A71385">
          <w:rPr>
            <w:rFonts w:hint="eastAsia"/>
          </w:rPr>
          <w:delText>ない</w:delText>
        </w:r>
      </w:del>
      <w:del w:id="492" w:author="Joh Ayami" w:date="2019-05-29T11:19:00Z">
        <w:r w:rsidR="001D5985" w:rsidDel="00A71385">
          <w:rPr>
            <w:rFonts w:hint="eastAsia"/>
          </w:rPr>
          <w:delText>．</w:delText>
        </w:r>
      </w:del>
    </w:p>
    <w:p w14:paraId="219F3252" w14:textId="77777777" w:rsidR="009B6F7F" w:rsidRDefault="009B6F7F" w:rsidP="00FB5C01">
      <w:pPr>
        <w:pStyle w:val="a5"/>
        <w:numPr>
          <w:ilvl w:val="0"/>
          <w:numId w:val="8"/>
        </w:numPr>
        <w:ind w:leftChars="0"/>
      </w:pPr>
      <w:r w:rsidRPr="009B6F7F">
        <w:rPr>
          <w:rFonts w:hint="eastAsia"/>
        </w:rPr>
        <w:t>XML</w:t>
      </w:r>
      <w:r>
        <w:rPr>
          <w:rFonts w:hint="eastAsia"/>
        </w:rPr>
        <w:t>タグ</w:t>
      </w:r>
    </w:p>
    <w:p w14:paraId="36C5EED1" w14:textId="436629E7" w:rsidR="009B6F7F" w:rsidRPr="007462CF" w:rsidRDefault="009B6F7F" w:rsidP="007462CF">
      <w:pPr>
        <w:pStyle w:val="a5"/>
      </w:pPr>
      <w:r w:rsidRPr="009B6F7F">
        <w:t>&lt;c&gt;</w:t>
      </w:r>
    </w:p>
    <w:p w14:paraId="0F8DE96A" w14:textId="77777777" w:rsidR="009B6F7F" w:rsidRDefault="009B6F7F" w:rsidP="00FB5C01">
      <w:pPr>
        <w:pStyle w:val="a5"/>
        <w:numPr>
          <w:ilvl w:val="0"/>
          <w:numId w:val="8"/>
        </w:numPr>
        <w:ind w:leftChars="0"/>
      </w:pPr>
      <w:r w:rsidRPr="009B6F7F">
        <w:t>例</w:t>
      </w:r>
    </w:p>
    <w:p w14:paraId="3A8DC6B5" w14:textId="54926F15" w:rsidR="009B6F7F" w:rsidRPr="009B6F7F" w:rsidRDefault="001534C4" w:rsidP="00FB5C01">
      <w:pPr>
        <w:pStyle w:val="a"/>
        <w:ind w:left="686"/>
      </w:pPr>
      <w:r w:rsidRPr="005D20DD">
        <w:rPr>
          <w:rFonts w:hint="eastAsia"/>
          <w:color w:val="FFF100"/>
          <w:rPrChange w:id="493" w:author="Joh Ayami" w:date="2019-02-27T12:40:00Z">
            <w:rPr>
              <w:rFonts w:hint="eastAsia"/>
              <w:shd w:val="pct15" w:color="auto" w:fill="FFFFFF"/>
            </w:rPr>
          </w:rPrChange>
        </w:rPr>
        <w:t>急</w:t>
      </w:r>
      <w:r w:rsidR="009B6F7F" w:rsidRPr="005D20DD">
        <w:rPr>
          <w:rFonts w:hint="eastAsia"/>
          <w:color w:val="FFF100"/>
          <w:rPrChange w:id="494" w:author="Joh Ayami" w:date="2019-02-27T12:40:00Z">
            <w:rPr>
              <w:rFonts w:hint="eastAsia"/>
              <w:shd w:val="pct15" w:color="auto" w:fill="FFFFFF"/>
            </w:rPr>
          </w:rPrChange>
        </w:rPr>
        <w:t>性肺炎</w:t>
      </w:r>
      <w:r w:rsidR="009B6F7F" w:rsidRPr="009B6F7F">
        <w:rPr>
          <w:rFonts w:hint="eastAsia"/>
        </w:rPr>
        <w:t>の疑い　前回より</w:t>
      </w:r>
      <w:r w:rsidR="009B6F7F" w:rsidRPr="009B6F7F">
        <w:t>&lt;c&gt;</w:t>
      </w:r>
      <w:r w:rsidR="009B6F7F" w:rsidRPr="005D20DD">
        <w:rPr>
          <w:rFonts w:hint="eastAsia"/>
          <w:color w:val="03AF7A"/>
          <w:rPrChange w:id="495" w:author="Joh Ayami" w:date="2019-02-27T12:41:00Z">
            <w:rPr>
              <w:rFonts w:hint="eastAsia"/>
              <w:color w:val="00B050"/>
            </w:rPr>
          </w:rPrChange>
        </w:rPr>
        <w:t>少し増悪</w:t>
      </w:r>
      <w:r w:rsidR="009B6F7F" w:rsidRPr="009B6F7F">
        <w:t>&lt;/c&gt;</w:t>
      </w:r>
    </w:p>
    <w:p w14:paraId="01C1252C" w14:textId="10BC504C" w:rsidR="00FD6075" w:rsidRDefault="009B6F7F" w:rsidP="00FB5C01">
      <w:pPr>
        <w:pStyle w:val="a"/>
        <w:ind w:left="686"/>
      </w:pPr>
      <w:r w:rsidRPr="005D20DD">
        <w:rPr>
          <w:rFonts w:hint="eastAsia"/>
          <w:color w:val="F6AA00"/>
          <w:rPrChange w:id="496" w:author="Joh Ayami" w:date="2019-02-27T12:41:00Z">
            <w:rPr>
              <w:rFonts w:hint="eastAsia"/>
              <w:highlight w:val="yellow"/>
            </w:rPr>
          </w:rPrChange>
        </w:rPr>
        <w:t>右肺下葉</w:t>
      </w:r>
      <w:r>
        <w:rPr>
          <w:rFonts w:hint="eastAsia"/>
        </w:rPr>
        <w:t>の</w:t>
      </w:r>
      <w:r w:rsidRPr="005D20DD">
        <w:rPr>
          <w:rFonts w:hint="eastAsia"/>
          <w:color w:val="FF4B00"/>
          <w:rPrChange w:id="497" w:author="Joh Ayami" w:date="2019-02-27T12:41:00Z">
            <w:rPr>
              <w:rFonts w:hint="eastAsia"/>
              <w:color w:val="FF0000"/>
            </w:rPr>
          </w:rPrChange>
        </w:rPr>
        <w:t>濃度上昇</w:t>
      </w:r>
      <w:r>
        <w:rPr>
          <w:rFonts w:hint="eastAsia"/>
        </w:rPr>
        <w:t>は</w:t>
      </w:r>
      <w:r w:rsidRPr="005D20DD">
        <w:rPr>
          <w:rFonts w:hint="eastAsia"/>
          <w:color w:val="03AF7A"/>
          <w:rPrChange w:id="498" w:author="Joh Ayami" w:date="2019-02-27T12:41:00Z">
            <w:rPr>
              <w:rFonts w:hint="eastAsia"/>
              <w:color w:val="00B050"/>
            </w:rPr>
          </w:rPrChange>
        </w:rPr>
        <w:t>わずかに増強</w:t>
      </w:r>
    </w:p>
    <w:p w14:paraId="6C0CD8C1" w14:textId="69BBCBF8" w:rsidR="009B6F7F" w:rsidRDefault="009B6F7F" w:rsidP="001628EB">
      <w:pPr>
        <w:pStyle w:val="a"/>
        <w:numPr>
          <w:ilvl w:val="0"/>
          <w:numId w:val="0"/>
        </w:numPr>
        <w:ind w:left="686"/>
      </w:pPr>
      <w:r>
        <w:rPr>
          <w:rFonts w:hint="eastAsia"/>
        </w:rPr>
        <w:t>（「濃度上昇」は病名・症状の一部とする）</w:t>
      </w:r>
    </w:p>
    <w:p w14:paraId="43E45D7F" w14:textId="4B41D9C1" w:rsidR="009B6F7F" w:rsidRPr="00D42B78" w:rsidRDefault="009B6F7F" w:rsidP="00FB5C01">
      <w:pPr>
        <w:pStyle w:val="a"/>
        <w:ind w:left="686"/>
      </w:pPr>
      <w:r w:rsidRPr="005D20DD">
        <w:rPr>
          <w:rFonts w:hint="eastAsia"/>
          <w:color w:val="F6AA00"/>
          <w:rPrChange w:id="499" w:author="Joh Ayami" w:date="2019-02-27T12:41:00Z">
            <w:rPr>
              <w:rFonts w:hint="eastAsia"/>
              <w:highlight w:val="yellow"/>
            </w:rPr>
          </w:rPrChange>
        </w:rPr>
        <w:lastRenderedPageBreak/>
        <w:t>左肺尖部</w:t>
      </w:r>
      <w:r>
        <w:rPr>
          <w:rFonts w:hint="eastAsia"/>
        </w:rPr>
        <w:t>の</w:t>
      </w:r>
      <w:r w:rsidR="00097A3D" w:rsidRPr="005D20DD">
        <w:rPr>
          <w:rFonts w:hint="eastAsia"/>
          <w:color w:val="005AFF"/>
          <w:rPrChange w:id="500" w:author="Joh Ayami" w:date="2019-02-27T12:42:00Z">
            <w:rPr>
              <w:rFonts w:hint="eastAsia"/>
              <w:color w:val="0070C0"/>
            </w:rPr>
          </w:rPrChange>
        </w:rPr>
        <w:t>びまん性気</w:t>
      </w:r>
      <w:r w:rsidRPr="005D20DD">
        <w:rPr>
          <w:rFonts w:hint="eastAsia"/>
          <w:color w:val="005AFF"/>
          <w:rPrChange w:id="501" w:author="Joh Ayami" w:date="2019-02-27T12:42:00Z">
            <w:rPr>
              <w:rFonts w:hint="eastAsia"/>
              <w:color w:val="0070C0"/>
            </w:rPr>
          </w:rPrChange>
        </w:rPr>
        <w:t>胸腔</w:t>
      </w:r>
      <w:r w:rsidRPr="00EB3F49">
        <w:rPr>
          <w:rFonts w:hint="eastAsia"/>
          <w:color w:val="000000" w:themeColor="text1"/>
          <w:rPrChange w:id="502" w:author="Joh Ayami" w:date="2019-05-29T11:24:00Z">
            <w:rPr>
              <w:rFonts w:hint="eastAsia"/>
              <w:color w:val="0070C0"/>
            </w:rPr>
          </w:rPrChange>
        </w:rPr>
        <w:t>は</w:t>
      </w:r>
      <w:r w:rsidRPr="005D20DD">
        <w:rPr>
          <w:rFonts w:hint="eastAsia"/>
          <w:color w:val="03AF7A"/>
          <w:rPrChange w:id="503" w:author="Joh Ayami" w:date="2019-02-27T12:41:00Z">
            <w:rPr>
              <w:rFonts w:hint="eastAsia"/>
              <w:color w:val="00B050"/>
            </w:rPr>
          </w:rPrChange>
        </w:rPr>
        <w:t>消失</w:t>
      </w:r>
      <w:r w:rsidR="00FD6075">
        <w:rPr>
          <w:rFonts w:hint="eastAsia"/>
        </w:rPr>
        <w:t>しています。</w:t>
      </w:r>
    </w:p>
    <w:p w14:paraId="2B3F4343" w14:textId="77777777" w:rsidR="00200E08" w:rsidRDefault="00200E08" w:rsidP="00FB5C01">
      <w:pPr>
        <w:pStyle w:val="a"/>
        <w:ind w:left="686"/>
      </w:pPr>
      <w:r>
        <w:rPr>
          <w:rFonts w:hint="eastAsia"/>
        </w:rPr>
        <w:t>全体的に</w:t>
      </w:r>
      <w:r w:rsidRPr="005D20DD">
        <w:rPr>
          <w:rFonts w:hint="eastAsia"/>
          <w:color w:val="03AF7A"/>
          <w:rPrChange w:id="504" w:author="Joh Ayami" w:date="2019-02-27T12:41:00Z">
            <w:rPr>
              <w:rFonts w:hint="eastAsia"/>
              <w:color w:val="00B050"/>
            </w:rPr>
          </w:rPrChange>
        </w:rPr>
        <w:t>中程度増強</w:t>
      </w:r>
      <w:r>
        <w:rPr>
          <w:rFonts w:hint="eastAsia"/>
        </w:rPr>
        <w:t>しています。</w:t>
      </w:r>
    </w:p>
    <w:p w14:paraId="5A73ECB7" w14:textId="7FCE461B" w:rsidR="001014F6" w:rsidRDefault="00200E08" w:rsidP="001014F6">
      <w:pPr>
        <w:pStyle w:val="a"/>
        <w:numPr>
          <w:ilvl w:val="0"/>
          <w:numId w:val="0"/>
        </w:numPr>
        <w:ind w:left="686"/>
      </w:pPr>
      <w:r>
        <w:rPr>
          <w:rFonts w:hint="eastAsia"/>
        </w:rPr>
        <w:t>（「中程度増強」は</w:t>
      </w:r>
      <w:r w:rsidR="009D4F99">
        <w:rPr>
          <w:rFonts w:hint="eastAsia"/>
        </w:rPr>
        <w:t>連続しているので</w:t>
      </w:r>
      <w:r>
        <w:rPr>
          <w:rFonts w:hint="eastAsia"/>
        </w:rPr>
        <w:t>変化タグに含める）</w:t>
      </w:r>
    </w:p>
    <w:p w14:paraId="414349C6" w14:textId="01D27D05" w:rsidR="005E3698" w:rsidRPr="005E3698" w:rsidRDefault="005E3698" w:rsidP="005E3698">
      <w:pPr>
        <w:pStyle w:val="a"/>
        <w:ind w:left="686"/>
      </w:pPr>
      <w:r w:rsidRPr="005D20DD">
        <w:rPr>
          <w:rFonts w:hint="eastAsia"/>
          <w:color w:val="FF4B00"/>
          <w:rPrChange w:id="505" w:author="Joh Ayami" w:date="2019-02-27T12:41:00Z">
            <w:rPr>
              <w:rFonts w:hint="eastAsia"/>
              <w:color w:val="FF0000"/>
            </w:rPr>
          </w:rPrChange>
        </w:rPr>
        <w:t>収縮性変化</w:t>
      </w:r>
      <w:r>
        <w:rPr>
          <w:rFonts w:hint="eastAsia"/>
        </w:rPr>
        <w:t>が</w:t>
      </w:r>
      <w:r w:rsidRPr="005D20DD">
        <w:rPr>
          <w:rFonts w:hint="eastAsia"/>
          <w:color w:val="03AF7A"/>
          <w:rPrChange w:id="506" w:author="Joh Ayami" w:date="2019-02-27T12:42:00Z">
            <w:rPr>
              <w:rFonts w:hint="eastAsia"/>
              <w:color w:val="00B050"/>
            </w:rPr>
          </w:rPrChange>
        </w:rPr>
        <w:t>強くなっています</w:t>
      </w:r>
      <w:r>
        <w:rPr>
          <w:rFonts w:hint="eastAsia"/>
        </w:rPr>
        <w:t>。</w:t>
      </w:r>
    </w:p>
    <w:p w14:paraId="2383DCC3" w14:textId="74A1C381" w:rsidR="001014F6" w:rsidRPr="001627FA" w:rsidDel="001627FA" w:rsidRDefault="009D4F99" w:rsidP="001014F6">
      <w:pPr>
        <w:pStyle w:val="a"/>
        <w:numPr>
          <w:ilvl w:val="0"/>
          <w:numId w:val="35"/>
        </w:numPr>
        <w:ind w:leftChars="0"/>
        <w:rPr>
          <w:del w:id="507" w:author="Joh Ayami" w:date="2019-05-29T11:25:00Z"/>
          <w:highlight w:val="yellow"/>
          <w:rPrChange w:id="508" w:author="Joh Ayami" w:date="2019-05-29T11:27:00Z">
            <w:rPr>
              <w:del w:id="509" w:author="Joh Ayami" w:date="2019-05-29T11:25:00Z"/>
            </w:rPr>
          </w:rPrChange>
        </w:rPr>
      </w:pPr>
      <w:del w:id="510" w:author="Joh Ayami" w:date="2019-05-29T11:25:00Z">
        <w:r w:rsidRPr="001627FA" w:rsidDel="001627FA">
          <w:rPr>
            <w:rFonts w:hint="eastAsia"/>
            <w:highlight w:val="yellow"/>
            <w:rPrChange w:id="511" w:author="Joh Ayami" w:date="2019-05-29T11:27:00Z">
              <w:rPr>
                <w:rFonts w:hint="eastAsia"/>
              </w:rPr>
            </w:rPrChange>
          </w:rPr>
          <w:delText>付与しない場合の例</w:delText>
        </w:r>
      </w:del>
    </w:p>
    <w:p w14:paraId="565C9A0B" w14:textId="3DAF4633" w:rsidR="00B35332" w:rsidRPr="001627FA" w:rsidDel="001627FA" w:rsidRDefault="001627FA" w:rsidP="00FB5C01">
      <w:pPr>
        <w:pStyle w:val="a"/>
        <w:ind w:left="686"/>
        <w:rPr>
          <w:del w:id="512" w:author="Joh Ayami" w:date="2019-05-29T11:26:00Z"/>
          <w:color w:val="03AF7A"/>
          <w:highlight w:val="yellow"/>
          <w:rPrChange w:id="513" w:author="Joh Ayami" w:date="2019-05-29T11:27:00Z">
            <w:rPr>
              <w:del w:id="514" w:author="Joh Ayami" w:date="2019-05-29T11:26:00Z"/>
            </w:rPr>
          </w:rPrChange>
        </w:rPr>
      </w:pPr>
      <w:ins w:id="515" w:author="Joh Ayami" w:date="2019-05-29T11:26:00Z">
        <w:r w:rsidRPr="001627FA">
          <w:rPr>
            <w:rFonts w:hint="eastAsia"/>
            <w:highlight w:val="yellow"/>
            <w:rPrChange w:id="516" w:author="Joh Ayami" w:date="2019-05-29T11:27:00Z">
              <w:rPr>
                <w:rFonts w:hint="eastAsia"/>
              </w:rPr>
            </w:rPrChange>
          </w:rPr>
          <w:t>前回</w:t>
        </w:r>
      </w:ins>
      <w:del w:id="517" w:author="Joh Ayami" w:date="2019-05-29T11:26:00Z">
        <w:r w:rsidR="00B35332" w:rsidRPr="001627FA" w:rsidDel="001627FA">
          <w:rPr>
            <w:rFonts w:hint="eastAsia"/>
            <w:highlight w:val="yellow"/>
            <w:rPrChange w:id="518" w:author="Joh Ayami" w:date="2019-05-29T11:27:00Z">
              <w:rPr>
                <w:rFonts w:hint="eastAsia"/>
              </w:rPr>
            </w:rPrChange>
          </w:rPr>
          <w:delText>全体</w:delText>
        </w:r>
      </w:del>
      <w:r w:rsidR="00B35332" w:rsidRPr="001627FA">
        <w:rPr>
          <w:rFonts w:hint="eastAsia"/>
          <w:highlight w:val="yellow"/>
          <w:rPrChange w:id="519" w:author="Joh Ayami" w:date="2019-05-29T11:27:00Z">
            <w:rPr>
              <w:rFonts w:hint="eastAsia"/>
            </w:rPr>
          </w:rPrChange>
        </w:rPr>
        <w:t>と</w:t>
      </w:r>
      <w:del w:id="520" w:author="Joh Ayami" w:date="2019-05-29T11:26:00Z">
        <w:r w:rsidR="00B35332" w:rsidRPr="001627FA" w:rsidDel="001627FA">
          <w:rPr>
            <w:rFonts w:hint="eastAsia"/>
            <w:highlight w:val="yellow"/>
            <w:rPrChange w:id="521" w:author="Joh Ayami" w:date="2019-05-29T11:27:00Z">
              <w:rPr>
                <w:rFonts w:hint="eastAsia"/>
              </w:rPr>
            </w:rPrChange>
          </w:rPr>
          <w:delText>して</w:delText>
        </w:r>
      </w:del>
      <w:r w:rsidR="00B35332" w:rsidRPr="001627FA">
        <w:rPr>
          <w:rFonts w:hint="eastAsia"/>
          <w:highlight w:val="yellow"/>
          <w:rPrChange w:id="522" w:author="Joh Ayami" w:date="2019-05-29T11:27:00Z">
            <w:rPr>
              <w:rFonts w:hint="eastAsia"/>
            </w:rPr>
          </w:rPrChange>
        </w:rPr>
        <w:t>は</w:t>
      </w:r>
      <w:r w:rsidR="00B35332" w:rsidRPr="001627FA">
        <w:rPr>
          <w:rFonts w:hint="eastAsia"/>
          <w:color w:val="03AF7A"/>
          <w:highlight w:val="yellow"/>
          <w:rPrChange w:id="523" w:author="Joh Ayami" w:date="2019-05-29T11:27:00Z">
            <w:rPr>
              <w:rFonts w:hint="eastAsia"/>
            </w:rPr>
          </w:rPrChange>
        </w:rPr>
        <w:t>著</w:t>
      </w:r>
      <w:del w:id="524" w:author="Joh Ayami" w:date="2019-05-29T11:26:00Z">
        <w:r w:rsidR="00B35332" w:rsidRPr="001627FA" w:rsidDel="001627FA">
          <w:rPr>
            <w:rFonts w:hint="eastAsia"/>
            <w:color w:val="03AF7A"/>
            <w:highlight w:val="yellow"/>
            <w:rPrChange w:id="525" w:author="Joh Ayami" w:date="2019-05-29T11:27:00Z">
              <w:rPr>
                <w:rFonts w:hint="eastAsia"/>
              </w:rPr>
            </w:rPrChange>
          </w:rPr>
          <w:delText>名な変化は指摘できない</w:delText>
        </w:r>
      </w:del>
    </w:p>
    <w:p w14:paraId="5AA711A4" w14:textId="0A75D05E" w:rsidR="00B35332" w:rsidRPr="001627FA" w:rsidRDefault="00B35332">
      <w:pPr>
        <w:pStyle w:val="a"/>
        <w:ind w:left="686"/>
        <w:rPr>
          <w:highlight w:val="yellow"/>
          <w:rPrChange w:id="526" w:author="Joh Ayami" w:date="2019-05-29T11:27:00Z">
            <w:rPr/>
          </w:rPrChange>
        </w:rPr>
        <w:pPrChange w:id="527" w:author="Joh Ayami" w:date="2019-05-29T11:26:00Z">
          <w:pPr>
            <w:pStyle w:val="a"/>
            <w:numPr>
              <w:numId w:val="0"/>
            </w:numPr>
            <w:ind w:leftChars="0" w:left="686" w:firstLine="0"/>
          </w:pPr>
        </w:pPrChange>
      </w:pPr>
      <w:del w:id="528" w:author="Joh Ayami" w:date="2019-05-29T11:26:00Z">
        <w:r w:rsidRPr="001627FA" w:rsidDel="001627FA">
          <w:rPr>
            <w:rFonts w:hint="eastAsia"/>
            <w:color w:val="03AF7A"/>
            <w:highlight w:val="yellow"/>
            <w:rPrChange w:id="529" w:author="Joh Ayami" w:date="2019-05-29T11:27:00Z">
              <w:rPr>
                <w:rFonts w:hint="eastAsia"/>
              </w:rPr>
            </w:rPrChange>
          </w:rPr>
          <w:delText>（</w:delText>
        </w:r>
      </w:del>
      <w:r w:rsidRPr="001627FA">
        <w:rPr>
          <w:rFonts w:hint="eastAsia"/>
          <w:color w:val="03AF7A"/>
          <w:highlight w:val="yellow"/>
          <w:rPrChange w:id="530" w:author="Joh Ayami" w:date="2019-05-29T11:27:00Z">
            <w:rPr>
              <w:rFonts w:hint="eastAsia"/>
            </w:rPr>
          </w:rPrChange>
        </w:rPr>
        <w:t>変</w:t>
      </w:r>
      <w:del w:id="531" w:author="Joh Ayami" w:date="2019-05-29T11:26:00Z">
        <w:r w:rsidRPr="001627FA" w:rsidDel="001627FA">
          <w:rPr>
            <w:rFonts w:hint="eastAsia"/>
            <w:color w:val="03AF7A"/>
            <w:highlight w:val="yellow"/>
            <w:rPrChange w:id="532" w:author="Joh Ayami" w:date="2019-05-29T11:27:00Z">
              <w:rPr>
                <w:rFonts w:hint="eastAsia"/>
              </w:rPr>
            </w:rPrChange>
          </w:rPr>
          <w:delText>化</w:delText>
        </w:r>
      </w:del>
      <w:r w:rsidRPr="001627FA">
        <w:rPr>
          <w:rFonts w:hint="eastAsia"/>
          <w:color w:val="03AF7A"/>
          <w:highlight w:val="yellow"/>
          <w:rPrChange w:id="533" w:author="Joh Ayami" w:date="2019-05-29T11:27:00Z">
            <w:rPr>
              <w:rFonts w:hint="eastAsia"/>
            </w:rPr>
          </w:rPrChange>
        </w:rPr>
        <w:t>なし</w:t>
      </w:r>
      <w:ins w:id="534" w:author="Joh Ayami" w:date="2019-05-29T11:26:00Z">
        <w:r w:rsidR="001627FA" w:rsidRPr="001627FA">
          <w:rPr>
            <w:rFonts w:hint="eastAsia"/>
            <w:highlight w:val="yellow"/>
            <w:rPrChange w:id="535" w:author="Joh Ayami" w:date="2019-05-29T11:27:00Z">
              <w:rPr>
                <w:rFonts w:hint="eastAsia"/>
              </w:rPr>
            </w:rPrChange>
          </w:rPr>
          <w:t>。</w:t>
        </w:r>
      </w:ins>
      <w:del w:id="536" w:author="Joh Ayami" w:date="2019-05-29T11:26:00Z">
        <w:r w:rsidRPr="001627FA" w:rsidDel="001627FA">
          <w:rPr>
            <w:rFonts w:hint="eastAsia"/>
            <w:highlight w:val="yellow"/>
            <w:rPrChange w:id="537" w:author="Joh Ayami" w:date="2019-05-29T11:27:00Z">
              <w:rPr>
                <w:rFonts w:hint="eastAsia"/>
              </w:rPr>
            </w:rPrChange>
          </w:rPr>
          <w:delText>，付与しない）</w:delText>
        </w:r>
      </w:del>
    </w:p>
    <w:p w14:paraId="5474DCF7" w14:textId="77777777" w:rsidR="00E43E92" w:rsidRPr="009B6F7F" w:rsidRDefault="00E43E92" w:rsidP="00FB5C01"/>
    <w:p w14:paraId="325998DD" w14:textId="77777777" w:rsidR="00FD6075" w:rsidRDefault="00FD6075" w:rsidP="0027442C">
      <w:pPr>
        <w:pStyle w:val="2"/>
      </w:pPr>
      <w:bookmarkStart w:id="538" w:name="_Toc10132239"/>
      <w:r w:rsidRPr="00C2085D">
        <w:rPr>
          <w:rFonts w:hint="eastAsia"/>
          <w:bdr w:val="single" w:sz="4" w:space="0" w:color="auto"/>
        </w:rPr>
        <w:t>保留</w:t>
      </w:r>
      <w:r>
        <w:rPr>
          <w:rFonts w:hint="eastAsia"/>
        </w:rPr>
        <w:t>タグ</w:t>
      </w:r>
      <w:r>
        <w:t xml:space="preserve"> (</w:t>
      </w:r>
      <w:r w:rsidRPr="005D46F5">
        <w:rPr>
          <w:u w:val="single"/>
        </w:rPr>
        <w:t>P</w:t>
      </w:r>
      <w:r>
        <w:t>ending)</w:t>
      </w:r>
      <w:bookmarkEnd w:id="538"/>
    </w:p>
    <w:p w14:paraId="5DD0C338" w14:textId="2CDE31F5" w:rsidR="00FD6075" w:rsidRDefault="00FD6075" w:rsidP="00FB5C01">
      <w:pPr>
        <w:pStyle w:val="a5"/>
        <w:numPr>
          <w:ilvl w:val="0"/>
          <w:numId w:val="8"/>
        </w:numPr>
        <w:ind w:leftChars="0"/>
      </w:pPr>
      <w:r>
        <w:rPr>
          <w:rFonts w:hint="eastAsia"/>
        </w:rPr>
        <w:t>対象</w:t>
      </w:r>
    </w:p>
    <w:p w14:paraId="5FDAD330" w14:textId="152CF870" w:rsidR="00FD6075" w:rsidRPr="00FD6075" w:rsidRDefault="00FD6075" w:rsidP="00FB5C01">
      <w:pPr>
        <w:pStyle w:val="a5"/>
      </w:pPr>
      <w:r w:rsidRPr="00FD6075">
        <w:rPr>
          <w:rFonts w:hint="eastAsia"/>
        </w:rPr>
        <w:t>上記のタグをつけるべき専門用語と思しいが，自身では判断がつかず専門家の判断が必要な表現に付与する．アノテータ自身が必要だと思う状況で使用する．</w:t>
      </w:r>
    </w:p>
    <w:p w14:paraId="6E60B512" w14:textId="77777777" w:rsidR="00FD6075" w:rsidRDefault="00FD6075" w:rsidP="00FB5C01">
      <w:pPr>
        <w:pStyle w:val="a5"/>
        <w:numPr>
          <w:ilvl w:val="0"/>
          <w:numId w:val="8"/>
        </w:numPr>
        <w:ind w:leftChars="0"/>
      </w:pPr>
      <w:r w:rsidRPr="00FD6075">
        <w:t>XML</w:t>
      </w:r>
      <w:r w:rsidRPr="00FD6075">
        <w:rPr>
          <w:rFonts w:hint="eastAsia"/>
        </w:rPr>
        <w:t>タグ</w:t>
      </w:r>
    </w:p>
    <w:p w14:paraId="2B4160D1" w14:textId="0F0F6AAE" w:rsidR="00FD6075" w:rsidRPr="00FD6075" w:rsidRDefault="00FD6075" w:rsidP="00FB5C01">
      <w:pPr>
        <w:pStyle w:val="a5"/>
      </w:pPr>
      <w:r w:rsidRPr="00FD6075">
        <w:t>&lt;p&gt;</w:t>
      </w:r>
    </w:p>
    <w:p w14:paraId="670312A8" w14:textId="77777777" w:rsidR="00FD6075" w:rsidRDefault="00FD6075" w:rsidP="00FB5C01">
      <w:pPr>
        <w:pStyle w:val="a5"/>
        <w:numPr>
          <w:ilvl w:val="0"/>
          <w:numId w:val="8"/>
        </w:numPr>
        <w:ind w:leftChars="0"/>
      </w:pPr>
      <w:r w:rsidRPr="00FD6075">
        <w:rPr>
          <w:rFonts w:hint="eastAsia"/>
        </w:rPr>
        <w:t>例</w:t>
      </w:r>
    </w:p>
    <w:p w14:paraId="60176F0A" w14:textId="7017CF96" w:rsidR="00FD6075" w:rsidRPr="00FD6075" w:rsidRDefault="00FD6075" w:rsidP="00FB5C01">
      <w:pPr>
        <w:pStyle w:val="a"/>
        <w:ind w:left="686"/>
      </w:pPr>
      <w:r w:rsidRPr="005D20DD">
        <w:rPr>
          <w:rFonts w:hint="eastAsia"/>
          <w:color w:val="F6AA00"/>
          <w:rPrChange w:id="539" w:author="Joh Ayami" w:date="2019-02-27T12:42:00Z">
            <w:rPr>
              <w:rFonts w:hint="eastAsia"/>
              <w:highlight w:val="yellow"/>
            </w:rPr>
          </w:rPrChange>
        </w:rPr>
        <w:t>胸膜直下</w:t>
      </w:r>
      <w:r w:rsidRPr="00FD6075">
        <w:rPr>
          <w:rFonts w:hint="eastAsia"/>
        </w:rPr>
        <w:t>は</w:t>
      </w:r>
      <w:r w:rsidRPr="00FD6075">
        <w:t>&lt;p&gt;</w:t>
      </w:r>
      <w:r w:rsidRPr="00FD6075">
        <w:rPr>
          <w:bdr w:val="single" w:sz="4" w:space="0" w:color="auto"/>
        </w:rPr>
        <w:t>spare</w:t>
      </w:r>
      <w:r w:rsidRPr="00FD6075">
        <w:t>&lt;/p&gt;</w:t>
      </w:r>
      <w:r w:rsidRPr="00FD6075">
        <w:t>されており</w:t>
      </w:r>
    </w:p>
    <w:p w14:paraId="7E0BCE1C" w14:textId="1EFAB531" w:rsidR="00FD6075" w:rsidRDefault="00FD6075" w:rsidP="00FB5C01">
      <w:pPr>
        <w:pStyle w:val="a"/>
        <w:ind w:left="686"/>
      </w:pPr>
      <w:r w:rsidRPr="005D20DD">
        <w:rPr>
          <w:rFonts w:hint="eastAsia"/>
          <w:color w:val="F6AA00"/>
          <w:rPrChange w:id="540" w:author="Joh Ayami" w:date="2019-02-27T12:42:00Z">
            <w:rPr>
              <w:rFonts w:hint="eastAsia"/>
              <w:highlight w:val="yellow"/>
            </w:rPr>
          </w:rPrChange>
        </w:rPr>
        <w:t>縦隔内</w:t>
      </w:r>
      <w:r>
        <w:rPr>
          <w:rFonts w:hint="eastAsia"/>
        </w:rPr>
        <w:t>に</w:t>
      </w:r>
      <w:r w:rsidRPr="00282190">
        <w:rPr>
          <w:rFonts w:hint="eastAsia"/>
          <w:u w:val="single"/>
        </w:rPr>
        <w:t>短径</w:t>
      </w:r>
      <w:r w:rsidR="00E60B0E">
        <w:rPr>
          <w:rFonts w:hint="eastAsia"/>
          <w:u w:val="single"/>
        </w:rPr>
        <w:t>4</w:t>
      </w:r>
      <w:r w:rsidRPr="00282190">
        <w:rPr>
          <w:u w:val="single"/>
        </w:rPr>
        <w:t>cm</w:t>
      </w:r>
      <w:r w:rsidRPr="00282190">
        <w:rPr>
          <w:rFonts w:hint="eastAsia"/>
          <w:u w:val="single"/>
        </w:rPr>
        <w:t>程度</w:t>
      </w:r>
      <w:r>
        <w:rPr>
          <w:rFonts w:hint="eastAsia"/>
        </w:rPr>
        <w:t>までの</w:t>
      </w:r>
      <w:r w:rsidRPr="00D42B78">
        <w:rPr>
          <w:bdr w:val="single" w:sz="4" w:space="0" w:color="auto"/>
        </w:rPr>
        <w:t>LNs</w:t>
      </w:r>
      <w:r>
        <w:rPr>
          <w:rFonts w:hint="eastAsia"/>
        </w:rPr>
        <w:t>が認められます。</w:t>
      </w:r>
    </w:p>
    <w:p w14:paraId="1530082C" w14:textId="75C09DF6" w:rsidR="003E305B" w:rsidRPr="008E010C" w:rsidRDefault="00FD6075" w:rsidP="00FC7977">
      <w:pPr>
        <w:pStyle w:val="a"/>
        <w:ind w:left="686"/>
      </w:pPr>
      <w:r w:rsidRPr="00A02424">
        <w:rPr>
          <w:bdr w:val="single" w:sz="4" w:space="0" w:color="auto"/>
        </w:rPr>
        <w:t>Coronary</w:t>
      </w:r>
      <w:r>
        <w:rPr>
          <w:rFonts w:hint="eastAsia"/>
        </w:rPr>
        <w:t>に</w:t>
      </w:r>
      <w:r w:rsidR="00097A3D" w:rsidRPr="005D20DD">
        <w:rPr>
          <w:rFonts w:hint="eastAsia"/>
          <w:color w:val="FF4B00"/>
          <w:rPrChange w:id="541" w:author="Joh Ayami" w:date="2019-02-27T12:43:00Z">
            <w:rPr>
              <w:rFonts w:hint="eastAsia"/>
              <w:color w:val="FF0000"/>
            </w:rPr>
          </w:rPrChange>
        </w:rPr>
        <w:t>網状影</w:t>
      </w:r>
    </w:p>
    <w:p w14:paraId="2F364F51" w14:textId="77777777" w:rsidR="00F26485" w:rsidRDefault="00F26485" w:rsidP="00FB5C01"/>
    <w:p w14:paraId="5AF836F4" w14:textId="1F2828B6" w:rsidR="00E17386" w:rsidRDefault="00E17386" w:rsidP="00E17386">
      <w:pPr>
        <w:pStyle w:val="1"/>
      </w:pPr>
      <w:bookmarkStart w:id="542" w:name="_Toc10132240"/>
      <w:r>
        <w:rPr>
          <w:rFonts w:hint="eastAsia"/>
        </w:rPr>
        <w:t>複数のタグ種類について共通のルール</w:t>
      </w:r>
      <w:bookmarkEnd w:id="542"/>
    </w:p>
    <w:p w14:paraId="351EED27" w14:textId="77777777" w:rsidR="00404116" w:rsidRDefault="00404116" w:rsidP="00404116">
      <w:pPr>
        <w:pStyle w:val="2"/>
      </w:pPr>
      <w:bookmarkStart w:id="543" w:name="_Toc10132241"/>
      <w:r>
        <w:rPr>
          <w:rFonts w:hint="eastAsia"/>
        </w:rPr>
        <w:t>並列</w:t>
      </w:r>
      <w:bookmarkEnd w:id="543"/>
    </w:p>
    <w:p w14:paraId="66BCB019" w14:textId="23DB7B65" w:rsidR="00404116" w:rsidRPr="008F0E6A" w:rsidRDefault="00404116">
      <w:pPr>
        <w:ind w:leftChars="177" w:left="425"/>
        <w:rPr>
          <w:strike/>
        </w:rPr>
        <w:pPrChange w:id="544" w:author="Joh Ayami" w:date="2019-05-29T11:28:00Z">
          <w:pPr/>
        </w:pPrChange>
      </w:pPr>
      <w:del w:id="545" w:author="Joh Ayami" w:date="2019-05-29T11:28:00Z">
        <w:r w:rsidDel="00BA2722">
          <w:rPr>
            <w:rFonts w:hint="eastAsia"/>
          </w:rPr>
          <w:delText xml:space="preserve">　</w:delText>
        </w:r>
      </w:del>
      <w:ins w:id="546" w:author="Joh Ayami" w:date="2019-05-29T11:28:00Z">
        <w:r w:rsidR="00BA2722" w:rsidRPr="00BA2722">
          <w:rPr>
            <w:rFonts w:hint="eastAsia"/>
            <w:highlight w:val="yellow"/>
            <w:rPrChange w:id="547" w:author="Joh Ayami" w:date="2019-05-29T11:29:00Z">
              <w:rPr>
                <w:rFonts w:hint="eastAsia"/>
              </w:rPr>
            </w:rPrChange>
          </w:rPr>
          <w:t>「</w:t>
        </w:r>
      </w:ins>
      <w:ins w:id="548" w:author="Joh Ayami" w:date="2019-05-29T11:29:00Z">
        <w:r w:rsidR="00BA2722" w:rsidRPr="00BA2722">
          <w:rPr>
            <w:rFonts w:hint="eastAsia"/>
            <w:highlight w:val="yellow"/>
            <w:rPrChange w:id="549" w:author="Joh Ayami" w:date="2019-05-29T11:29:00Z">
              <w:rPr>
                <w:rFonts w:hint="eastAsia"/>
              </w:rPr>
            </w:rPrChange>
          </w:rPr>
          <w:t>すりガラス影や網状影、牽引性気管支拡張、蜂巣肺</w:t>
        </w:r>
      </w:ins>
      <w:ins w:id="550" w:author="Joh Ayami" w:date="2019-05-29T11:28:00Z">
        <w:r w:rsidR="00BA2722" w:rsidRPr="00BA2722">
          <w:rPr>
            <w:rFonts w:hint="eastAsia"/>
            <w:highlight w:val="yellow"/>
            <w:rPrChange w:id="551" w:author="Joh Ayami" w:date="2019-05-29T11:29:00Z">
              <w:rPr>
                <w:rFonts w:hint="eastAsia"/>
              </w:rPr>
            </w:rPrChange>
          </w:rPr>
          <w:t>」</w:t>
        </w:r>
      </w:ins>
      <w:ins w:id="552" w:author="Joh Ayami" w:date="2019-05-29T11:29:00Z">
        <w:r w:rsidR="00BA2722" w:rsidRPr="00BA2722">
          <w:rPr>
            <w:rFonts w:hint="eastAsia"/>
            <w:highlight w:val="yellow"/>
            <w:rPrChange w:id="553" w:author="Joh Ayami" w:date="2019-05-29T11:29:00Z">
              <w:rPr>
                <w:rFonts w:hint="eastAsia"/>
              </w:rPr>
            </w:rPrChange>
          </w:rPr>
          <w:t>のような表現，</w:t>
        </w:r>
      </w:ins>
      <w:r w:rsidRPr="002750A1">
        <w:rPr>
          <w:rFonts w:hint="eastAsia"/>
          <w:rPrChange w:id="554" w:author="Joh Ayami" w:date="2019-05-30T12:28:00Z">
            <w:rPr>
              <w:rFonts w:hint="eastAsia"/>
              <w:highlight w:val="green"/>
            </w:rPr>
          </w:rPrChange>
        </w:rPr>
        <w:t>中黒</w:t>
      </w:r>
      <w:r w:rsidRPr="002750A1">
        <w:rPr>
          <w:rPrChange w:id="555" w:author="Joh Ayami" w:date="2019-05-30T12:28:00Z">
            <w:rPr>
              <w:highlight w:val="green"/>
            </w:rPr>
          </w:rPrChange>
        </w:rPr>
        <w:t>(</w:t>
      </w:r>
      <w:r w:rsidRPr="002750A1">
        <w:rPr>
          <w:rFonts w:hint="eastAsia"/>
          <w:rPrChange w:id="556" w:author="Joh Ayami" w:date="2019-05-30T12:28:00Z">
            <w:rPr>
              <w:rFonts w:hint="eastAsia"/>
              <w:highlight w:val="green"/>
            </w:rPr>
          </w:rPrChange>
        </w:rPr>
        <w:t>・</w:t>
      </w:r>
      <w:r w:rsidRPr="002750A1">
        <w:rPr>
          <w:rPrChange w:id="557" w:author="Joh Ayami" w:date="2019-05-30T12:28:00Z">
            <w:rPr>
              <w:highlight w:val="green"/>
            </w:rPr>
          </w:rPrChange>
        </w:rPr>
        <w:t>)</w:t>
      </w:r>
      <w:r w:rsidRPr="002750A1">
        <w:rPr>
          <w:rFonts w:hint="eastAsia"/>
          <w:rPrChange w:id="558" w:author="Joh Ayami" w:date="2019-05-30T12:28:00Z">
            <w:rPr>
              <w:rFonts w:hint="eastAsia"/>
              <w:highlight w:val="green"/>
            </w:rPr>
          </w:rPrChange>
        </w:rPr>
        <w:t>，スラッシュ</w:t>
      </w:r>
      <w:r w:rsidRPr="002750A1">
        <w:rPr>
          <w:rPrChange w:id="559" w:author="Joh Ayami" w:date="2019-05-30T12:28:00Z">
            <w:rPr>
              <w:highlight w:val="green"/>
            </w:rPr>
          </w:rPrChange>
        </w:rPr>
        <w:t>(/)</w:t>
      </w:r>
      <w:r w:rsidRPr="002750A1">
        <w:rPr>
          <w:rFonts w:hint="eastAsia"/>
          <w:rPrChange w:id="560" w:author="Joh Ayami" w:date="2019-05-30T12:28:00Z">
            <w:rPr>
              <w:rFonts w:hint="eastAsia"/>
              <w:highlight w:val="green"/>
            </w:rPr>
          </w:rPrChange>
        </w:rPr>
        <w:t>，ハイフン</w:t>
      </w:r>
      <w:r w:rsidRPr="002750A1">
        <w:rPr>
          <w:rPrChange w:id="561" w:author="Joh Ayami" w:date="2019-05-30T12:28:00Z">
            <w:rPr>
              <w:highlight w:val="green"/>
            </w:rPr>
          </w:rPrChange>
        </w:rPr>
        <w:t>(-)</w:t>
      </w:r>
      <w:r w:rsidRPr="002750A1">
        <w:rPr>
          <w:rFonts w:hint="eastAsia"/>
          <w:rPrChange w:id="562" w:author="Joh Ayami" w:date="2019-05-30T12:28:00Z">
            <w:rPr>
              <w:rFonts w:hint="eastAsia"/>
              <w:highlight w:val="green"/>
            </w:rPr>
          </w:rPrChange>
        </w:rPr>
        <w:t>，読点</w:t>
      </w:r>
      <w:r w:rsidRPr="002750A1">
        <w:rPr>
          <w:rPrChange w:id="563" w:author="Joh Ayami" w:date="2019-05-30T12:28:00Z">
            <w:rPr>
              <w:highlight w:val="green"/>
            </w:rPr>
          </w:rPrChange>
        </w:rPr>
        <w:t>(</w:t>
      </w:r>
      <w:r w:rsidRPr="002750A1">
        <w:rPr>
          <w:rFonts w:hint="eastAsia"/>
          <w:rPrChange w:id="564" w:author="Joh Ayami" w:date="2019-05-30T12:28:00Z">
            <w:rPr>
              <w:rFonts w:hint="eastAsia"/>
              <w:highlight w:val="green"/>
            </w:rPr>
          </w:rPrChange>
        </w:rPr>
        <w:t>，</w:t>
      </w:r>
      <w:r w:rsidRPr="002750A1">
        <w:rPr>
          <w:rPrChange w:id="565" w:author="Joh Ayami" w:date="2019-05-30T12:28:00Z">
            <w:rPr>
              <w:highlight w:val="green"/>
            </w:rPr>
          </w:rPrChange>
        </w:rPr>
        <w:t>)</w:t>
      </w:r>
      <w:r w:rsidR="008F0E6A" w:rsidRPr="002750A1">
        <w:rPr>
          <w:rFonts w:hint="eastAsia"/>
          <w:rPrChange w:id="566" w:author="Joh Ayami" w:date="2019-05-30T12:28:00Z">
            <w:rPr>
              <w:rFonts w:hint="eastAsia"/>
              <w:highlight w:val="green"/>
            </w:rPr>
          </w:rPrChange>
        </w:rPr>
        <w:t>のような記号や「もしくは」「および」「ならびに」のような表現</w:t>
      </w:r>
      <w:r w:rsidRPr="002750A1">
        <w:rPr>
          <w:rFonts w:hint="eastAsia"/>
          <w:rPrChange w:id="567" w:author="Joh Ayami" w:date="2019-05-30T12:28:00Z">
            <w:rPr>
              <w:rFonts w:hint="eastAsia"/>
              <w:highlight w:val="green"/>
            </w:rPr>
          </w:rPrChange>
        </w:rPr>
        <w:t>をはさんで並列されている場合は，</w:t>
      </w:r>
      <w:r w:rsidR="008F0E6A" w:rsidRPr="002750A1">
        <w:rPr>
          <w:rFonts w:hint="eastAsia"/>
          <w:rPrChange w:id="568" w:author="Joh Ayami" w:date="2019-05-30T12:28:00Z">
            <w:rPr>
              <w:rFonts w:hint="eastAsia"/>
              <w:highlight w:val="green"/>
            </w:rPr>
          </w:rPrChange>
        </w:rPr>
        <w:t>一括で</w:t>
      </w:r>
      <w:r w:rsidRPr="002750A1">
        <w:rPr>
          <w:rFonts w:hint="eastAsia"/>
          <w:rPrChange w:id="569" w:author="Joh Ayami" w:date="2019-05-30T12:28:00Z">
            <w:rPr>
              <w:rFonts w:hint="eastAsia"/>
              <w:highlight w:val="green"/>
            </w:rPr>
          </w:rPrChange>
        </w:rPr>
        <w:t>タグを付与する．</w:t>
      </w:r>
      <w:del w:id="570" w:author="Joh Ayami" w:date="2019-05-30T12:50:00Z">
        <w:r w:rsidR="00416011" w:rsidRPr="008F0E6A" w:rsidDel="000B3743">
          <w:rPr>
            <w:strike/>
          </w:rPr>
          <w:delText xml:space="preserve"> </w:delText>
        </w:r>
      </w:del>
    </w:p>
    <w:p w14:paraId="0370CF3D" w14:textId="50F18FEE" w:rsidR="4D3463DE" w:rsidRDefault="4D3463DE" w:rsidP="4D3463DE"/>
    <w:p w14:paraId="4C8D5BDA" w14:textId="166FC7D0" w:rsidR="4D3463DE" w:rsidRPr="002750A1" w:rsidRDefault="4D3463DE" w:rsidP="4D3463DE">
      <w:pPr>
        <w:pStyle w:val="2"/>
        <w:rPr>
          <w:rPrChange w:id="571" w:author="Joh Ayami" w:date="2019-05-30T12:33:00Z">
            <w:rPr>
              <w:highlight w:val="green"/>
            </w:rPr>
          </w:rPrChange>
        </w:rPr>
      </w:pPr>
      <w:bookmarkStart w:id="572" w:name="_Toc10132242"/>
      <w:r w:rsidRPr="002750A1">
        <w:rPr>
          <w:rFonts w:hint="eastAsia"/>
          <w:rPrChange w:id="573" w:author="Joh Ayami" w:date="2019-05-30T12:33:00Z">
            <w:rPr>
              <w:rFonts w:hint="eastAsia"/>
              <w:highlight w:val="green"/>
            </w:rPr>
          </w:rPrChange>
        </w:rPr>
        <w:t>誤記について</w:t>
      </w:r>
      <w:bookmarkEnd w:id="572"/>
    </w:p>
    <w:p w14:paraId="6030287D" w14:textId="5B4A50A5" w:rsidR="4D3463DE" w:rsidRPr="002750A1" w:rsidRDefault="4D3463DE" w:rsidP="4D3463DE">
      <w:pPr>
        <w:rPr>
          <w:rPrChange w:id="574" w:author="Joh Ayami" w:date="2019-05-30T12:33:00Z">
            <w:rPr>
              <w:highlight w:val="green"/>
            </w:rPr>
          </w:rPrChange>
        </w:rPr>
      </w:pPr>
      <w:r w:rsidRPr="002750A1">
        <w:rPr>
          <w:rFonts w:hint="eastAsia"/>
          <w:rPrChange w:id="575" w:author="Joh Ayami" w:date="2019-05-30T12:33:00Z">
            <w:rPr>
              <w:rFonts w:hint="eastAsia"/>
              <w:highlight w:val="green"/>
            </w:rPr>
          </w:rPrChange>
        </w:rPr>
        <w:t>本文に誤記と思われる表現が見られた場合</w:t>
      </w:r>
      <w:r w:rsidR="000E5EB2" w:rsidRPr="002750A1">
        <w:rPr>
          <w:rFonts w:hint="eastAsia"/>
          <w:rPrChange w:id="576" w:author="Joh Ayami" w:date="2019-05-30T12:33:00Z">
            <w:rPr>
              <w:rFonts w:hint="eastAsia"/>
              <w:highlight w:val="green"/>
            </w:rPr>
          </w:rPrChange>
        </w:rPr>
        <w:t>は</w:t>
      </w:r>
      <w:r w:rsidRPr="002750A1">
        <w:rPr>
          <w:rFonts w:hint="eastAsia"/>
          <w:rPrChange w:id="577" w:author="Joh Ayami" w:date="2019-05-30T12:33:00Z">
            <w:rPr>
              <w:rFonts w:hint="eastAsia"/>
              <w:highlight w:val="green"/>
            </w:rPr>
          </w:rPrChange>
        </w:rPr>
        <w:t>，タグに</w:t>
      </w:r>
      <w:r w:rsidRPr="002750A1">
        <w:rPr>
          <w:rPrChange w:id="578" w:author="Joh Ayami" w:date="2019-05-30T12:33:00Z">
            <w:rPr>
              <w:highlight w:val="green"/>
            </w:rPr>
          </w:rPrChange>
        </w:rPr>
        <w:t>correction</w:t>
      </w:r>
      <w:r w:rsidRPr="002750A1">
        <w:rPr>
          <w:rFonts w:hint="eastAsia"/>
          <w:rPrChange w:id="579" w:author="Joh Ayami" w:date="2019-05-30T12:33:00Z">
            <w:rPr>
              <w:rFonts w:hint="eastAsia"/>
              <w:highlight w:val="green"/>
            </w:rPr>
          </w:rPrChange>
        </w:rPr>
        <w:t>属性を加え，正しいと思われる表記を</w:t>
      </w:r>
      <w:r w:rsidRPr="002750A1">
        <w:rPr>
          <w:rPrChange w:id="580" w:author="Joh Ayami" w:date="2019-05-30T12:33:00Z">
            <w:rPr>
              <w:highlight w:val="green"/>
            </w:rPr>
          </w:rPrChange>
        </w:rPr>
        <w:t>correction</w:t>
      </w:r>
      <w:r w:rsidRPr="002750A1">
        <w:rPr>
          <w:rFonts w:hint="eastAsia"/>
          <w:rPrChange w:id="581" w:author="Joh Ayami" w:date="2019-05-30T12:33:00Z">
            <w:rPr>
              <w:rFonts w:hint="eastAsia"/>
              <w:highlight w:val="green"/>
            </w:rPr>
          </w:rPrChange>
        </w:rPr>
        <w:t>属性の値として記入</w:t>
      </w:r>
      <w:r w:rsidR="000E5EB2" w:rsidRPr="002750A1">
        <w:rPr>
          <w:rFonts w:hint="eastAsia"/>
          <w:rPrChange w:id="582" w:author="Joh Ayami" w:date="2019-05-30T12:33:00Z">
            <w:rPr>
              <w:rFonts w:hint="eastAsia"/>
              <w:highlight w:val="green"/>
            </w:rPr>
          </w:rPrChange>
        </w:rPr>
        <w:t>する</w:t>
      </w:r>
      <w:r w:rsidRPr="002750A1">
        <w:rPr>
          <w:rFonts w:hint="eastAsia"/>
          <w:rPrChange w:id="583" w:author="Joh Ayami" w:date="2019-05-30T12:33:00Z">
            <w:rPr>
              <w:rFonts w:hint="eastAsia"/>
              <w:highlight w:val="green"/>
            </w:rPr>
          </w:rPrChange>
        </w:rPr>
        <w:t>．</w:t>
      </w:r>
      <w:r w:rsidR="000E5EB2" w:rsidRPr="002750A1">
        <w:rPr>
          <w:rFonts w:hint="eastAsia"/>
          <w:rPrChange w:id="584" w:author="Joh Ayami" w:date="2019-05-30T12:33:00Z">
            <w:rPr>
              <w:rFonts w:hint="eastAsia"/>
              <w:highlight w:val="green"/>
            </w:rPr>
          </w:rPrChange>
        </w:rPr>
        <w:t>本文に「すりが荒らす影」という表現があり，これを「すりガラス影」の誤表記だと判断した場合のタグ付け例を</w:t>
      </w:r>
      <w:r w:rsidR="00404955" w:rsidRPr="002750A1">
        <w:rPr>
          <w:rFonts w:hint="eastAsia"/>
          <w:rPrChange w:id="585" w:author="Joh Ayami" w:date="2019-05-30T12:33:00Z">
            <w:rPr>
              <w:rFonts w:hint="eastAsia"/>
              <w:highlight w:val="green"/>
            </w:rPr>
          </w:rPrChange>
        </w:rPr>
        <w:t>以下に</w:t>
      </w:r>
      <w:r w:rsidR="000E5EB2" w:rsidRPr="002750A1">
        <w:rPr>
          <w:rFonts w:hint="eastAsia"/>
          <w:rPrChange w:id="586" w:author="Joh Ayami" w:date="2019-05-30T12:33:00Z">
            <w:rPr>
              <w:rFonts w:hint="eastAsia"/>
              <w:highlight w:val="green"/>
            </w:rPr>
          </w:rPrChange>
        </w:rPr>
        <w:t>示す．</w:t>
      </w:r>
    </w:p>
    <w:p w14:paraId="043F20F4" w14:textId="0D09DA9A" w:rsidR="4D3463DE" w:rsidRPr="00182FF5" w:rsidRDefault="4D3463DE" w:rsidP="4D3463DE">
      <w:pPr>
        <w:rPr>
          <w:highlight w:val="green"/>
        </w:rPr>
      </w:pPr>
    </w:p>
    <w:p w14:paraId="31D4F2A1" w14:textId="77056BEB" w:rsidR="4D3463DE" w:rsidRPr="002750A1" w:rsidRDefault="000E5EB2" w:rsidP="000E5EB2">
      <w:pPr>
        <w:pStyle w:val="a"/>
        <w:ind w:left="686"/>
        <w:rPr>
          <w:rPrChange w:id="587" w:author="Joh Ayami" w:date="2019-05-30T12:33:00Z">
            <w:rPr>
              <w:highlight w:val="green"/>
            </w:rPr>
          </w:rPrChange>
        </w:rPr>
      </w:pPr>
      <w:r w:rsidRPr="002750A1">
        <w:rPr>
          <w:rPrChange w:id="588" w:author="Joh Ayami" w:date="2019-05-30T12:33:00Z">
            <w:rPr>
              <w:highlight w:val="green"/>
            </w:rPr>
          </w:rPrChange>
        </w:rPr>
        <w:t>&lt;d certainty="positive", correction="</w:t>
      </w:r>
      <w:r w:rsidRPr="002750A1">
        <w:rPr>
          <w:rFonts w:hint="eastAsia"/>
          <w:rPrChange w:id="589" w:author="Joh Ayami" w:date="2019-05-30T12:33:00Z">
            <w:rPr>
              <w:rFonts w:hint="eastAsia"/>
              <w:highlight w:val="green"/>
            </w:rPr>
          </w:rPrChange>
        </w:rPr>
        <w:t>すりガラス影</w:t>
      </w:r>
      <w:r w:rsidRPr="002750A1">
        <w:rPr>
          <w:rPrChange w:id="590" w:author="Joh Ayami" w:date="2019-05-30T12:33:00Z">
            <w:rPr>
              <w:highlight w:val="green"/>
            </w:rPr>
          </w:rPrChange>
        </w:rPr>
        <w:t>"&gt;</w:t>
      </w:r>
      <w:r w:rsidRPr="002750A1">
        <w:rPr>
          <w:rFonts w:hint="eastAsia"/>
          <w:rPrChange w:id="591" w:author="Joh Ayami" w:date="2019-05-30T12:33:00Z">
            <w:rPr>
              <w:rFonts w:hint="eastAsia"/>
              <w:highlight w:val="green"/>
            </w:rPr>
          </w:rPrChange>
        </w:rPr>
        <w:t>すりが荒らす影</w:t>
      </w:r>
      <w:r w:rsidRPr="002750A1">
        <w:rPr>
          <w:rPrChange w:id="592" w:author="Joh Ayami" w:date="2019-05-30T12:33:00Z">
            <w:rPr>
              <w:highlight w:val="green"/>
            </w:rPr>
          </w:rPrChange>
        </w:rPr>
        <w:t>&lt;/d&gt;</w:t>
      </w:r>
    </w:p>
    <w:p w14:paraId="62AE8796" w14:textId="77777777" w:rsidR="00E17386" w:rsidRDefault="00E17386" w:rsidP="00FB5C01"/>
    <w:p w14:paraId="5C946B8B" w14:textId="188E430E" w:rsidR="00E17386" w:rsidRPr="000B3743" w:rsidRDefault="00E117A0" w:rsidP="00571D04">
      <w:pPr>
        <w:pStyle w:val="2"/>
        <w:rPr>
          <w:rPrChange w:id="593" w:author="Joh Ayami" w:date="2019-05-30T12:40:00Z">
            <w:rPr>
              <w:highlight w:val="green"/>
            </w:rPr>
          </w:rPrChange>
        </w:rPr>
      </w:pPr>
      <w:r w:rsidRPr="000B3743">
        <w:rPr>
          <w:rPrChange w:id="594" w:author="Joh Ayami" w:date="2019-05-30T12:40:00Z">
            <w:rPr>
              <w:highlight w:val="green"/>
            </w:rPr>
          </w:rPrChange>
        </w:rPr>
        <w:lastRenderedPageBreak/>
        <w:tab/>
      </w:r>
      <w:bookmarkStart w:id="595" w:name="_Toc10132243"/>
      <w:r w:rsidR="00171F79" w:rsidRPr="000B3743">
        <w:rPr>
          <w:rFonts w:hint="eastAsia"/>
          <w:rPrChange w:id="596" w:author="Joh Ayami" w:date="2019-05-30T12:40:00Z">
            <w:rPr>
              <w:rFonts w:hint="eastAsia"/>
              <w:highlight w:val="green"/>
            </w:rPr>
          </w:rPrChange>
        </w:rPr>
        <w:t>「術後」を含む表現</w:t>
      </w:r>
      <w:bookmarkEnd w:id="595"/>
    </w:p>
    <w:p w14:paraId="25D82CC7" w14:textId="3E03DF95" w:rsidR="00171F79" w:rsidRPr="000B3743" w:rsidRDefault="008F0E6A" w:rsidP="00FB5C01">
      <w:pPr>
        <w:rPr>
          <w:rPrChange w:id="597" w:author="Joh Ayami" w:date="2019-05-30T12:40:00Z">
            <w:rPr>
              <w:highlight w:val="green"/>
            </w:rPr>
          </w:rPrChange>
        </w:rPr>
      </w:pPr>
      <w:r w:rsidRPr="000B3743">
        <w:rPr>
          <w:rFonts w:hint="eastAsia"/>
          <w:rPrChange w:id="598" w:author="Joh Ayami" w:date="2019-05-30T12:40:00Z">
            <w:rPr>
              <w:rFonts w:hint="eastAsia"/>
              <w:highlight w:val="green"/>
            </w:rPr>
          </w:rPrChange>
        </w:rPr>
        <w:t>読影所見では「術後」を含む表現が頻出するが，場合により付与すべきタグの種類が異なる．</w:t>
      </w:r>
    </w:p>
    <w:p w14:paraId="35A535C4" w14:textId="263ADAAA" w:rsidR="008F0E6A" w:rsidRPr="000B3743" w:rsidRDefault="008F0E6A" w:rsidP="00FB5C01">
      <w:pPr>
        <w:rPr>
          <w:rPrChange w:id="599" w:author="Joh Ayami" w:date="2019-05-30T12:40:00Z">
            <w:rPr>
              <w:highlight w:val="green"/>
            </w:rPr>
          </w:rPrChange>
        </w:rPr>
      </w:pPr>
    </w:p>
    <w:p w14:paraId="5C519098" w14:textId="12C1C6D9" w:rsidR="008F0E6A" w:rsidRPr="000B3743" w:rsidRDefault="008F0E6A" w:rsidP="008F0E6A">
      <w:pPr>
        <w:pStyle w:val="a5"/>
        <w:numPr>
          <w:ilvl w:val="0"/>
          <w:numId w:val="8"/>
        </w:numPr>
        <w:ind w:leftChars="0"/>
        <w:rPr>
          <w:rPrChange w:id="600" w:author="Joh Ayami" w:date="2019-05-30T12:40:00Z">
            <w:rPr>
              <w:highlight w:val="green"/>
            </w:rPr>
          </w:rPrChange>
        </w:rPr>
      </w:pPr>
      <w:r w:rsidRPr="000B3743">
        <w:rPr>
          <w:rFonts w:hint="eastAsia"/>
          <w:rPrChange w:id="601" w:author="Joh Ayami" w:date="2019-05-30T12:40:00Z">
            <w:rPr>
              <w:rFonts w:hint="eastAsia"/>
              <w:highlight w:val="green"/>
            </w:rPr>
          </w:rPrChange>
        </w:rPr>
        <w:t>「○○術後」</w:t>
      </w:r>
    </w:p>
    <w:p w14:paraId="6CA55355" w14:textId="16CD88B0" w:rsidR="00171F79" w:rsidRDefault="0031499A" w:rsidP="00FB5C01">
      <w:r w:rsidRPr="000B3743">
        <w:rPr>
          <w:rFonts w:hint="eastAsia"/>
          <w:rPrChange w:id="602" w:author="Joh Ayami" w:date="2019-05-30T12:40:00Z">
            <w:rPr>
              <w:rFonts w:hint="eastAsia"/>
              <w:highlight w:val="green"/>
            </w:rPr>
          </w:rPrChange>
        </w:rPr>
        <w:t>「○○術後」のように複合名詞の最後に「術後」が出現し，全体として「○○という手術の後」という意味になる場合は</w:t>
      </w:r>
      <w:r w:rsidR="008F0E6A" w:rsidRPr="000B3743">
        <w:rPr>
          <w:rFonts w:hint="eastAsia"/>
          <w:rPrChange w:id="603" w:author="Joh Ayami" w:date="2019-05-30T12:40:00Z">
            <w:rPr>
              <w:rFonts w:hint="eastAsia"/>
              <w:highlight w:val="green"/>
            </w:rPr>
          </w:rPrChange>
        </w:rPr>
        <w:t>原則としてタグ</w:t>
      </w:r>
      <w:r w:rsidRPr="000B3743">
        <w:rPr>
          <w:rFonts w:hint="eastAsia"/>
          <w:rPrChange w:id="604" w:author="Joh Ayami" w:date="2019-05-30T12:40:00Z">
            <w:rPr>
              <w:rFonts w:hint="eastAsia"/>
              <w:highlight w:val="green"/>
            </w:rPr>
          </w:rPrChange>
        </w:rPr>
        <w:t>を</w:t>
      </w:r>
      <w:r w:rsidR="008F0E6A" w:rsidRPr="000B3743">
        <w:rPr>
          <w:rFonts w:hint="eastAsia"/>
          <w:rPrChange w:id="605" w:author="Joh Ayami" w:date="2019-05-30T12:40:00Z">
            <w:rPr>
              <w:rFonts w:hint="eastAsia"/>
              <w:highlight w:val="green"/>
            </w:rPr>
          </w:rPrChange>
        </w:rPr>
        <w:t>付与しない．但し，以下のように臓器・部位タグに相当する表現の一部に「術後」が含まれる場合は</w:t>
      </w:r>
      <w:r w:rsidRPr="000B3743">
        <w:rPr>
          <w:rFonts w:hint="eastAsia"/>
          <w:rPrChange w:id="606" w:author="Joh Ayami" w:date="2019-05-30T12:40:00Z">
            <w:rPr>
              <w:rFonts w:hint="eastAsia"/>
              <w:highlight w:val="green"/>
            </w:rPr>
          </w:rPrChange>
        </w:rPr>
        <w:t>臓器・部位タグに相当する表現のみにタグを付与する．</w:t>
      </w:r>
    </w:p>
    <w:p w14:paraId="0F29A146" w14:textId="4B1CA48A" w:rsidR="0031499A" w:rsidRDefault="0031499A" w:rsidP="00FB5C01"/>
    <w:p w14:paraId="24E11F1F" w14:textId="312D780E" w:rsidR="0031499A" w:rsidRDefault="0031499A" w:rsidP="0031499A">
      <w:pPr>
        <w:pStyle w:val="a"/>
        <w:ind w:left="686"/>
      </w:pPr>
      <w:r w:rsidRPr="00F97F72">
        <w:rPr>
          <w:rFonts w:hint="eastAsia"/>
          <w:color w:val="F6AA00"/>
          <w:rPrChange w:id="607" w:author="Joh Ayami" w:date="2019-02-27T12:43:00Z">
            <w:rPr>
              <w:rFonts w:hint="eastAsia"/>
              <w:highlight w:val="yellow"/>
            </w:rPr>
          </w:rPrChange>
        </w:rPr>
        <w:t>胸部左肺上葉</w:t>
      </w:r>
      <w:r w:rsidRPr="00857287">
        <w:rPr>
          <w:rFonts w:hint="eastAsia"/>
        </w:rPr>
        <w:t>切除術後</w:t>
      </w:r>
    </w:p>
    <w:p w14:paraId="29FFEFC2" w14:textId="5A9DA1F1" w:rsidR="008F0E6A" w:rsidRDefault="008F0E6A" w:rsidP="00FB5C01"/>
    <w:p w14:paraId="6C5A8ACA" w14:textId="3B409744" w:rsidR="008F0E6A" w:rsidRPr="000B3743" w:rsidRDefault="0031499A" w:rsidP="00FB5C01">
      <w:pPr>
        <w:pStyle w:val="a5"/>
        <w:numPr>
          <w:ilvl w:val="0"/>
          <w:numId w:val="8"/>
        </w:numPr>
        <w:ind w:leftChars="0"/>
        <w:rPr>
          <w:rPrChange w:id="608" w:author="Joh Ayami" w:date="2019-05-30T12:42:00Z">
            <w:rPr>
              <w:highlight w:val="green"/>
            </w:rPr>
          </w:rPrChange>
        </w:rPr>
      </w:pPr>
      <w:r w:rsidRPr="000B3743">
        <w:rPr>
          <w:rFonts w:hint="eastAsia"/>
          <w:rPrChange w:id="609" w:author="Joh Ayami" w:date="2019-05-30T12:42:00Z">
            <w:rPr>
              <w:rFonts w:hint="eastAsia"/>
              <w:highlight w:val="green"/>
            </w:rPr>
          </w:rPrChange>
        </w:rPr>
        <w:t>「（△△）術後○○」</w:t>
      </w:r>
    </w:p>
    <w:p w14:paraId="6421B699" w14:textId="0811B0FA" w:rsidR="0031499A" w:rsidRPr="000B3743" w:rsidRDefault="0031499A" w:rsidP="0031499A">
      <w:pPr>
        <w:pStyle w:val="a5"/>
        <w:rPr>
          <w:rPrChange w:id="610" w:author="Joh Ayami" w:date="2019-05-30T12:42:00Z">
            <w:rPr>
              <w:highlight w:val="green"/>
            </w:rPr>
          </w:rPrChange>
        </w:rPr>
      </w:pPr>
      <w:r w:rsidRPr="000B3743">
        <w:rPr>
          <w:rFonts w:hint="eastAsia"/>
          <w:rPrChange w:id="611" w:author="Joh Ayami" w:date="2019-05-30T12:42:00Z">
            <w:rPr>
              <w:rFonts w:hint="eastAsia"/>
              <w:highlight w:val="green"/>
            </w:rPr>
          </w:rPrChange>
        </w:rPr>
        <w:t>「術後」が複合名詞の最初または中間に出現し，全体として本タグ付け作業の対象となる意味を指す場合（病名・症状タグの場合が多い）は，まとめて全体の意味に相当するタグを付与する．</w:t>
      </w:r>
    </w:p>
    <w:p w14:paraId="6418E9F6" w14:textId="4C355FE3" w:rsidR="0031499A" w:rsidRPr="000B3743" w:rsidRDefault="0031499A" w:rsidP="00FB5C01">
      <w:pPr>
        <w:rPr>
          <w:rPrChange w:id="612" w:author="Joh Ayami" w:date="2019-05-30T12:42:00Z">
            <w:rPr>
              <w:highlight w:val="green"/>
            </w:rPr>
          </w:rPrChange>
        </w:rPr>
      </w:pPr>
    </w:p>
    <w:p w14:paraId="36AC6C2B" w14:textId="7C99AD5C" w:rsidR="0031499A" w:rsidRPr="000B3743" w:rsidRDefault="0031499A" w:rsidP="0031499A">
      <w:pPr>
        <w:pStyle w:val="a"/>
        <w:ind w:left="686"/>
        <w:rPr>
          <w:color w:val="FF4B00"/>
          <w:rPrChange w:id="613" w:author="Joh Ayami" w:date="2019-05-30T12:42:00Z">
            <w:rPr>
              <w:color w:val="FF0000"/>
              <w:highlight w:val="green"/>
            </w:rPr>
          </w:rPrChange>
        </w:rPr>
      </w:pPr>
      <w:r w:rsidRPr="000B3743">
        <w:rPr>
          <w:rFonts w:hint="eastAsia"/>
          <w:color w:val="FF4B00"/>
          <w:rPrChange w:id="614" w:author="Joh Ayami" w:date="2019-05-30T12:42:00Z">
            <w:rPr>
              <w:rFonts w:hint="eastAsia"/>
              <w:color w:val="FF0000"/>
              <w:highlight w:val="green"/>
            </w:rPr>
          </w:rPrChange>
        </w:rPr>
        <w:t>術後左肺胸水</w:t>
      </w:r>
    </w:p>
    <w:p w14:paraId="0F21C3CC" w14:textId="2E9C8BC6" w:rsidR="008F0E6A" w:rsidRPr="000B3743" w:rsidRDefault="008F0E6A" w:rsidP="00FB5C01"/>
    <w:p w14:paraId="35BD53DA" w14:textId="3388E7EE" w:rsidR="0031499A" w:rsidRPr="000B3743" w:rsidRDefault="0031499A" w:rsidP="0031499A">
      <w:pPr>
        <w:pStyle w:val="a5"/>
        <w:numPr>
          <w:ilvl w:val="0"/>
          <w:numId w:val="8"/>
        </w:numPr>
        <w:ind w:leftChars="0"/>
        <w:rPr>
          <w:rPrChange w:id="615" w:author="Joh Ayami" w:date="2019-05-30T12:42:00Z">
            <w:rPr>
              <w:highlight w:val="green"/>
            </w:rPr>
          </w:rPrChange>
        </w:rPr>
      </w:pPr>
      <w:r w:rsidRPr="000B3743">
        <w:rPr>
          <w:rFonts w:hint="eastAsia"/>
          <w:rPrChange w:id="616" w:author="Joh Ayami" w:date="2019-05-30T12:42:00Z">
            <w:rPr>
              <w:rFonts w:hint="eastAsia"/>
              <w:highlight w:val="green"/>
            </w:rPr>
          </w:rPrChange>
        </w:rPr>
        <w:t>「△△術後　○○」（スペースが含まれる場合）</w:t>
      </w:r>
    </w:p>
    <w:p w14:paraId="538BC8C4" w14:textId="4F1E4CCA" w:rsidR="0031499A" w:rsidRPr="000B3743" w:rsidRDefault="0031499A" w:rsidP="00FB5C01">
      <w:pPr>
        <w:rPr>
          <w:rPrChange w:id="617" w:author="Joh Ayami" w:date="2019-05-30T12:42:00Z">
            <w:rPr>
              <w:highlight w:val="green"/>
            </w:rPr>
          </w:rPrChange>
        </w:rPr>
      </w:pPr>
      <w:r w:rsidRPr="000B3743">
        <w:rPr>
          <w:rFonts w:hint="eastAsia"/>
          <w:rPrChange w:id="618" w:author="Joh Ayami" w:date="2019-05-30T12:42:00Z">
            <w:rPr>
              <w:rFonts w:hint="eastAsia"/>
              <w:highlight w:val="green"/>
            </w:rPr>
          </w:rPrChange>
        </w:rPr>
        <w:t>「△△術後　○○」のようにスペースが含まれる場合は以下の例のように「△△術後」と「○○」について別々に判断し，タグを付与する．「△△」部分に</w:t>
      </w:r>
      <w:r w:rsidR="0064153A" w:rsidRPr="000B3743">
        <w:rPr>
          <w:rFonts w:hint="eastAsia"/>
          <w:rPrChange w:id="619" w:author="Joh Ayami" w:date="2019-05-30T12:42:00Z">
            <w:rPr>
              <w:rFonts w:hint="eastAsia"/>
              <w:highlight w:val="green"/>
            </w:rPr>
          </w:rPrChange>
        </w:rPr>
        <w:t>臓器・</w:t>
      </w:r>
      <w:r w:rsidRPr="000B3743">
        <w:rPr>
          <w:rFonts w:hint="eastAsia"/>
          <w:rPrChange w:id="620" w:author="Joh Ayami" w:date="2019-05-30T12:42:00Z">
            <w:rPr>
              <w:rFonts w:hint="eastAsia"/>
              <w:highlight w:val="green"/>
            </w:rPr>
          </w:rPrChange>
        </w:rPr>
        <w:t>部位名がある場合</w:t>
      </w:r>
      <w:r w:rsidR="0064153A" w:rsidRPr="000B3743">
        <w:rPr>
          <w:rFonts w:hint="eastAsia"/>
          <w:rPrChange w:id="621" w:author="Joh Ayami" w:date="2019-05-30T12:42:00Z">
            <w:rPr>
              <w:rFonts w:hint="eastAsia"/>
              <w:highlight w:val="green"/>
            </w:rPr>
          </w:rPrChange>
        </w:rPr>
        <w:t>はタグ付けを行う</w:t>
      </w:r>
      <w:r w:rsidRPr="000B3743">
        <w:rPr>
          <w:rFonts w:hint="eastAsia"/>
          <w:rPrChange w:id="622" w:author="Joh Ayami" w:date="2019-05-30T12:42:00Z">
            <w:rPr>
              <w:rFonts w:hint="eastAsia"/>
              <w:highlight w:val="green"/>
            </w:rPr>
          </w:rPrChange>
        </w:rPr>
        <w:t>．</w:t>
      </w:r>
    </w:p>
    <w:p w14:paraId="59D35E88" w14:textId="1CDE5EDA" w:rsidR="0031499A" w:rsidRDefault="0031499A" w:rsidP="00FB5C01">
      <w:pPr>
        <w:rPr>
          <w:highlight w:val="green"/>
        </w:rPr>
      </w:pPr>
    </w:p>
    <w:p w14:paraId="19E983B3" w14:textId="5B2EC448" w:rsidR="0031499A" w:rsidRPr="00F97F72" w:rsidRDefault="0031499A" w:rsidP="0031499A">
      <w:pPr>
        <w:pStyle w:val="a"/>
        <w:ind w:left="686"/>
        <w:rPr>
          <w:color w:val="005AFF"/>
          <w:rPrChange w:id="623" w:author="Joh Ayami" w:date="2019-02-27T12:43:00Z">
            <w:rPr/>
          </w:rPrChange>
        </w:rPr>
      </w:pPr>
      <w:r w:rsidRPr="00F97F72">
        <w:rPr>
          <w:rFonts w:hint="eastAsia"/>
          <w:color w:val="F6AA00"/>
          <w:rPrChange w:id="624" w:author="Joh Ayami" w:date="2019-02-27T12:43:00Z">
            <w:rPr>
              <w:rFonts w:hint="eastAsia"/>
              <w:highlight w:val="yellow"/>
            </w:rPr>
          </w:rPrChange>
        </w:rPr>
        <w:t>胃</w:t>
      </w:r>
      <w:r w:rsidRPr="0031499A">
        <w:rPr>
          <w:rFonts w:hint="eastAsia"/>
        </w:rPr>
        <w:t xml:space="preserve">術後　</w:t>
      </w:r>
      <w:r w:rsidRPr="00F97F72">
        <w:rPr>
          <w:rFonts w:hint="eastAsia"/>
          <w:color w:val="005AFF"/>
          <w:rPrChange w:id="625" w:author="Joh Ayami" w:date="2019-02-27T12:43:00Z">
            <w:rPr>
              <w:rFonts w:hint="eastAsia"/>
              <w:color w:val="4472C4" w:themeColor="accent1"/>
            </w:rPr>
          </w:rPrChange>
        </w:rPr>
        <w:t>局所再発</w:t>
      </w:r>
    </w:p>
    <w:p w14:paraId="16CAAEAA" w14:textId="43024C23" w:rsidR="0031499A" w:rsidRDefault="0031499A" w:rsidP="00FB5C01"/>
    <w:p w14:paraId="4A2FAAF6" w14:textId="7453A74E" w:rsidR="00DB7B16" w:rsidRPr="000B3743" w:rsidRDefault="00DB7B16" w:rsidP="00DB7B16">
      <w:pPr>
        <w:pStyle w:val="2"/>
        <w:rPr>
          <w:rPrChange w:id="626" w:author="Joh Ayami" w:date="2019-05-30T12:50:00Z">
            <w:rPr>
              <w:highlight w:val="green"/>
            </w:rPr>
          </w:rPrChange>
        </w:rPr>
      </w:pPr>
      <w:bookmarkStart w:id="627" w:name="_Toc10132244"/>
      <w:r w:rsidRPr="000B3743">
        <w:rPr>
          <w:rFonts w:hint="eastAsia"/>
          <w:rPrChange w:id="628" w:author="Joh Ayami" w:date="2019-05-30T12:50:00Z">
            <w:rPr>
              <w:rFonts w:hint="eastAsia"/>
              <w:highlight w:val="green"/>
            </w:rPr>
          </w:rPrChange>
        </w:rPr>
        <w:t>タグ範囲について</w:t>
      </w:r>
      <w:bookmarkEnd w:id="627"/>
    </w:p>
    <w:p w14:paraId="1894F658" w14:textId="12543A03" w:rsidR="00DB7B16" w:rsidRDefault="0064153A" w:rsidP="00FB5C01">
      <w:r w:rsidRPr="000B3743">
        <w:rPr>
          <w:rFonts w:hint="eastAsia"/>
          <w:rPrChange w:id="629" w:author="Joh Ayami" w:date="2019-05-30T12:50:00Z">
            <w:rPr>
              <w:rFonts w:hint="eastAsia"/>
              <w:highlight w:val="green"/>
            </w:rPr>
          </w:rPrChange>
        </w:rPr>
        <w:t>タグ範囲については原則として，病名・症状タグ及び臓器・部位タグの場合に複合語程度，特徴・尺度タグの場合は病名・症状タグの修飾部</w:t>
      </w:r>
      <w:ins w:id="630" w:author="Joh Ayami" w:date="2019-05-30T13:03:00Z">
        <w:r w:rsidR="003E305B">
          <w:rPr>
            <w:rFonts w:hint="eastAsia"/>
          </w:rPr>
          <w:t>および述部を構成する語幹</w:t>
        </w:r>
      </w:ins>
      <w:r w:rsidRPr="000B3743">
        <w:rPr>
          <w:rFonts w:hint="eastAsia"/>
          <w:rPrChange w:id="631" w:author="Joh Ayami" w:date="2019-05-30T12:50:00Z">
            <w:rPr>
              <w:rFonts w:hint="eastAsia"/>
              <w:highlight w:val="green"/>
            </w:rPr>
          </w:rPrChange>
        </w:rPr>
        <w:t>，変化タグの場合には動詞句を想定しているが，全体としてまとめてタグ付けした方がよいと判断した場合は，以下の例文に見られる「細菌・ウイルス・ニューモシスチスのような感染症の合併」のようにまとめて付与する</w:t>
      </w:r>
      <w:ins w:id="632" w:author="Joh Ayami" w:date="2019-05-30T12:49:00Z">
        <w:r w:rsidR="000B3743" w:rsidRPr="000B3743">
          <w:rPr>
            <w:rFonts w:hint="eastAsia"/>
            <w:rPrChange w:id="633" w:author="Joh Ayami" w:date="2019-05-30T12:50:00Z">
              <w:rPr>
                <w:rFonts w:hint="eastAsia"/>
                <w:highlight w:val="green"/>
              </w:rPr>
            </w:rPrChange>
          </w:rPr>
          <w:lastRenderedPageBreak/>
          <w:t>（</w:t>
        </w:r>
      </w:ins>
      <w:ins w:id="634" w:author="Joh Ayami" w:date="2019-05-30T12:50:00Z">
        <w:r w:rsidR="000B3743" w:rsidRPr="000B3743">
          <w:rPr>
            <w:rFonts w:hint="eastAsia"/>
            <w:rPrChange w:id="635" w:author="Joh Ayami" w:date="2019-05-30T12:50:00Z">
              <w:rPr>
                <w:rFonts w:hint="eastAsia"/>
                <w:highlight w:val="green"/>
              </w:rPr>
            </w:rPrChange>
          </w:rPr>
          <w:t>「</w:t>
        </w:r>
      </w:ins>
      <w:ins w:id="636" w:author="Joh Ayami" w:date="2019-05-30T13:04:00Z">
        <w:r w:rsidR="003E305B">
          <w:rPr>
            <w:rFonts w:hint="eastAsia"/>
          </w:rPr>
          <w:t>4</w:t>
        </w:r>
      </w:ins>
      <w:ins w:id="637" w:author="Joh Ayami" w:date="2019-05-30T12:49:00Z">
        <w:r w:rsidR="000B3743" w:rsidRPr="000B3743">
          <w:rPr>
            <w:rPrChange w:id="638" w:author="Joh Ayami" w:date="2019-05-30T12:50:00Z">
              <w:rPr>
                <w:highlight w:val="green"/>
              </w:rPr>
            </w:rPrChange>
          </w:rPr>
          <w:t>.1</w:t>
        </w:r>
      </w:ins>
      <w:ins w:id="639" w:author="Joh Ayami" w:date="2019-05-30T12:50:00Z">
        <w:r w:rsidR="000B3743" w:rsidRPr="000B3743">
          <w:rPr>
            <w:rFonts w:hint="eastAsia"/>
            <w:rPrChange w:id="640" w:author="Joh Ayami" w:date="2019-05-30T12:50:00Z">
              <w:rPr>
                <w:rFonts w:hint="eastAsia"/>
                <w:highlight w:val="green"/>
              </w:rPr>
            </w:rPrChange>
          </w:rPr>
          <w:t xml:space="preserve">　並列」参照</w:t>
        </w:r>
      </w:ins>
      <w:ins w:id="641" w:author="Joh Ayami" w:date="2019-05-30T12:49:00Z">
        <w:r w:rsidR="000B3743" w:rsidRPr="000B3743">
          <w:rPr>
            <w:rFonts w:hint="eastAsia"/>
            <w:rPrChange w:id="642" w:author="Joh Ayami" w:date="2019-05-30T12:50:00Z">
              <w:rPr>
                <w:rFonts w:hint="eastAsia"/>
                <w:highlight w:val="green"/>
              </w:rPr>
            </w:rPrChange>
          </w:rPr>
          <w:t>）</w:t>
        </w:r>
      </w:ins>
      <w:r w:rsidRPr="000B3743">
        <w:rPr>
          <w:rFonts w:hint="eastAsia"/>
          <w:rPrChange w:id="643" w:author="Joh Ayami" w:date="2019-05-30T12:50:00Z">
            <w:rPr>
              <w:rFonts w:hint="eastAsia"/>
              <w:highlight w:val="green"/>
            </w:rPr>
          </w:rPrChange>
        </w:rPr>
        <w:t>．</w:t>
      </w:r>
      <w:r w:rsidR="00091696" w:rsidRPr="000B3743">
        <w:rPr>
          <w:rFonts w:hint="eastAsia"/>
          <w:rPrChange w:id="644" w:author="Joh Ayami" w:date="2019-05-30T12:50:00Z">
            <w:rPr>
              <w:rFonts w:hint="eastAsia"/>
              <w:highlight w:val="green"/>
            </w:rPr>
          </w:rPrChange>
        </w:rPr>
        <w:t>文脈により</w:t>
      </w:r>
      <w:r w:rsidR="00F53E69" w:rsidRPr="000B3743">
        <w:rPr>
          <w:rFonts w:hint="eastAsia"/>
          <w:rPrChange w:id="645" w:author="Joh Ayami" w:date="2019-05-30T12:50:00Z">
            <w:rPr>
              <w:rFonts w:hint="eastAsia"/>
              <w:highlight w:val="green"/>
            </w:rPr>
          </w:rPrChange>
        </w:rPr>
        <w:t>様々な場合があるので，作業者がまとめるかどうか迷った場合はまとめてタグ付けを行う方針とする．</w:t>
      </w:r>
    </w:p>
    <w:p w14:paraId="5CA29954" w14:textId="64E107FA" w:rsidR="0064153A" w:rsidRDefault="0064153A" w:rsidP="00FB5C01"/>
    <w:p w14:paraId="27FBE135" w14:textId="24B71993" w:rsidR="0064153A" w:rsidRDefault="0064153A" w:rsidP="0064153A">
      <w:pPr>
        <w:pStyle w:val="a"/>
        <w:ind w:left="686"/>
      </w:pPr>
      <w:r w:rsidRPr="00F97F72">
        <w:rPr>
          <w:rFonts w:hint="eastAsia"/>
          <w:color w:val="FF4B00"/>
          <w:rPrChange w:id="646" w:author="Joh Ayami" w:date="2019-02-27T12:44:00Z">
            <w:rPr>
              <w:rFonts w:hint="eastAsia"/>
              <w:color w:val="FF0000"/>
            </w:rPr>
          </w:rPrChange>
        </w:rPr>
        <w:t>間質性肺炎</w:t>
      </w:r>
      <w:r w:rsidRPr="0064153A">
        <w:rPr>
          <w:rFonts w:hint="eastAsia"/>
        </w:rPr>
        <w:t>の</w:t>
      </w:r>
      <w:del w:id="647" w:author="Joh Ayami" w:date="2019-05-29T11:32:00Z">
        <w:r w:rsidRPr="00BA2722" w:rsidDel="00BA2722">
          <w:rPr>
            <w:color w:val="03AF7A"/>
            <w:rPrChange w:id="648" w:author="Joh Ayami" w:date="2019-05-29T11:33:00Z">
              <w:rPr/>
            </w:rPrChange>
          </w:rPr>
          <w:delText>&lt;c certainty=</w:delText>
        </w:r>
        <w:r w:rsidRPr="00BA2722" w:rsidDel="00BA2722">
          <w:rPr>
            <w:rFonts w:hint="eastAsia"/>
            <w:color w:val="03AF7A"/>
            <w:rPrChange w:id="649" w:author="Joh Ayami" w:date="2019-05-29T11:33:00Z">
              <w:rPr>
                <w:rFonts w:hint="eastAsia"/>
              </w:rPr>
            </w:rPrChange>
          </w:rPr>
          <w:delText>“</w:delText>
        </w:r>
        <w:r w:rsidRPr="00BA2722" w:rsidDel="00BA2722">
          <w:rPr>
            <w:color w:val="03AF7A"/>
            <w:rPrChange w:id="650" w:author="Joh Ayami" w:date="2019-05-29T11:33:00Z">
              <w:rPr/>
            </w:rPrChange>
          </w:rPr>
          <w:delText>suspicious</w:delText>
        </w:r>
        <w:r w:rsidRPr="00BA2722" w:rsidDel="00BA2722">
          <w:rPr>
            <w:rFonts w:hint="eastAsia"/>
            <w:color w:val="03AF7A"/>
            <w:rPrChange w:id="651" w:author="Joh Ayami" w:date="2019-05-29T11:33:00Z">
              <w:rPr>
                <w:rFonts w:hint="eastAsia"/>
              </w:rPr>
            </w:rPrChange>
          </w:rPr>
          <w:delText>”</w:delText>
        </w:r>
        <w:r w:rsidRPr="00BA2722" w:rsidDel="00BA2722">
          <w:rPr>
            <w:color w:val="03AF7A"/>
            <w:rPrChange w:id="652" w:author="Joh Ayami" w:date="2019-05-29T11:33:00Z">
              <w:rPr/>
            </w:rPrChange>
          </w:rPr>
          <w:delText>&gt;</w:delText>
        </w:r>
      </w:del>
      <w:r w:rsidRPr="00BA2722">
        <w:rPr>
          <w:rFonts w:hint="eastAsia"/>
          <w:color w:val="03AF7A"/>
          <w:rPrChange w:id="653" w:author="Joh Ayami" w:date="2019-05-29T11:33:00Z">
            <w:rPr>
              <w:rFonts w:hint="eastAsia"/>
            </w:rPr>
          </w:rPrChange>
        </w:rPr>
        <w:t>増悪</w:t>
      </w:r>
      <w:del w:id="654" w:author="Joh Ayami" w:date="2019-05-29T11:32:00Z">
        <w:r w:rsidRPr="0064153A" w:rsidDel="00BA2722">
          <w:rPr>
            <w:rFonts w:hint="eastAsia"/>
          </w:rPr>
          <w:delText>&lt;/c&gt;</w:delText>
        </w:r>
      </w:del>
      <w:r w:rsidRPr="00F97F72">
        <w:rPr>
          <w:rFonts w:hint="eastAsia"/>
          <w:color w:val="000000" w:themeColor="text1"/>
          <w:rPrChange w:id="655" w:author="Joh Ayami" w:date="2019-02-27T12:44:00Z">
            <w:rPr>
              <w:rFonts w:hint="eastAsia"/>
            </w:rPr>
          </w:rPrChange>
        </w:rPr>
        <w:t>や</w:t>
      </w:r>
      <w:r w:rsidRPr="00F97F72">
        <w:rPr>
          <w:rFonts w:hint="eastAsia"/>
          <w:color w:val="FFF100"/>
          <w:rPrChange w:id="656" w:author="Joh Ayami" w:date="2019-02-27T12:44:00Z">
            <w:rPr>
              <w:rFonts w:hint="eastAsia"/>
              <w:shd w:val="pct15" w:color="auto" w:fill="FFFFFF"/>
            </w:rPr>
          </w:rPrChange>
        </w:rPr>
        <w:t>細菌・ウイルス・ニューモシスチスのような感染症の合併</w:t>
      </w:r>
      <w:r w:rsidRPr="0064153A">
        <w:rPr>
          <w:rFonts w:hint="eastAsia"/>
        </w:rPr>
        <w:t>が疑われます。</w:t>
      </w:r>
    </w:p>
    <w:p w14:paraId="68E5408C" w14:textId="77777777" w:rsidR="00E3410B" w:rsidRPr="00E43E92" w:rsidRDefault="00E3410B" w:rsidP="00FB5C01"/>
    <w:p w14:paraId="13B595F4" w14:textId="77CF2496" w:rsidR="00E541FC" w:rsidRDefault="00806B1F" w:rsidP="0027442C">
      <w:pPr>
        <w:pStyle w:val="1"/>
      </w:pPr>
      <w:bookmarkStart w:id="657" w:name="_Toc10132245"/>
      <w:r>
        <w:rPr>
          <w:rFonts w:hint="eastAsia"/>
        </w:rPr>
        <w:t>タグ付け例</w:t>
      </w:r>
      <w:bookmarkEnd w:id="657"/>
    </w:p>
    <w:p w14:paraId="15CCD69A" w14:textId="4B1333E7" w:rsidR="00FD6075" w:rsidRDefault="00FD6075" w:rsidP="000122CE">
      <w:pPr>
        <w:pStyle w:val="a5"/>
        <w:numPr>
          <w:ilvl w:val="0"/>
          <w:numId w:val="36"/>
        </w:numPr>
        <w:ind w:leftChars="0"/>
      </w:pPr>
      <w:r>
        <w:rPr>
          <w:rFonts w:hint="eastAsia"/>
        </w:rPr>
        <w:t>例</w:t>
      </w:r>
      <w:r>
        <w:t>1</w:t>
      </w:r>
    </w:p>
    <w:p w14:paraId="7F1FB88F" w14:textId="77777777" w:rsidR="00BE226F" w:rsidRDefault="00BE226F" w:rsidP="00FB5C01"/>
    <w:p w14:paraId="236EAA85" w14:textId="77777777" w:rsidR="00FD6075" w:rsidRDefault="00FD6075" w:rsidP="00FB5C01">
      <w:r w:rsidRPr="00535BD9">
        <w:t>CT-</w:t>
      </w:r>
      <w:r w:rsidRPr="00535BD9">
        <w:rPr>
          <w:rFonts w:ascii="Calibri" w:eastAsia="Calibri" w:hAnsi="Calibri" w:cs="Calibri"/>
        </w:rPr>
        <w:t>①</w:t>
      </w:r>
      <w:r w:rsidRPr="00535BD9">
        <w:t xml:space="preserve">　胸部単純</w:t>
      </w:r>
      <w:r w:rsidRPr="00535BD9">
        <w:t>CT</w:t>
      </w:r>
      <w:r w:rsidRPr="00535BD9">
        <w:t xml:space="preserve">　胃がん術後</w:t>
      </w:r>
    </w:p>
    <w:p w14:paraId="679072A0" w14:textId="77777777" w:rsidR="00FD6075" w:rsidRPr="00535BD9" w:rsidRDefault="00FD6075" w:rsidP="00FB5C01"/>
    <w:p w14:paraId="2B8A5AD0" w14:textId="77777777" w:rsidR="00FD6075" w:rsidRPr="00535BD9" w:rsidRDefault="00FD6075" w:rsidP="00FB5C01">
      <w:r w:rsidRPr="00C47CBB">
        <w:rPr>
          <w:rFonts w:hint="eastAsia"/>
          <w:color w:val="F6AA00"/>
          <w:rPrChange w:id="658" w:author="Joh Ayami" w:date="2019-02-27T13:59:00Z">
            <w:rPr>
              <w:rFonts w:hint="eastAsia"/>
              <w:highlight w:val="yellow"/>
            </w:rPr>
          </w:rPrChange>
        </w:rPr>
        <w:t>両側胸膜直下</w:t>
      </w:r>
      <w:r w:rsidRPr="00535BD9">
        <w:rPr>
          <w:rFonts w:hint="eastAsia"/>
        </w:rPr>
        <w:t>の</w:t>
      </w:r>
      <w:r w:rsidRPr="00C47CBB">
        <w:rPr>
          <w:rFonts w:hint="eastAsia"/>
          <w:color w:val="F6AA00"/>
          <w:rPrChange w:id="659" w:author="Joh Ayami" w:date="2019-02-27T13:59:00Z">
            <w:rPr>
              <w:rFonts w:hint="eastAsia"/>
              <w:highlight w:val="yellow"/>
            </w:rPr>
          </w:rPrChange>
        </w:rPr>
        <w:t>肺底部</w:t>
      </w:r>
      <w:r w:rsidRPr="00535BD9">
        <w:rPr>
          <w:rFonts w:hint="eastAsia"/>
        </w:rPr>
        <w:t>に</w:t>
      </w:r>
      <w:r w:rsidRPr="00C47CBB">
        <w:rPr>
          <w:rFonts w:hint="eastAsia"/>
          <w:color w:val="F6AA00"/>
          <w:rPrChange w:id="660" w:author="Joh Ayami" w:date="2019-02-27T14:00:00Z">
            <w:rPr>
              <w:rFonts w:hint="eastAsia"/>
              <w:highlight w:val="yellow"/>
            </w:rPr>
          </w:rPrChange>
        </w:rPr>
        <w:t>右側優位</w:t>
      </w:r>
      <w:r w:rsidRPr="00535BD9">
        <w:rPr>
          <w:rFonts w:hint="eastAsia"/>
        </w:rPr>
        <w:t>に</w:t>
      </w:r>
      <w:r w:rsidRPr="00C14510">
        <w:rPr>
          <w:rFonts w:hint="eastAsia"/>
          <w:color w:val="FF0000"/>
        </w:rPr>
        <w:t>網状影</w:t>
      </w:r>
      <w:r w:rsidRPr="00BA2722">
        <w:rPr>
          <w:rFonts w:hint="eastAsia"/>
          <w:color w:val="FF4B00"/>
          <w:rPrChange w:id="661" w:author="Joh Ayami" w:date="2019-05-29T11:33:00Z">
            <w:rPr>
              <w:rFonts w:hint="eastAsia"/>
            </w:rPr>
          </w:rPrChange>
        </w:rPr>
        <w:t>や</w:t>
      </w:r>
      <w:r w:rsidRPr="00C14510">
        <w:rPr>
          <w:rFonts w:hint="eastAsia"/>
          <w:color w:val="FF0000"/>
        </w:rPr>
        <w:t>牽引性気管支拡張像</w:t>
      </w:r>
      <w:r w:rsidRPr="00535BD9">
        <w:rPr>
          <w:rFonts w:hint="eastAsia"/>
        </w:rPr>
        <w:t>を認め、</w:t>
      </w:r>
      <w:r w:rsidRPr="00C14510">
        <w:rPr>
          <w:rFonts w:hint="eastAsia"/>
          <w:color w:val="4472C4" w:themeColor="accent1"/>
        </w:rPr>
        <w:t>蜂巣肺</w:t>
      </w:r>
      <w:r w:rsidRPr="00535BD9">
        <w:rPr>
          <w:rFonts w:hint="eastAsia"/>
        </w:rPr>
        <w:t>は認めません。</w:t>
      </w:r>
      <w:r w:rsidRPr="00BA2722">
        <w:rPr>
          <w:bdr w:val="single" w:sz="4" w:space="0" w:color="auto"/>
          <w:rPrChange w:id="662" w:author="Joh Ayami" w:date="2019-05-29T11:35:00Z">
            <w:rPr>
              <w:shd w:val="pct15" w:color="auto" w:fill="FFFFFF"/>
            </w:rPr>
          </w:rPrChange>
        </w:rPr>
        <w:t>Possible UIP pattern</w:t>
      </w:r>
      <w:r w:rsidRPr="00535BD9">
        <w:t>を疑います。</w:t>
      </w:r>
      <w:r w:rsidRPr="00C47CBB">
        <w:rPr>
          <w:rFonts w:hint="eastAsia"/>
          <w:color w:val="F6AA00"/>
          <w:rPrChange w:id="663" w:author="Joh Ayami" w:date="2019-02-27T14:00:00Z">
            <w:rPr>
              <w:rFonts w:hint="eastAsia"/>
              <w:highlight w:val="yellow"/>
            </w:rPr>
          </w:rPrChange>
        </w:rPr>
        <w:t>右肺</w:t>
      </w:r>
      <w:r w:rsidRPr="00535BD9">
        <w:t>に</w:t>
      </w:r>
      <w:r w:rsidRPr="00C14510">
        <w:rPr>
          <w:color w:val="FF0000"/>
        </w:rPr>
        <w:t>斑状すりガラス影</w:t>
      </w:r>
      <w:r w:rsidRPr="00535BD9">
        <w:t>が</w:t>
      </w:r>
      <w:r w:rsidRPr="007D5A78">
        <w:rPr>
          <w:rFonts w:hint="eastAsia"/>
          <w:color w:val="4DC4FF"/>
          <w:rPrChange w:id="664" w:author="Microsoft Office User" w:date="2019-03-01T17:21:00Z">
            <w:rPr>
              <w:rFonts w:hint="eastAsia"/>
              <w:u w:val="single"/>
            </w:rPr>
          </w:rPrChange>
        </w:rPr>
        <w:t>散在</w:t>
      </w:r>
      <w:r w:rsidRPr="00535BD9">
        <w:t>。一連の</w:t>
      </w:r>
      <w:r w:rsidRPr="00C14510">
        <w:rPr>
          <w:color w:val="FF0000"/>
        </w:rPr>
        <w:t>間質性肺炎</w:t>
      </w:r>
      <w:r w:rsidRPr="00535BD9">
        <w:t>に伴う変化で矛盾ありません。</w:t>
      </w:r>
      <w:r w:rsidRPr="007D5A78">
        <w:rPr>
          <w:rFonts w:hint="eastAsia"/>
          <w:color w:val="4DC4FF"/>
          <w:rPrChange w:id="665" w:author="Microsoft Office User" w:date="2019-03-01T17:21:00Z">
            <w:rPr>
              <w:rFonts w:hint="eastAsia"/>
              <w:u w:val="single"/>
            </w:rPr>
          </w:rPrChange>
        </w:rPr>
        <w:t>有意な</w:t>
      </w:r>
      <w:r w:rsidRPr="00C14510">
        <w:rPr>
          <w:color w:val="4472C4" w:themeColor="accent1"/>
        </w:rPr>
        <w:t>リンパ節腫大</w:t>
      </w:r>
      <w:r w:rsidRPr="00535BD9">
        <w:t>を指摘できません。</w:t>
      </w:r>
      <w:r w:rsidRPr="00C14510">
        <w:rPr>
          <w:color w:val="4472C4" w:themeColor="accent1"/>
        </w:rPr>
        <w:t>胸水貯留</w:t>
      </w:r>
      <w:r w:rsidRPr="00535BD9">
        <w:t>を認めません。</w:t>
      </w:r>
      <w:r w:rsidRPr="00C47CBB">
        <w:rPr>
          <w:rFonts w:hint="eastAsia"/>
          <w:color w:val="F6AA00"/>
          <w:rPrChange w:id="666" w:author="Joh Ayami" w:date="2019-02-27T14:00:00Z">
            <w:rPr>
              <w:rFonts w:hint="eastAsia"/>
              <w:highlight w:val="yellow"/>
            </w:rPr>
          </w:rPrChange>
        </w:rPr>
        <w:t>大動脈</w:t>
      </w:r>
      <w:r w:rsidRPr="00535BD9">
        <w:t>の</w:t>
      </w:r>
      <w:r w:rsidRPr="00C14510">
        <w:rPr>
          <w:color w:val="FF0000"/>
        </w:rPr>
        <w:t>石灰化</w:t>
      </w:r>
      <w:r w:rsidRPr="00535BD9">
        <w:t>を認めます。</w:t>
      </w:r>
      <w:r w:rsidRPr="00C47CBB">
        <w:rPr>
          <w:rFonts w:hint="eastAsia"/>
          <w:color w:val="F6AA00"/>
          <w:rPrChange w:id="667" w:author="Joh Ayami" w:date="2019-02-27T14:00:00Z">
            <w:rPr>
              <w:rFonts w:hint="eastAsia"/>
              <w:highlight w:val="yellow"/>
            </w:rPr>
          </w:rPrChange>
        </w:rPr>
        <w:t>甲状腺両葉</w:t>
      </w:r>
      <w:r w:rsidRPr="00535BD9">
        <w:t>に</w:t>
      </w:r>
      <w:r w:rsidRPr="00C14510">
        <w:rPr>
          <w:color w:val="FF0000"/>
        </w:rPr>
        <w:t>小</w:t>
      </w:r>
      <w:r w:rsidRPr="00C14510">
        <w:rPr>
          <w:color w:val="FF0000"/>
        </w:rPr>
        <w:t>LDA</w:t>
      </w:r>
      <w:r w:rsidRPr="00535BD9">
        <w:t>を認めます。</w:t>
      </w:r>
      <w:r w:rsidRPr="00C14510">
        <w:rPr>
          <w:color w:val="FF0000"/>
        </w:rPr>
        <w:t>両腎嚢胞</w:t>
      </w:r>
      <w:r w:rsidRPr="00535BD9">
        <w:t>あり。</w:t>
      </w:r>
    </w:p>
    <w:p w14:paraId="75CAAC9C" w14:textId="77777777" w:rsidR="00FD6075" w:rsidRPr="00535BD9" w:rsidRDefault="00FD6075" w:rsidP="00FB5C01"/>
    <w:p w14:paraId="6119428D" w14:textId="7B4CCEB6" w:rsidR="00FD6075" w:rsidRDefault="00FD6075" w:rsidP="00FB5C01">
      <w:r w:rsidRPr="00535BD9">
        <w:rPr>
          <w:rFonts w:hint="eastAsia"/>
        </w:rPr>
        <w:t xml:space="preserve">診断　</w:t>
      </w:r>
      <w:r w:rsidRPr="00AC7C6B">
        <w:rPr>
          <w:rFonts w:hint="eastAsia"/>
          <w:color w:val="FFF100"/>
          <w:rPrChange w:id="668" w:author="Joh Ayami" w:date="2019-05-29T11:35:00Z">
            <w:rPr>
              <w:rFonts w:hint="eastAsia"/>
              <w:shd w:val="pct15" w:color="auto" w:fill="FFFFFF"/>
            </w:rPr>
          </w:rPrChange>
        </w:rPr>
        <w:t>間質性肺炎</w:t>
      </w:r>
      <w:r w:rsidRPr="00535BD9">
        <w:rPr>
          <w:rFonts w:hint="eastAsia"/>
        </w:rPr>
        <w:t>の疑い</w:t>
      </w:r>
    </w:p>
    <w:p w14:paraId="0EB0D562" w14:textId="77777777" w:rsidR="00E43E92" w:rsidRDefault="00E43E92" w:rsidP="00FB5C01"/>
    <w:p w14:paraId="2568EB3B" w14:textId="5312CB21" w:rsidR="00FD6075" w:rsidRDefault="00FD6075" w:rsidP="000122CE">
      <w:pPr>
        <w:pStyle w:val="a5"/>
        <w:numPr>
          <w:ilvl w:val="0"/>
          <w:numId w:val="37"/>
        </w:numPr>
        <w:ind w:leftChars="0"/>
      </w:pPr>
      <w:r>
        <w:rPr>
          <w:rFonts w:hint="eastAsia"/>
        </w:rPr>
        <w:t>例</w:t>
      </w:r>
      <w:r>
        <w:t>2</w:t>
      </w:r>
    </w:p>
    <w:p w14:paraId="7EF84DA4" w14:textId="77777777" w:rsidR="00BE226F" w:rsidRDefault="00BE226F" w:rsidP="00FB5C01"/>
    <w:p w14:paraId="32E814D5" w14:textId="77777777" w:rsidR="00FD6075" w:rsidDel="007D5A78" w:rsidRDefault="00FD6075" w:rsidP="00FB5C01">
      <w:pPr>
        <w:rPr>
          <w:del w:id="669" w:author="Microsoft Office User" w:date="2019-03-01T17:22:00Z"/>
        </w:rPr>
      </w:pPr>
      <w:r w:rsidRPr="00535BD9">
        <w:t>CT-</w:t>
      </w:r>
      <w:r w:rsidRPr="00535BD9">
        <w:rPr>
          <w:rFonts w:ascii="Calibri" w:eastAsia="Calibri" w:hAnsi="Calibri" w:cs="Calibri"/>
        </w:rPr>
        <w:t>②</w:t>
      </w:r>
      <w:r w:rsidRPr="00535BD9">
        <w:t xml:space="preserve">　胸部単純</w:t>
      </w:r>
      <w:r w:rsidRPr="00535BD9">
        <w:t>CT</w:t>
      </w:r>
    </w:p>
    <w:p w14:paraId="14A3A4ED" w14:textId="77777777" w:rsidR="00D20CC6" w:rsidRDefault="00D20CC6" w:rsidP="007D5A78"/>
    <w:p w14:paraId="5B6171B4" w14:textId="0A1E12AA" w:rsidR="00FD6075" w:rsidRPr="00535BD9" w:rsidRDefault="00FD6075" w:rsidP="00FB5C01">
      <w:r w:rsidRPr="00C47CBB">
        <w:rPr>
          <w:rFonts w:hint="eastAsia"/>
          <w:color w:val="F6AA00"/>
          <w:rPrChange w:id="670" w:author="Joh Ayami" w:date="2019-02-27T14:00:00Z">
            <w:rPr>
              <w:rFonts w:hint="eastAsia"/>
              <w:highlight w:val="yellow"/>
            </w:rPr>
          </w:rPrChange>
        </w:rPr>
        <w:t>右側肺底部</w:t>
      </w:r>
      <w:r w:rsidRPr="00535BD9">
        <w:rPr>
          <w:rFonts w:hint="eastAsia"/>
        </w:rPr>
        <w:t>に</w:t>
      </w:r>
      <w:r w:rsidRPr="00C47CBB">
        <w:rPr>
          <w:rFonts w:hint="eastAsia"/>
          <w:color w:val="F6AA00"/>
          <w:rPrChange w:id="671" w:author="Joh Ayami" w:date="2019-02-27T14:00:00Z">
            <w:rPr>
              <w:rFonts w:hint="eastAsia"/>
              <w:highlight w:val="yellow"/>
            </w:rPr>
          </w:rPrChange>
        </w:rPr>
        <w:t>右側優位</w:t>
      </w:r>
      <w:r w:rsidRPr="00535BD9">
        <w:rPr>
          <w:rFonts w:hint="eastAsia"/>
        </w:rPr>
        <w:t>に</w:t>
      </w:r>
      <w:r w:rsidRPr="00C47CBB">
        <w:rPr>
          <w:rFonts w:hint="eastAsia"/>
          <w:color w:val="FF4B00"/>
          <w:rPrChange w:id="672" w:author="Joh Ayami" w:date="2019-02-27T14:01:00Z">
            <w:rPr>
              <w:rFonts w:hint="eastAsia"/>
              <w:color w:val="FF0000"/>
            </w:rPr>
          </w:rPrChange>
        </w:rPr>
        <w:t>網状影</w:t>
      </w:r>
      <w:r w:rsidRPr="00AC7C6B">
        <w:rPr>
          <w:rFonts w:hint="eastAsia"/>
          <w:color w:val="FF4B00"/>
          <w:rPrChange w:id="673" w:author="Joh Ayami" w:date="2019-05-29T11:36:00Z">
            <w:rPr>
              <w:rFonts w:hint="eastAsia"/>
            </w:rPr>
          </w:rPrChange>
        </w:rPr>
        <w:t>や</w:t>
      </w:r>
      <w:r w:rsidRPr="00C47CBB">
        <w:rPr>
          <w:rFonts w:hint="eastAsia"/>
          <w:color w:val="FF4B00"/>
          <w:rPrChange w:id="674" w:author="Joh Ayami" w:date="2019-02-27T14:01:00Z">
            <w:rPr>
              <w:rFonts w:hint="eastAsia"/>
              <w:color w:val="FF0000"/>
            </w:rPr>
          </w:rPrChange>
        </w:rPr>
        <w:t>牽引性気管支拡張像</w:t>
      </w:r>
      <w:r w:rsidRPr="00535BD9">
        <w:rPr>
          <w:rFonts w:hint="eastAsia"/>
        </w:rPr>
        <w:t>を認めます。</w:t>
      </w:r>
      <w:r w:rsidRPr="00C47CBB">
        <w:rPr>
          <w:rFonts w:hint="eastAsia"/>
          <w:color w:val="F6AA00"/>
          <w:rPrChange w:id="675" w:author="Joh Ayami" w:date="2019-02-27T14:00:00Z">
            <w:rPr>
              <w:rFonts w:hint="eastAsia"/>
              <w:highlight w:val="yellow"/>
            </w:rPr>
          </w:rPrChange>
        </w:rPr>
        <w:t>胸膜直下</w:t>
      </w:r>
      <w:r w:rsidRPr="00535BD9">
        <w:rPr>
          <w:rFonts w:hint="eastAsia"/>
        </w:rPr>
        <w:t>は</w:t>
      </w:r>
      <w:r w:rsidRPr="008052F9">
        <w:rPr>
          <w:bdr w:val="single" w:sz="4" w:space="0" w:color="auto"/>
        </w:rPr>
        <w:t>spare</w:t>
      </w:r>
      <w:r w:rsidRPr="00535BD9">
        <w:t>されており、</w:t>
      </w:r>
      <w:r w:rsidRPr="00D43592">
        <w:rPr>
          <w:color w:val="FFF100"/>
          <w:rPrChange w:id="676" w:author="Microsoft Office User" w:date="2019-03-01T11:38:00Z">
            <w:rPr>
              <w:shd w:val="pct15" w:color="auto" w:fill="FFFFFF"/>
            </w:rPr>
          </w:rPrChange>
        </w:rPr>
        <w:t>NSIP</w:t>
      </w:r>
      <w:r w:rsidRPr="00D43592">
        <w:rPr>
          <w:rFonts w:hint="eastAsia"/>
          <w:color w:val="FFF100"/>
          <w:rPrChange w:id="677" w:author="Microsoft Office User" w:date="2019-03-01T11:38:00Z">
            <w:rPr>
              <w:rFonts w:hint="eastAsia"/>
              <w:shd w:val="pct15" w:color="auto" w:fill="FFFFFF"/>
            </w:rPr>
          </w:rPrChange>
        </w:rPr>
        <w:t xml:space="preserve">　</w:t>
      </w:r>
      <w:r w:rsidRPr="00D43592">
        <w:rPr>
          <w:color w:val="FFF100"/>
          <w:rPrChange w:id="678" w:author="Microsoft Office User" w:date="2019-03-01T11:38:00Z">
            <w:rPr>
              <w:shd w:val="pct15" w:color="auto" w:fill="FFFFFF"/>
            </w:rPr>
          </w:rPrChange>
        </w:rPr>
        <w:t>pattern</w:t>
      </w:r>
      <w:r w:rsidRPr="00535BD9">
        <w:t>を疑います。</w:t>
      </w:r>
      <w:r w:rsidRPr="00C47CBB">
        <w:rPr>
          <w:rFonts w:hint="eastAsia"/>
          <w:color w:val="F6AA00"/>
          <w:rPrChange w:id="679" w:author="Joh Ayami" w:date="2019-02-27T14:00:00Z">
            <w:rPr>
              <w:rFonts w:hint="eastAsia"/>
              <w:highlight w:val="yellow"/>
            </w:rPr>
          </w:rPrChange>
        </w:rPr>
        <w:t>右肺</w:t>
      </w:r>
      <w:r w:rsidRPr="00535BD9">
        <w:t>に</w:t>
      </w:r>
      <w:r w:rsidRPr="00C47CBB">
        <w:rPr>
          <w:rFonts w:hint="eastAsia"/>
          <w:color w:val="FF4B00"/>
          <w:rPrChange w:id="680" w:author="Joh Ayami" w:date="2019-02-27T14:01:00Z">
            <w:rPr>
              <w:rFonts w:hint="eastAsia"/>
              <w:color w:val="FF0000"/>
            </w:rPr>
          </w:rPrChange>
        </w:rPr>
        <w:t>斑状すりガラス影</w:t>
      </w:r>
      <w:r w:rsidRPr="00535BD9">
        <w:t>が</w:t>
      </w:r>
      <w:r w:rsidRPr="00D35E06">
        <w:rPr>
          <w:rFonts w:hint="eastAsia"/>
          <w:color w:val="4DC4FF"/>
          <w:rPrChange w:id="681" w:author="Microsoft Office User" w:date="2019-03-01T15:36:00Z">
            <w:rPr>
              <w:rFonts w:hint="eastAsia"/>
              <w:u w:val="single"/>
            </w:rPr>
          </w:rPrChange>
        </w:rPr>
        <w:t>散在</w:t>
      </w:r>
      <w:r w:rsidRPr="00535BD9">
        <w:t>。一連の</w:t>
      </w:r>
      <w:r w:rsidRPr="00C47CBB">
        <w:rPr>
          <w:rFonts w:hint="eastAsia"/>
          <w:color w:val="FF4B00"/>
          <w:rPrChange w:id="682" w:author="Joh Ayami" w:date="2019-02-27T14:01:00Z">
            <w:rPr>
              <w:rFonts w:hint="eastAsia"/>
              <w:color w:val="FF0000"/>
            </w:rPr>
          </w:rPrChange>
        </w:rPr>
        <w:t>間質性肺炎</w:t>
      </w:r>
      <w:r w:rsidRPr="00535BD9">
        <w:t>に伴う変化で矛盾ありません。前回より</w:t>
      </w:r>
      <w:r w:rsidRPr="00D35E06">
        <w:rPr>
          <w:rFonts w:hint="eastAsia"/>
          <w:color w:val="4DC4FF"/>
          <w:rPrChange w:id="683" w:author="Microsoft Office User" w:date="2019-03-01T15:36:00Z">
            <w:rPr>
              <w:rFonts w:hint="eastAsia"/>
              <w:color w:val="000000" w:themeColor="text1"/>
              <w:u w:val="single"/>
            </w:rPr>
          </w:rPrChange>
        </w:rPr>
        <w:t>少し</w:t>
      </w:r>
      <w:r w:rsidRPr="00C47CBB">
        <w:rPr>
          <w:rFonts w:hint="eastAsia"/>
          <w:color w:val="FF4B00"/>
          <w:rPrChange w:id="684" w:author="Joh Ayami" w:date="2019-02-27T14:01:00Z">
            <w:rPr>
              <w:rFonts w:hint="eastAsia"/>
              <w:color w:val="FF0000"/>
            </w:rPr>
          </w:rPrChange>
        </w:rPr>
        <w:t>陰影増強</w:t>
      </w:r>
      <w:r w:rsidRPr="00535BD9">
        <w:t>を認めます。</w:t>
      </w:r>
      <w:del w:id="685" w:author="Joh Ayami" w:date="2019-02-27T14:26:00Z">
        <w:r w:rsidR="00623879" w:rsidRPr="00C47CBB" w:rsidDel="006768CB">
          <w:rPr>
            <w:rFonts w:hint="eastAsia"/>
            <w:color w:val="FF4B00"/>
            <w:highlight w:val="green"/>
            <w:rPrChange w:id="686" w:author="Joh Ayami" w:date="2019-02-27T14:02:00Z">
              <w:rPr>
                <w:rFonts w:hint="eastAsia"/>
                <w:color w:val="FF0000"/>
                <w:highlight w:val="green"/>
              </w:rPr>
            </w:rPrChange>
          </w:rPr>
          <w:delText>ｃＴ１ｃ</w:delText>
        </w:r>
      </w:del>
      <w:ins w:id="687" w:author="Joh Ayami" w:date="2019-02-27T14:26:00Z">
        <w:del w:id="688" w:author="Microsoft Office User" w:date="2019-03-01T17:22:00Z">
          <w:r w:rsidR="006768CB" w:rsidDel="007D5A78">
            <w:rPr>
              <w:color w:val="FF4B00"/>
            </w:rPr>
            <w:tab/>
          </w:r>
        </w:del>
      </w:ins>
      <w:ins w:id="689" w:author="Joh Ayami" w:date="2019-02-27T14:48:00Z">
        <w:del w:id="690" w:author="Microsoft Office User" w:date="2019-03-01T17:22:00Z">
          <w:r w:rsidR="0056050A" w:rsidDel="007D5A78">
            <w:rPr>
              <w:color w:val="FF4B00"/>
            </w:rPr>
            <w:tab/>
          </w:r>
        </w:del>
      </w:ins>
    </w:p>
    <w:p w14:paraId="4453E9F8" w14:textId="56395B5F" w:rsidR="00FD6075" w:rsidRPr="00535BD9" w:rsidRDefault="00FD6075" w:rsidP="00FB5C01">
      <w:r w:rsidRPr="00C47CBB">
        <w:rPr>
          <w:rFonts w:hint="eastAsia"/>
          <w:color w:val="F6AA00"/>
          <w:rPrChange w:id="691" w:author="Joh Ayami" w:date="2019-02-27T14:01:00Z">
            <w:rPr>
              <w:rFonts w:hint="eastAsia"/>
              <w:highlight w:val="yellow"/>
            </w:rPr>
          </w:rPrChange>
        </w:rPr>
        <w:t>縦隔内</w:t>
      </w:r>
      <w:r w:rsidRPr="00535BD9">
        <w:rPr>
          <w:rFonts w:hint="eastAsia"/>
        </w:rPr>
        <w:t>に</w:t>
      </w:r>
      <w:r w:rsidRPr="00C14510">
        <w:rPr>
          <w:rFonts w:hint="eastAsia"/>
          <w:color w:val="FF0000"/>
        </w:rPr>
        <w:t>小リンパ節</w:t>
      </w:r>
      <w:r w:rsidRPr="00535BD9">
        <w:rPr>
          <w:rFonts w:hint="eastAsia"/>
        </w:rPr>
        <w:t>を</w:t>
      </w:r>
      <w:r w:rsidRPr="00D35E06">
        <w:rPr>
          <w:rFonts w:hint="eastAsia"/>
          <w:color w:val="4DC4FF"/>
          <w:rPrChange w:id="692" w:author="Microsoft Office User" w:date="2019-03-01T15:36:00Z">
            <w:rPr>
              <w:rFonts w:hint="eastAsia"/>
              <w:u w:val="single"/>
            </w:rPr>
          </w:rPrChange>
        </w:rPr>
        <w:t>散見</w:t>
      </w:r>
      <w:r w:rsidRPr="00535BD9">
        <w:rPr>
          <w:rFonts w:hint="eastAsia"/>
        </w:rPr>
        <w:t>しますが、</w:t>
      </w:r>
      <w:r w:rsidRPr="00D35E06">
        <w:rPr>
          <w:rFonts w:hint="eastAsia"/>
          <w:color w:val="4DC4FF"/>
          <w:rPrChange w:id="693" w:author="Microsoft Office User" w:date="2019-03-01T15:36:00Z">
            <w:rPr>
              <w:rFonts w:hint="eastAsia"/>
              <w:u w:val="single"/>
            </w:rPr>
          </w:rPrChange>
        </w:rPr>
        <w:t>有意なサイズ</w:t>
      </w:r>
      <w:r w:rsidRPr="00535BD9">
        <w:rPr>
          <w:rFonts w:hint="eastAsia"/>
        </w:rPr>
        <w:t>の</w:t>
      </w:r>
      <w:r w:rsidRPr="00C14510">
        <w:rPr>
          <w:rFonts w:hint="eastAsia"/>
          <w:color w:val="4472C4" w:themeColor="accent1"/>
        </w:rPr>
        <w:t>リンパ節腫大</w:t>
      </w:r>
      <w:r w:rsidRPr="00535BD9">
        <w:rPr>
          <w:rFonts w:hint="eastAsia"/>
        </w:rPr>
        <w:t>を指摘できません。</w:t>
      </w:r>
      <w:r w:rsidR="00623879" w:rsidRPr="000B3743">
        <w:rPr>
          <w:rFonts w:hint="eastAsia"/>
          <w:color w:val="005AFF"/>
          <w:rPrChange w:id="694" w:author="Joh Ayami" w:date="2019-05-30T12:51:00Z">
            <w:rPr>
              <w:rFonts w:hint="eastAsia"/>
              <w:color w:val="FF0000"/>
              <w:highlight w:val="green"/>
            </w:rPr>
          </w:rPrChange>
        </w:rPr>
        <w:t>Ｎ０</w:t>
      </w:r>
    </w:p>
    <w:p w14:paraId="6243B84B" w14:textId="77777777" w:rsidR="00FD6075" w:rsidRPr="00535BD9" w:rsidRDefault="00FD6075" w:rsidP="00FB5C01">
      <w:r w:rsidRPr="00C14510">
        <w:rPr>
          <w:rFonts w:hint="eastAsia"/>
          <w:color w:val="4472C4" w:themeColor="accent1"/>
        </w:rPr>
        <w:t>胸水貯留</w:t>
      </w:r>
      <w:r w:rsidRPr="00535BD9">
        <w:rPr>
          <w:rFonts w:hint="eastAsia"/>
        </w:rPr>
        <w:t>を認めません。</w:t>
      </w:r>
      <w:r w:rsidRPr="00C47CBB">
        <w:rPr>
          <w:rFonts w:hint="eastAsia"/>
          <w:color w:val="F6AA00"/>
          <w:rPrChange w:id="695" w:author="Joh Ayami" w:date="2019-02-27T14:01:00Z">
            <w:rPr>
              <w:rFonts w:hint="eastAsia"/>
              <w:highlight w:val="yellow"/>
            </w:rPr>
          </w:rPrChange>
        </w:rPr>
        <w:t>大動脈</w:t>
      </w:r>
      <w:r w:rsidRPr="00535BD9">
        <w:rPr>
          <w:rFonts w:hint="eastAsia"/>
        </w:rPr>
        <w:t>の</w:t>
      </w:r>
      <w:r w:rsidRPr="00C14510">
        <w:rPr>
          <w:rFonts w:hint="eastAsia"/>
          <w:color w:val="FF0000"/>
        </w:rPr>
        <w:t>石灰化</w:t>
      </w:r>
      <w:r w:rsidRPr="00535BD9">
        <w:rPr>
          <w:rFonts w:hint="eastAsia"/>
        </w:rPr>
        <w:t>を認めます。</w:t>
      </w:r>
      <w:r w:rsidRPr="00C47CBB">
        <w:rPr>
          <w:rFonts w:hint="eastAsia"/>
          <w:color w:val="F6AA00"/>
          <w:rPrChange w:id="696" w:author="Joh Ayami" w:date="2019-02-27T14:01:00Z">
            <w:rPr>
              <w:rFonts w:hint="eastAsia"/>
              <w:highlight w:val="yellow"/>
            </w:rPr>
          </w:rPrChange>
        </w:rPr>
        <w:t>甲状腺両葉</w:t>
      </w:r>
      <w:r w:rsidRPr="00535BD9">
        <w:rPr>
          <w:rFonts w:hint="eastAsia"/>
        </w:rPr>
        <w:t>に</w:t>
      </w:r>
      <w:r w:rsidRPr="00C14510">
        <w:rPr>
          <w:rFonts w:hint="eastAsia"/>
          <w:color w:val="FF0000"/>
        </w:rPr>
        <w:t>小</w:t>
      </w:r>
      <w:r w:rsidRPr="00C14510">
        <w:rPr>
          <w:color w:val="FF0000"/>
        </w:rPr>
        <w:t>LDA</w:t>
      </w:r>
      <w:r w:rsidRPr="00535BD9">
        <w:t>を認めます。前回と</w:t>
      </w:r>
      <w:r w:rsidRPr="00AC7C6B">
        <w:rPr>
          <w:rFonts w:hint="eastAsia"/>
          <w:color w:val="03AF7A"/>
          <w:rPrChange w:id="697" w:author="Joh Ayami" w:date="2019-05-29T11:40:00Z">
            <w:rPr>
              <w:rFonts w:hint="eastAsia"/>
            </w:rPr>
          </w:rPrChange>
        </w:rPr>
        <w:t>著変なし</w:t>
      </w:r>
      <w:r w:rsidRPr="00535BD9">
        <w:t>。</w:t>
      </w:r>
    </w:p>
    <w:p w14:paraId="5B01EFFC" w14:textId="77777777" w:rsidR="00FD6075" w:rsidRPr="00535BD9" w:rsidRDefault="00FD6075" w:rsidP="00FB5C01"/>
    <w:p w14:paraId="4CA307A4" w14:textId="74606F1C" w:rsidR="00FD6075" w:rsidRPr="00535BD9" w:rsidRDefault="00FD6075" w:rsidP="00FB5C01">
      <w:r w:rsidRPr="00535BD9">
        <w:rPr>
          <w:rFonts w:hint="eastAsia"/>
        </w:rPr>
        <w:t xml:space="preserve">診断　</w:t>
      </w:r>
      <w:r w:rsidRPr="00D43592">
        <w:rPr>
          <w:rFonts w:hint="eastAsia"/>
          <w:color w:val="FFF100"/>
          <w:rPrChange w:id="698" w:author="Microsoft Office User" w:date="2019-03-01T11:39:00Z">
            <w:rPr>
              <w:rFonts w:hint="eastAsia"/>
              <w:shd w:val="pct15" w:color="auto" w:fill="FFFFFF"/>
            </w:rPr>
          </w:rPrChange>
        </w:rPr>
        <w:t>間質性肺炎</w:t>
      </w:r>
      <w:r w:rsidRPr="00535BD9">
        <w:rPr>
          <w:rFonts w:hint="eastAsia"/>
        </w:rPr>
        <w:t>の疑い　前回より</w:t>
      </w:r>
      <w:r w:rsidRPr="00D43592">
        <w:rPr>
          <w:rFonts w:hint="eastAsia"/>
          <w:color w:val="03AF7A"/>
          <w:rPrChange w:id="699" w:author="Microsoft Office User" w:date="2019-03-01T11:40:00Z">
            <w:rPr>
              <w:rFonts w:hint="eastAsia"/>
              <w:color w:val="00B050"/>
            </w:rPr>
          </w:rPrChange>
        </w:rPr>
        <w:t>少し増悪</w:t>
      </w:r>
    </w:p>
    <w:p w14:paraId="0D23790C" w14:textId="5AA2FF65" w:rsidR="00543360" w:rsidRDefault="00E17386" w:rsidP="00FB5C01">
      <w:r>
        <w:tab/>
      </w:r>
    </w:p>
    <w:p w14:paraId="26021F59" w14:textId="5E1C497C" w:rsidR="00C06D3A" w:rsidRPr="004D2826" w:rsidRDefault="00C06D3A" w:rsidP="0027442C">
      <w:pPr>
        <w:pStyle w:val="1"/>
      </w:pPr>
      <w:bookmarkStart w:id="700" w:name="_Toc10132246"/>
      <w:r>
        <w:rPr>
          <w:rFonts w:hint="eastAsia"/>
        </w:rPr>
        <w:lastRenderedPageBreak/>
        <w:t>検討中の事項</w:t>
      </w:r>
      <w:bookmarkEnd w:id="700"/>
    </w:p>
    <w:p w14:paraId="723A6426" w14:textId="3F0F5FAC" w:rsidR="00144641" w:rsidRPr="004D2826" w:rsidRDefault="00DE1C58" w:rsidP="00144641">
      <w:pPr>
        <w:pStyle w:val="2"/>
      </w:pPr>
      <w:bookmarkStart w:id="701" w:name="_Toc10132247"/>
      <w:r w:rsidRPr="004D2826">
        <w:rPr>
          <w:rFonts w:hint="eastAsia"/>
        </w:rPr>
        <w:t>変化タグ</w:t>
      </w:r>
      <w:r w:rsidR="00144641" w:rsidRPr="004D2826">
        <w:rPr>
          <w:rFonts w:hint="eastAsia"/>
        </w:rPr>
        <w:t>への</w:t>
      </w:r>
      <w:r w:rsidR="00144641" w:rsidRPr="004D2826">
        <w:t>certainty</w:t>
      </w:r>
      <w:r w:rsidR="00144641" w:rsidRPr="004D2826">
        <w:rPr>
          <w:rFonts w:hint="eastAsia"/>
        </w:rPr>
        <w:t>属性導入</w:t>
      </w:r>
      <w:bookmarkEnd w:id="701"/>
    </w:p>
    <w:p w14:paraId="608EB487" w14:textId="0AA5783B" w:rsidR="00C06D3A" w:rsidRPr="00E17386" w:rsidRDefault="00DE1C58" w:rsidP="00144641">
      <w:pPr>
        <w:ind w:leftChars="0" w:left="0"/>
        <w:rPr>
          <w:strike/>
        </w:rPr>
      </w:pPr>
      <w:r w:rsidRPr="004D2826">
        <w:rPr>
          <w:rFonts w:hint="eastAsia"/>
        </w:rPr>
        <w:t>変化タグ</w:t>
      </w:r>
      <w:r w:rsidR="00C06D3A" w:rsidRPr="004D2826">
        <w:rPr>
          <w:rFonts w:hint="eastAsia"/>
        </w:rPr>
        <w:t>についても</w:t>
      </w:r>
      <w:r w:rsidR="00D311DE" w:rsidRPr="004D2826">
        <w:t>certainty</w:t>
      </w:r>
      <w:r w:rsidR="00964FD1" w:rsidRPr="004D2826">
        <w:rPr>
          <w:rFonts w:hint="eastAsia"/>
        </w:rPr>
        <w:t>属性を導入す</w:t>
      </w:r>
      <w:r w:rsidR="00D85BB7" w:rsidRPr="004D2826">
        <w:rPr>
          <w:rFonts w:hint="eastAsia"/>
        </w:rPr>
        <w:t>べき例</w:t>
      </w:r>
      <w:r w:rsidR="00D311DE" w:rsidRPr="004D2826">
        <w:rPr>
          <w:rFonts w:hint="eastAsia"/>
        </w:rPr>
        <w:t>があ</w:t>
      </w:r>
      <w:r w:rsidR="00FD6075" w:rsidRPr="004D2826">
        <w:rPr>
          <w:rFonts w:hint="eastAsia"/>
        </w:rPr>
        <w:t>る</w:t>
      </w:r>
      <w:r w:rsidR="00B72623" w:rsidRPr="004D2826">
        <w:rPr>
          <w:rFonts w:hint="eastAsia"/>
        </w:rPr>
        <w:t>が，確実性</w:t>
      </w:r>
      <w:r w:rsidR="00D85BB7" w:rsidRPr="004D2826">
        <w:rPr>
          <w:rFonts w:hint="eastAsia"/>
        </w:rPr>
        <w:t>スコープの判断がアノテータにとって負担となる可能性があり，</w:t>
      </w:r>
      <w:r w:rsidR="007E60EB" w:rsidRPr="004D2826">
        <w:rPr>
          <w:rFonts w:hint="eastAsia"/>
        </w:rPr>
        <w:t>導入</w:t>
      </w:r>
      <w:r w:rsidR="00D85BB7" w:rsidRPr="004D2826">
        <w:rPr>
          <w:rFonts w:hint="eastAsia"/>
        </w:rPr>
        <w:t>検討中で</w:t>
      </w:r>
      <w:r w:rsidR="00FD6075" w:rsidRPr="004D2826">
        <w:rPr>
          <w:rFonts w:hint="eastAsia"/>
        </w:rPr>
        <w:t>ある</w:t>
      </w:r>
      <w:r w:rsidR="00D311DE" w:rsidRPr="004D2826">
        <w:rPr>
          <w:rFonts w:hint="eastAsia"/>
        </w:rPr>
        <w:t>．</w:t>
      </w:r>
    </w:p>
    <w:p w14:paraId="45408240" w14:textId="29764FE8" w:rsidR="0034733D" w:rsidRPr="004D2826" w:rsidRDefault="0034733D" w:rsidP="00144641">
      <w:pPr>
        <w:ind w:leftChars="0" w:left="0"/>
      </w:pPr>
      <w:r w:rsidRPr="004D2826">
        <w:rPr>
          <w:rFonts w:hint="eastAsia"/>
        </w:rPr>
        <w:t xml:space="preserve">　具体的には，アノテータに以下の区別を要求することになる．書式変更では表現しにくいため，</w:t>
      </w:r>
      <w:r w:rsidRPr="004D2826">
        <w:t>XML</w:t>
      </w:r>
      <w:r w:rsidRPr="004D2826">
        <w:rPr>
          <w:rFonts w:hint="eastAsia"/>
        </w:rPr>
        <w:t>タグで</w:t>
      </w:r>
      <w:r w:rsidR="00DE1C58" w:rsidRPr="004D2826">
        <w:rPr>
          <w:rFonts w:hint="eastAsia"/>
        </w:rPr>
        <w:t>それぞれの</w:t>
      </w:r>
      <w:r w:rsidRPr="004D2826">
        <w:rPr>
          <w:rFonts w:hint="eastAsia"/>
        </w:rPr>
        <w:t>例を示す．</w:t>
      </w:r>
      <w:r w:rsidR="004D2826">
        <w:rPr>
          <w:rFonts w:hint="eastAsia"/>
        </w:rPr>
        <w:t>上の例では</w:t>
      </w:r>
      <w:r w:rsidR="0057012F">
        <w:rPr>
          <w:rFonts w:hint="eastAsia"/>
        </w:rPr>
        <w:t>急性肺炎自体は疑いの対象ではなく，増悪傾向であることが疑いの対象となっているが，下の例では急性肺炎であることが疑われており，増悪傾向であることが疑われているという情報は付与されない．</w:t>
      </w:r>
    </w:p>
    <w:p w14:paraId="0F958D92" w14:textId="77777777" w:rsidR="00392DE9" w:rsidRPr="004D2826" w:rsidRDefault="00392DE9" w:rsidP="00144641">
      <w:pPr>
        <w:ind w:leftChars="0" w:left="0"/>
      </w:pPr>
    </w:p>
    <w:p w14:paraId="222031F6" w14:textId="5C42A917" w:rsidR="00B72623" w:rsidRPr="004D2826" w:rsidRDefault="00B72623" w:rsidP="00B72623">
      <w:pPr>
        <w:pStyle w:val="a"/>
        <w:ind w:left="686"/>
        <w:rPr>
          <w:color w:val="000000" w:themeColor="text1"/>
        </w:rPr>
      </w:pPr>
      <w:del w:id="702" w:author="Joh Ayami" w:date="2019-05-29T11:55:00Z">
        <w:r w:rsidRPr="004D2826" w:rsidDel="00F73369">
          <w:rPr>
            <w:color w:val="000000" w:themeColor="text1"/>
          </w:rPr>
          <w:delText>&lt;d&gt;</w:delText>
        </w:r>
        <w:r w:rsidRPr="004D2826" w:rsidDel="00F73369">
          <w:rPr>
            <w:rFonts w:hint="eastAsia"/>
            <w:color w:val="000000" w:themeColor="text1"/>
          </w:rPr>
          <w:delText>急性肺炎</w:delText>
        </w:r>
        <w:r w:rsidRPr="004D2826" w:rsidDel="00F73369">
          <w:rPr>
            <w:color w:val="000000" w:themeColor="text1"/>
          </w:rPr>
          <w:delText>&lt;/d&gt;</w:delText>
        </w:r>
      </w:del>
      <w:ins w:id="703" w:author="Joh Ayami" w:date="2019-05-29T11:55:00Z">
        <w:r w:rsidR="00F73369">
          <w:rPr>
            <w:color w:val="000000" w:themeColor="text1"/>
          </w:rPr>
          <w:t>+</w:t>
        </w:r>
      </w:ins>
      <w:r w:rsidRPr="004D2826">
        <w:rPr>
          <w:rFonts w:hint="eastAsia"/>
          <w:color w:val="000000" w:themeColor="text1"/>
        </w:rPr>
        <w:t>の</w:t>
      </w:r>
      <w:r w:rsidRPr="004D2826">
        <w:rPr>
          <w:color w:val="000000" w:themeColor="text1"/>
        </w:rPr>
        <w:t>&lt;c certainty=“suspicious”&gt;</w:t>
      </w:r>
      <w:r w:rsidRPr="004D2826">
        <w:rPr>
          <w:rFonts w:hint="eastAsia"/>
          <w:color w:val="000000" w:themeColor="text1"/>
        </w:rPr>
        <w:t>増悪傾向</w:t>
      </w:r>
      <w:r w:rsidRPr="004D2826">
        <w:rPr>
          <w:color w:val="000000" w:themeColor="text1"/>
        </w:rPr>
        <w:t>&lt;/c&gt;</w:t>
      </w:r>
      <w:r w:rsidRPr="004D2826">
        <w:rPr>
          <w:rFonts w:hint="eastAsia"/>
          <w:color w:val="000000" w:themeColor="text1"/>
        </w:rPr>
        <w:t>を疑いますが</w:t>
      </w:r>
    </w:p>
    <w:p w14:paraId="28276354" w14:textId="3DBDAC67" w:rsidR="00B72623" w:rsidRPr="004D2826" w:rsidRDefault="00B72623" w:rsidP="00B72623">
      <w:pPr>
        <w:pStyle w:val="a"/>
        <w:ind w:left="686"/>
        <w:rPr>
          <w:color w:val="000000" w:themeColor="text1"/>
        </w:rPr>
      </w:pPr>
      <w:r w:rsidRPr="004D2826">
        <w:rPr>
          <w:color w:val="000000" w:themeColor="text1"/>
        </w:rPr>
        <w:t>&lt;d certainty=“suspicious”&gt;</w:t>
      </w:r>
      <w:r w:rsidRPr="004D2826">
        <w:rPr>
          <w:rFonts w:hint="eastAsia"/>
          <w:color w:val="000000" w:themeColor="text1"/>
        </w:rPr>
        <w:t>急性肺炎</w:t>
      </w:r>
      <w:r w:rsidRPr="004D2826">
        <w:rPr>
          <w:color w:val="000000" w:themeColor="text1"/>
        </w:rPr>
        <w:t>&lt;/d&gt;</w:t>
      </w:r>
      <w:r w:rsidRPr="004D2826">
        <w:rPr>
          <w:rFonts w:hint="eastAsia"/>
          <w:color w:val="000000" w:themeColor="text1"/>
        </w:rPr>
        <w:t>の</w:t>
      </w:r>
      <w:r w:rsidRPr="004D2826">
        <w:rPr>
          <w:color w:val="000000" w:themeColor="text1"/>
        </w:rPr>
        <w:t>&lt;c&gt;</w:t>
      </w:r>
      <w:r w:rsidRPr="004D2826">
        <w:rPr>
          <w:rFonts w:hint="eastAsia"/>
          <w:color w:val="000000" w:themeColor="text1"/>
        </w:rPr>
        <w:t>増悪傾向</w:t>
      </w:r>
      <w:r w:rsidRPr="004D2826">
        <w:rPr>
          <w:color w:val="000000" w:themeColor="text1"/>
        </w:rPr>
        <w:t>&lt;/c&gt;</w:t>
      </w:r>
      <w:r w:rsidRPr="004D2826">
        <w:rPr>
          <w:rFonts w:hint="eastAsia"/>
          <w:color w:val="000000" w:themeColor="text1"/>
        </w:rPr>
        <w:t>を疑いますが</w:t>
      </w:r>
    </w:p>
    <w:p w14:paraId="7F825034" w14:textId="4538F40D" w:rsidR="00392DE9" w:rsidRDefault="00392DE9" w:rsidP="0034733D">
      <w:pPr>
        <w:pStyle w:val="a"/>
        <w:numPr>
          <w:ilvl w:val="0"/>
          <w:numId w:val="0"/>
        </w:numPr>
      </w:pPr>
    </w:p>
    <w:p w14:paraId="43208341" w14:textId="56046F1C" w:rsidR="6651769D" w:rsidRDefault="6651769D" w:rsidP="6651769D">
      <w:r>
        <w:t>※</w:t>
      </w:r>
      <w:r>
        <w:t>現在，</w:t>
      </w:r>
      <w:r>
        <w:t>2018/12</w:t>
      </w:r>
      <w:r>
        <w:t>月</w:t>
      </w:r>
      <w:r>
        <w:t>9</w:t>
      </w:r>
      <w:r w:rsidR="004C6F72">
        <w:t>9</w:t>
      </w:r>
      <w:r>
        <w:t>件発注分</w:t>
      </w:r>
      <w:r>
        <w:t>id=53</w:t>
      </w:r>
      <w:r>
        <w:t>の事例では「</w:t>
      </w:r>
      <w:r>
        <w:t>&lt;c certainty=”negative”&gt;</w:t>
      </w:r>
      <w:r>
        <w:t>経時的変化</w:t>
      </w:r>
      <w:r>
        <w:t>&lt;/c&gt;</w:t>
      </w:r>
      <w:r>
        <w:t>に乏しい。」とタグ付けしている．</w:t>
      </w:r>
    </w:p>
    <w:p w14:paraId="6A486E9C" w14:textId="28F22768" w:rsidR="00392DE9" w:rsidRDefault="00392DE9" w:rsidP="0034733D">
      <w:pPr>
        <w:pStyle w:val="a"/>
        <w:numPr>
          <w:ilvl w:val="0"/>
          <w:numId w:val="0"/>
        </w:numPr>
        <w:rPr>
          <w:ins w:id="704" w:author="Joh Ayami" w:date="2019-05-29T11:48:00Z"/>
        </w:rPr>
      </w:pPr>
    </w:p>
    <w:p w14:paraId="16B66786" w14:textId="4F27C3CC" w:rsidR="00F73369" w:rsidRPr="00DC1A63" w:rsidRDefault="00F73369" w:rsidP="00F73369">
      <w:pPr>
        <w:pStyle w:val="2"/>
        <w:rPr>
          <w:ins w:id="705" w:author="Joh Ayami" w:date="2019-05-29T11:48:00Z"/>
          <w:highlight w:val="yellow"/>
          <w:rPrChange w:id="706" w:author="Joh Ayami" w:date="2019-05-29T12:09:00Z">
            <w:rPr>
              <w:ins w:id="707" w:author="Joh Ayami" w:date="2019-05-29T11:48:00Z"/>
            </w:rPr>
          </w:rPrChange>
        </w:rPr>
      </w:pPr>
      <w:bookmarkStart w:id="708" w:name="_Toc10132248"/>
      <w:ins w:id="709" w:author="Joh Ayami" w:date="2019-05-29T11:48:00Z">
        <w:r w:rsidRPr="00DC1A63">
          <w:rPr>
            <w:rFonts w:hint="eastAsia"/>
            <w:highlight w:val="yellow"/>
            <w:rPrChange w:id="710" w:author="Joh Ayami" w:date="2019-05-29T12:09:00Z">
              <w:rPr>
                <w:rFonts w:hint="eastAsia"/>
              </w:rPr>
            </w:rPrChange>
          </w:rPr>
          <w:t>病名・症状</w:t>
        </w:r>
      </w:ins>
      <w:ins w:id="711" w:author="Joh Ayami" w:date="2019-05-29T11:50:00Z">
        <w:r w:rsidRPr="00DC1A63">
          <w:rPr>
            <w:rFonts w:hint="eastAsia"/>
            <w:highlight w:val="yellow"/>
            <w:rPrChange w:id="712" w:author="Joh Ayami" w:date="2019-05-29T12:09:00Z">
              <w:rPr>
                <w:rFonts w:hint="eastAsia"/>
              </w:rPr>
            </w:rPrChange>
          </w:rPr>
          <w:t>を表</w:t>
        </w:r>
      </w:ins>
      <w:ins w:id="713" w:author="Joh Ayami" w:date="2019-05-29T12:07:00Z">
        <w:r w:rsidR="00DC1A63" w:rsidRPr="00DC1A63">
          <w:rPr>
            <w:rFonts w:hint="eastAsia"/>
            <w:highlight w:val="yellow"/>
            <w:rPrChange w:id="714" w:author="Joh Ayami" w:date="2019-05-29T12:09:00Z">
              <w:rPr>
                <w:rFonts w:hint="eastAsia"/>
              </w:rPr>
            </w:rPrChange>
          </w:rPr>
          <w:t>しうる</w:t>
        </w:r>
      </w:ins>
      <w:ins w:id="715" w:author="Joh Ayami" w:date="2019-05-29T11:50:00Z">
        <w:r w:rsidRPr="00DC1A63">
          <w:rPr>
            <w:rFonts w:hint="eastAsia"/>
            <w:highlight w:val="yellow"/>
            <w:rPrChange w:id="716" w:author="Joh Ayami" w:date="2019-05-29T12:09:00Z">
              <w:rPr>
                <w:rFonts w:hint="eastAsia"/>
              </w:rPr>
            </w:rPrChange>
          </w:rPr>
          <w:t>語句を用いた修飾</w:t>
        </w:r>
      </w:ins>
      <w:ins w:id="717" w:author="Joh Ayami" w:date="2019-05-29T12:03:00Z">
        <w:r w:rsidR="001036DF" w:rsidRPr="00DC1A63">
          <w:rPr>
            <w:rFonts w:hint="eastAsia"/>
            <w:highlight w:val="yellow"/>
            <w:rPrChange w:id="718" w:author="Joh Ayami" w:date="2019-05-29T12:09:00Z">
              <w:rPr>
                <w:rFonts w:hint="eastAsia"/>
              </w:rPr>
            </w:rPrChange>
          </w:rPr>
          <w:t>へのタグ付与</w:t>
        </w:r>
      </w:ins>
      <w:bookmarkEnd w:id="708"/>
    </w:p>
    <w:p w14:paraId="6CDE7D9F" w14:textId="08DF3153" w:rsidR="00F73369" w:rsidRPr="00DC1A63" w:rsidRDefault="00F73369">
      <w:pPr>
        <w:pStyle w:val="a"/>
        <w:numPr>
          <w:ilvl w:val="0"/>
          <w:numId w:val="0"/>
        </w:numPr>
        <w:ind w:firstLineChars="50" w:firstLine="120"/>
        <w:rPr>
          <w:ins w:id="719" w:author="Joh Ayami" w:date="2019-05-29T11:59:00Z"/>
          <w:highlight w:val="yellow"/>
          <w:rPrChange w:id="720" w:author="Joh Ayami" w:date="2019-05-29T12:09:00Z">
            <w:rPr>
              <w:ins w:id="721" w:author="Joh Ayami" w:date="2019-05-29T11:59:00Z"/>
            </w:rPr>
          </w:rPrChange>
        </w:rPr>
      </w:pPr>
      <w:ins w:id="722" w:author="Joh Ayami" w:date="2019-05-29T11:51:00Z">
        <w:r w:rsidRPr="00DC1A63">
          <w:rPr>
            <w:rFonts w:hint="eastAsia"/>
            <w:highlight w:val="yellow"/>
            <w:rPrChange w:id="723" w:author="Joh Ayami" w:date="2019-05-29T12:09:00Z">
              <w:rPr>
                <w:rFonts w:hint="eastAsia"/>
              </w:rPr>
            </w:rPrChange>
          </w:rPr>
          <w:t>「</w:t>
        </w:r>
        <w:r w:rsidRPr="00DC1A63">
          <w:rPr>
            <w:highlight w:val="yellow"/>
            <w:rPrChange w:id="724" w:author="Joh Ayami" w:date="2019-05-29T12:09:00Z">
              <w:rPr/>
            </w:rPrChange>
          </w:rPr>
          <w:t>NISP pattern</w:t>
        </w:r>
      </w:ins>
      <w:ins w:id="725" w:author="Joh Ayami" w:date="2019-05-29T11:52:00Z">
        <w:r w:rsidRPr="00DC1A63">
          <w:rPr>
            <w:rFonts w:hint="eastAsia"/>
            <w:highlight w:val="yellow"/>
            <w:rPrChange w:id="726" w:author="Joh Ayami" w:date="2019-05-29T12:09:00Z">
              <w:rPr>
                <w:rFonts w:hint="eastAsia"/>
              </w:rPr>
            </w:rPrChange>
          </w:rPr>
          <w:t>の間質性肺炎</w:t>
        </w:r>
      </w:ins>
      <w:ins w:id="727" w:author="Joh Ayami" w:date="2019-05-29T11:51:00Z">
        <w:r w:rsidRPr="00DC1A63">
          <w:rPr>
            <w:rFonts w:hint="eastAsia"/>
            <w:highlight w:val="yellow"/>
            <w:rPrChange w:id="728" w:author="Joh Ayami" w:date="2019-05-29T12:09:00Z">
              <w:rPr>
                <w:rFonts w:hint="eastAsia"/>
              </w:rPr>
            </w:rPrChange>
          </w:rPr>
          <w:t>」</w:t>
        </w:r>
      </w:ins>
      <w:ins w:id="729" w:author="Joh Ayami" w:date="2019-05-29T11:52:00Z">
        <w:r w:rsidRPr="00DC1A63">
          <w:rPr>
            <w:rFonts w:hint="eastAsia"/>
            <w:highlight w:val="yellow"/>
            <w:rPrChange w:id="730" w:author="Joh Ayami" w:date="2019-05-29T12:09:00Z">
              <w:rPr>
                <w:rFonts w:hint="eastAsia"/>
              </w:rPr>
            </w:rPrChange>
          </w:rPr>
          <w:t>のように，</w:t>
        </w:r>
      </w:ins>
      <w:ins w:id="731" w:author="Joh Ayami" w:date="2019-05-29T11:53:00Z">
        <w:r w:rsidRPr="00DC1A63">
          <w:rPr>
            <w:rFonts w:hint="eastAsia"/>
            <w:highlight w:val="yellow"/>
            <w:rPrChange w:id="732" w:author="Joh Ayami" w:date="2019-05-29T12:09:00Z">
              <w:rPr>
                <w:rFonts w:hint="eastAsia"/>
              </w:rPr>
            </w:rPrChange>
          </w:rPr>
          <w:t>病理学的表現</w:t>
        </w:r>
      </w:ins>
      <w:ins w:id="733" w:author="Joh Ayami" w:date="2019-05-29T12:02:00Z">
        <w:r w:rsidR="00C21E6D" w:rsidRPr="00DC1A63">
          <w:rPr>
            <w:rFonts w:hint="eastAsia"/>
            <w:highlight w:val="yellow"/>
            <w:rPrChange w:id="734" w:author="Joh Ayami" w:date="2019-05-29T12:09:00Z">
              <w:rPr>
                <w:rFonts w:hint="eastAsia"/>
              </w:rPr>
            </w:rPrChange>
          </w:rPr>
          <w:t>によって修飾された</w:t>
        </w:r>
      </w:ins>
      <w:ins w:id="735" w:author="Joh Ayami" w:date="2019-05-29T11:53:00Z">
        <w:r w:rsidRPr="00DC1A63">
          <w:rPr>
            <w:rFonts w:hint="eastAsia"/>
            <w:highlight w:val="yellow"/>
            <w:rPrChange w:id="736" w:author="Joh Ayami" w:date="2019-05-29T12:09:00Z">
              <w:rPr>
                <w:rFonts w:hint="eastAsia"/>
              </w:rPr>
            </w:rPrChange>
          </w:rPr>
          <w:t>病名・症状</w:t>
        </w:r>
      </w:ins>
      <w:ins w:id="737" w:author="Joh Ayami" w:date="2019-05-29T11:54:00Z">
        <w:r w:rsidRPr="00DC1A63">
          <w:rPr>
            <w:rFonts w:hint="eastAsia"/>
            <w:highlight w:val="yellow"/>
            <w:rPrChange w:id="738" w:author="Joh Ayami" w:date="2019-05-29T12:09:00Z">
              <w:rPr>
                <w:rFonts w:hint="eastAsia"/>
              </w:rPr>
            </w:rPrChange>
          </w:rPr>
          <w:t>が見られた場合，</w:t>
        </w:r>
      </w:ins>
      <w:ins w:id="739" w:author="Joh Ayami" w:date="2019-05-29T11:59:00Z">
        <w:r w:rsidR="006F0297" w:rsidRPr="00DC1A63">
          <w:rPr>
            <w:rFonts w:hint="eastAsia"/>
            <w:highlight w:val="yellow"/>
            <w:rPrChange w:id="740" w:author="Joh Ayami" w:date="2019-05-29T12:09:00Z">
              <w:rPr>
                <w:rFonts w:hint="eastAsia"/>
              </w:rPr>
            </w:rPrChange>
          </w:rPr>
          <w:t>以下のアノテーション例が考えられる．</w:t>
        </w:r>
      </w:ins>
    </w:p>
    <w:p w14:paraId="05A2357F" w14:textId="77777777" w:rsidR="006F0297" w:rsidRPr="00DC1A63" w:rsidRDefault="006F0297" w:rsidP="00F73369">
      <w:pPr>
        <w:pStyle w:val="a"/>
        <w:numPr>
          <w:ilvl w:val="0"/>
          <w:numId w:val="0"/>
        </w:numPr>
        <w:ind w:firstLineChars="50" w:firstLine="120"/>
        <w:rPr>
          <w:ins w:id="741" w:author="Joh Ayami" w:date="2019-05-29T11:59:00Z"/>
          <w:highlight w:val="yellow"/>
          <w:rPrChange w:id="742" w:author="Joh Ayami" w:date="2019-05-29T12:09:00Z">
            <w:rPr>
              <w:ins w:id="743" w:author="Joh Ayami" w:date="2019-05-29T11:59:00Z"/>
            </w:rPr>
          </w:rPrChange>
        </w:rPr>
      </w:pPr>
    </w:p>
    <w:p w14:paraId="3D3932D4" w14:textId="46F507CE" w:rsidR="001036DF" w:rsidRPr="00DC1A63" w:rsidRDefault="001036DF" w:rsidP="006F0297">
      <w:pPr>
        <w:pStyle w:val="a"/>
        <w:ind w:left="686"/>
        <w:rPr>
          <w:ins w:id="744" w:author="Joh Ayami" w:date="2019-05-29T12:03:00Z"/>
          <w:color w:val="000000" w:themeColor="text1"/>
          <w:highlight w:val="yellow"/>
          <w:rPrChange w:id="745" w:author="Joh Ayami" w:date="2019-05-29T12:09:00Z">
            <w:rPr>
              <w:ins w:id="746" w:author="Joh Ayami" w:date="2019-05-29T12:03:00Z"/>
            </w:rPr>
          </w:rPrChange>
        </w:rPr>
      </w:pPr>
      <w:ins w:id="747" w:author="Joh Ayami" w:date="2019-05-29T12:04:00Z">
        <w:r w:rsidRPr="00DC1A63">
          <w:rPr>
            <w:color w:val="000000" w:themeColor="text1"/>
            <w:highlight w:val="yellow"/>
            <w:rPrChange w:id="748" w:author="Joh Ayami" w:date="2019-05-29T12:09:00Z">
              <w:rPr>
                <w:color w:val="000000" w:themeColor="text1"/>
              </w:rPr>
            </w:rPrChange>
          </w:rPr>
          <w:t>&lt;d certainty=“positive”&gt;</w:t>
        </w:r>
      </w:ins>
      <w:ins w:id="749" w:author="Joh Ayami" w:date="2019-05-29T12:03:00Z">
        <w:r w:rsidRPr="00DC1A63">
          <w:rPr>
            <w:highlight w:val="yellow"/>
            <w:rPrChange w:id="750" w:author="Joh Ayami" w:date="2019-05-29T12:09:00Z">
              <w:rPr/>
            </w:rPrChange>
          </w:rPr>
          <w:t>NISP pattern</w:t>
        </w:r>
        <w:r w:rsidRPr="00DC1A63">
          <w:rPr>
            <w:rFonts w:hint="eastAsia"/>
            <w:highlight w:val="yellow"/>
            <w:rPrChange w:id="751" w:author="Joh Ayami" w:date="2019-05-29T12:09:00Z">
              <w:rPr>
                <w:rFonts w:hint="eastAsia"/>
              </w:rPr>
            </w:rPrChange>
          </w:rPr>
          <w:t>の間質性肺炎</w:t>
        </w:r>
        <w:r w:rsidRPr="00DC1A63">
          <w:rPr>
            <w:color w:val="000000" w:themeColor="text1"/>
            <w:highlight w:val="yellow"/>
            <w:rPrChange w:id="752" w:author="Joh Ayami" w:date="2019-05-29T12:09:00Z">
              <w:rPr>
                <w:color w:val="000000" w:themeColor="text1"/>
              </w:rPr>
            </w:rPrChange>
          </w:rPr>
          <w:t>&lt;/d&gt;</w:t>
        </w:r>
        <w:r w:rsidRPr="00DC1A63">
          <w:rPr>
            <w:rFonts w:hint="eastAsia"/>
            <w:color w:val="000000" w:themeColor="text1"/>
            <w:highlight w:val="yellow"/>
            <w:rPrChange w:id="753" w:author="Joh Ayami" w:date="2019-05-29T12:09:00Z">
              <w:rPr>
                <w:rFonts w:hint="eastAsia"/>
                <w:color w:val="000000" w:themeColor="text1"/>
              </w:rPr>
            </w:rPrChange>
          </w:rPr>
          <w:t>と考えます</w:t>
        </w:r>
      </w:ins>
    </w:p>
    <w:p w14:paraId="17D865E3" w14:textId="7FB0D06F" w:rsidR="006F0297" w:rsidRPr="00DC1A63" w:rsidRDefault="006F0297" w:rsidP="006F0297">
      <w:pPr>
        <w:pStyle w:val="a"/>
        <w:ind w:left="686"/>
        <w:rPr>
          <w:ins w:id="754" w:author="Joh Ayami" w:date="2019-05-29T12:00:00Z"/>
          <w:color w:val="000000" w:themeColor="text1"/>
          <w:highlight w:val="yellow"/>
          <w:rPrChange w:id="755" w:author="Joh Ayami" w:date="2019-05-29T12:09:00Z">
            <w:rPr>
              <w:ins w:id="756" w:author="Joh Ayami" w:date="2019-05-29T12:00:00Z"/>
              <w:color w:val="000000" w:themeColor="text1"/>
            </w:rPr>
          </w:rPrChange>
        </w:rPr>
      </w:pPr>
      <w:ins w:id="757" w:author="Joh Ayami" w:date="2019-05-29T12:00:00Z">
        <w:r w:rsidRPr="00DC1A63">
          <w:rPr>
            <w:highlight w:val="yellow"/>
            <w:rPrChange w:id="758" w:author="Joh Ayami" w:date="2019-05-29T12:09:00Z">
              <w:rPr/>
            </w:rPrChange>
          </w:rPr>
          <w:t>&lt;f&gt;NISP pattern&lt;/f&gt;</w:t>
        </w:r>
        <w:r w:rsidRPr="00DC1A63">
          <w:rPr>
            <w:rFonts w:hint="eastAsia"/>
            <w:highlight w:val="yellow"/>
            <w:rPrChange w:id="759" w:author="Joh Ayami" w:date="2019-05-29T12:09:00Z">
              <w:rPr>
                <w:rFonts w:hint="eastAsia"/>
              </w:rPr>
            </w:rPrChange>
          </w:rPr>
          <w:t>の</w:t>
        </w:r>
        <w:r w:rsidRPr="00DC1A63">
          <w:rPr>
            <w:color w:val="000000" w:themeColor="text1"/>
            <w:highlight w:val="yellow"/>
            <w:rPrChange w:id="760" w:author="Joh Ayami" w:date="2019-05-29T12:09:00Z">
              <w:rPr>
                <w:color w:val="000000" w:themeColor="text1"/>
              </w:rPr>
            </w:rPrChange>
          </w:rPr>
          <w:t>&lt;d certainty=“positive”&gt;</w:t>
        </w:r>
        <w:r w:rsidRPr="00DC1A63">
          <w:rPr>
            <w:rFonts w:hint="eastAsia"/>
            <w:highlight w:val="yellow"/>
            <w:rPrChange w:id="761" w:author="Joh Ayami" w:date="2019-05-29T12:09:00Z">
              <w:rPr>
                <w:rFonts w:hint="eastAsia"/>
              </w:rPr>
            </w:rPrChange>
          </w:rPr>
          <w:t>間質性肺炎</w:t>
        </w:r>
      </w:ins>
      <w:ins w:id="762" w:author="Joh Ayami" w:date="2019-05-29T11:59:00Z">
        <w:r w:rsidRPr="00DC1A63">
          <w:rPr>
            <w:color w:val="000000" w:themeColor="text1"/>
            <w:highlight w:val="yellow"/>
            <w:rPrChange w:id="763" w:author="Joh Ayami" w:date="2019-05-29T12:09:00Z">
              <w:rPr>
                <w:color w:val="000000" w:themeColor="text1"/>
              </w:rPr>
            </w:rPrChange>
          </w:rPr>
          <w:t>&lt;/d&gt;</w:t>
        </w:r>
      </w:ins>
      <w:ins w:id="764" w:author="Joh Ayami" w:date="2019-05-29T12:00:00Z">
        <w:r w:rsidRPr="00DC1A63">
          <w:rPr>
            <w:rFonts w:hint="eastAsia"/>
            <w:color w:val="000000" w:themeColor="text1"/>
            <w:highlight w:val="yellow"/>
            <w:rPrChange w:id="765" w:author="Joh Ayami" w:date="2019-05-29T12:09:00Z">
              <w:rPr>
                <w:rFonts w:hint="eastAsia"/>
                <w:color w:val="000000" w:themeColor="text1"/>
              </w:rPr>
            </w:rPrChange>
          </w:rPr>
          <w:t>と考えます</w:t>
        </w:r>
      </w:ins>
    </w:p>
    <w:p w14:paraId="20EE8D14" w14:textId="10F8FE3D" w:rsidR="006F0297" w:rsidRPr="00DC1A63" w:rsidRDefault="006F0297" w:rsidP="006F0297">
      <w:pPr>
        <w:pStyle w:val="a"/>
        <w:ind w:left="686"/>
        <w:rPr>
          <w:ins w:id="766" w:author="Joh Ayami" w:date="2019-05-29T11:59:00Z"/>
          <w:color w:val="000000" w:themeColor="text1"/>
          <w:highlight w:val="yellow"/>
          <w:rPrChange w:id="767" w:author="Joh Ayami" w:date="2019-05-29T12:09:00Z">
            <w:rPr>
              <w:ins w:id="768" w:author="Joh Ayami" w:date="2019-05-29T11:59:00Z"/>
              <w:color w:val="000000" w:themeColor="text1"/>
            </w:rPr>
          </w:rPrChange>
        </w:rPr>
      </w:pPr>
      <w:ins w:id="769" w:author="Joh Ayami" w:date="2019-05-29T12:01:00Z">
        <w:r w:rsidRPr="00DC1A63">
          <w:rPr>
            <w:highlight w:val="yellow"/>
            <w:rPrChange w:id="770" w:author="Joh Ayami" w:date="2019-05-29T12:09:00Z">
              <w:rPr/>
            </w:rPrChange>
          </w:rPr>
          <w:t>&lt;</w:t>
        </w:r>
        <w:r w:rsidRPr="00DC1A63">
          <w:rPr>
            <w:color w:val="000000" w:themeColor="text1"/>
            <w:highlight w:val="yellow"/>
            <w:rPrChange w:id="771" w:author="Joh Ayami" w:date="2019-05-29T12:09:00Z">
              <w:rPr>
                <w:color w:val="000000" w:themeColor="text1"/>
              </w:rPr>
            </w:rPrChange>
          </w:rPr>
          <w:t>d certainty=“positive”</w:t>
        </w:r>
        <w:r w:rsidRPr="00DC1A63">
          <w:rPr>
            <w:highlight w:val="yellow"/>
            <w:rPrChange w:id="772" w:author="Joh Ayami" w:date="2019-05-29T12:09:00Z">
              <w:rPr/>
            </w:rPrChange>
          </w:rPr>
          <w:t>&gt;NISP pattern&lt;/d&gt;</w:t>
        </w:r>
        <w:r w:rsidRPr="00DC1A63">
          <w:rPr>
            <w:rFonts w:hint="eastAsia"/>
            <w:highlight w:val="yellow"/>
            <w:rPrChange w:id="773" w:author="Joh Ayami" w:date="2019-05-29T12:09:00Z">
              <w:rPr>
                <w:rFonts w:hint="eastAsia"/>
              </w:rPr>
            </w:rPrChange>
          </w:rPr>
          <w:t>の</w:t>
        </w:r>
        <w:r w:rsidRPr="00DC1A63">
          <w:rPr>
            <w:color w:val="000000" w:themeColor="text1"/>
            <w:highlight w:val="yellow"/>
            <w:rPrChange w:id="774" w:author="Joh Ayami" w:date="2019-05-29T12:09:00Z">
              <w:rPr>
                <w:color w:val="000000" w:themeColor="text1"/>
              </w:rPr>
            </w:rPrChange>
          </w:rPr>
          <w:t>&lt;d certainty=“positive”&gt;</w:t>
        </w:r>
        <w:r w:rsidRPr="00DC1A63">
          <w:rPr>
            <w:rFonts w:hint="eastAsia"/>
            <w:highlight w:val="yellow"/>
            <w:rPrChange w:id="775" w:author="Joh Ayami" w:date="2019-05-29T12:09:00Z">
              <w:rPr>
                <w:rFonts w:hint="eastAsia"/>
              </w:rPr>
            </w:rPrChange>
          </w:rPr>
          <w:t>間質性肺炎</w:t>
        </w:r>
        <w:r w:rsidRPr="00DC1A63">
          <w:rPr>
            <w:color w:val="000000" w:themeColor="text1"/>
            <w:highlight w:val="yellow"/>
            <w:rPrChange w:id="776" w:author="Joh Ayami" w:date="2019-05-29T12:09:00Z">
              <w:rPr>
                <w:color w:val="000000" w:themeColor="text1"/>
              </w:rPr>
            </w:rPrChange>
          </w:rPr>
          <w:t>&lt;/d&gt;</w:t>
        </w:r>
        <w:r w:rsidRPr="00DC1A63">
          <w:rPr>
            <w:rFonts w:hint="eastAsia"/>
            <w:color w:val="000000" w:themeColor="text1"/>
            <w:highlight w:val="yellow"/>
            <w:rPrChange w:id="777" w:author="Joh Ayami" w:date="2019-05-29T12:09:00Z">
              <w:rPr>
                <w:rFonts w:hint="eastAsia"/>
                <w:color w:val="000000" w:themeColor="text1"/>
              </w:rPr>
            </w:rPrChange>
          </w:rPr>
          <w:t>と考えます</w:t>
        </w:r>
      </w:ins>
    </w:p>
    <w:p w14:paraId="0B41F07E" w14:textId="7BB3B79C" w:rsidR="006F0297" w:rsidRPr="00DC1A63" w:rsidRDefault="006F0297" w:rsidP="00F73369">
      <w:pPr>
        <w:pStyle w:val="a"/>
        <w:numPr>
          <w:ilvl w:val="0"/>
          <w:numId w:val="0"/>
        </w:numPr>
        <w:ind w:firstLineChars="50" w:firstLine="120"/>
        <w:rPr>
          <w:ins w:id="778" w:author="Joh Ayami" w:date="2019-05-29T11:59:00Z"/>
          <w:highlight w:val="yellow"/>
          <w:rPrChange w:id="779" w:author="Joh Ayami" w:date="2019-05-29T12:09:00Z">
            <w:rPr>
              <w:ins w:id="780" w:author="Joh Ayami" w:date="2019-05-29T11:59:00Z"/>
            </w:rPr>
          </w:rPrChange>
        </w:rPr>
      </w:pPr>
    </w:p>
    <w:p w14:paraId="652F8E02" w14:textId="77777777" w:rsidR="00DC1A63" w:rsidRDefault="001036DF" w:rsidP="00F73369">
      <w:pPr>
        <w:pStyle w:val="a"/>
        <w:numPr>
          <w:ilvl w:val="0"/>
          <w:numId w:val="0"/>
        </w:numPr>
        <w:ind w:firstLineChars="50" w:firstLine="120"/>
        <w:rPr>
          <w:ins w:id="781" w:author="Joh Ayami" w:date="2019-05-29T12:09:00Z"/>
          <w:highlight w:val="yellow"/>
        </w:rPr>
      </w:pPr>
      <w:ins w:id="782" w:author="Joh Ayami" w:date="2019-05-29T12:05:00Z">
        <w:r w:rsidRPr="00DC1A63">
          <w:rPr>
            <w:rFonts w:hint="eastAsia"/>
            <w:highlight w:val="yellow"/>
            <w:rPrChange w:id="783" w:author="Joh Ayami" w:date="2019-05-29T12:09:00Z">
              <w:rPr>
                <w:rFonts w:hint="eastAsia"/>
              </w:rPr>
            </w:rPrChange>
          </w:rPr>
          <w:t>この例文の場合，もっとも大事な病名・症状は間質性肺炎</w:t>
        </w:r>
        <w:r w:rsidR="00DC1A63" w:rsidRPr="00DC1A63">
          <w:rPr>
            <w:rFonts w:hint="eastAsia"/>
            <w:highlight w:val="yellow"/>
            <w:rPrChange w:id="784" w:author="Joh Ayami" w:date="2019-05-29T12:09:00Z">
              <w:rPr>
                <w:rFonts w:hint="eastAsia"/>
              </w:rPr>
            </w:rPrChange>
          </w:rPr>
          <w:t>であり，</w:t>
        </w:r>
        <w:r w:rsidR="00DC1A63" w:rsidRPr="00DC1A63">
          <w:rPr>
            <w:highlight w:val="yellow"/>
            <w:rPrChange w:id="785" w:author="Joh Ayami" w:date="2019-05-29T12:09:00Z">
              <w:rPr/>
            </w:rPrChange>
          </w:rPr>
          <w:t>NISP pattern</w:t>
        </w:r>
        <w:r w:rsidR="00DC1A63" w:rsidRPr="00DC1A63">
          <w:rPr>
            <w:rFonts w:hint="eastAsia"/>
            <w:highlight w:val="yellow"/>
            <w:rPrChange w:id="786" w:author="Joh Ayami" w:date="2019-05-29T12:09:00Z">
              <w:rPr>
                <w:rFonts w:hint="eastAsia"/>
              </w:rPr>
            </w:rPrChange>
          </w:rPr>
          <w:t>は</w:t>
        </w:r>
      </w:ins>
      <w:ins w:id="787" w:author="Joh Ayami" w:date="2019-05-29T12:06:00Z">
        <w:r w:rsidR="00DC1A63" w:rsidRPr="00DC1A63">
          <w:rPr>
            <w:rFonts w:hint="eastAsia"/>
            <w:highlight w:val="yellow"/>
            <w:rPrChange w:id="788" w:author="Joh Ayami" w:date="2019-05-29T12:09:00Z">
              <w:rPr>
                <w:rFonts w:hint="eastAsia"/>
              </w:rPr>
            </w:rPrChange>
          </w:rPr>
          <w:t>初期治療有効と判断する材料となる病理学的表現である</w:t>
        </w:r>
      </w:ins>
      <w:ins w:id="789" w:author="Joh Ayami" w:date="2019-05-29T12:07:00Z">
        <w:r w:rsidR="00DC1A63" w:rsidRPr="00DC1A63">
          <w:rPr>
            <w:rFonts w:hint="eastAsia"/>
            <w:highlight w:val="yellow"/>
            <w:rPrChange w:id="790" w:author="Joh Ayami" w:date="2019-05-29T12:09:00Z">
              <w:rPr>
                <w:rFonts w:hint="eastAsia"/>
              </w:rPr>
            </w:rPrChange>
          </w:rPr>
          <w:t>．現時点では，例文</w:t>
        </w:r>
      </w:ins>
      <w:ins w:id="791" w:author="Joh Ayami" w:date="2019-05-29T12:08:00Z">
        <w:r w:rsidR="00DC1A63" w:rsidRPr="00DC1A63">
          <w:rPr>
            <w:rFonts w:hint="eastAsia"/>
            <w:highlight w:val="yellow"/>
            <w:rPrChange w:id="792" w:author="Joh Ayami" w:date="2019-05-29T12:09:00Z">
              <w:rPr>
                <w:rFonts w:hint="eastAsia"/>
              </w:rPr>
            </w:rPrChange>
          </w:rPr>
          <w:t>のような病理学的表現は</w:t>
        </w:r>
      </w:ins>
      <w:ins w:id="793" w:author="Joh Ayami" w:date="2019-05-29T12:07:00Z">
        <w:r w:rsidR="00DC1A63" w:rsidRPr="00DC1A63">
          <w:rPr>
            <w:rFonts w:hint="eastAsia"/>
            <w:highlight w:val="yellow"/>
            <w:rPrChange w:id="794" w:author="Joh Ayami" w:date="2019-05-29T12:09:00Z">
              <w:rPr>
                <w:rFonts w:hint="eastAsia"/>
              </w:rPr>
            </w:rPrChange>
          </w:rPr>
          <w:t>病名・症状を特徴付ける</w:t>
        </w:r>
      </w:ins>
      <w:ins w:id="795" w:author="Joh Ayami" w:date="2019-05-29T12:08:00Z">
        <w:r w:rsidR="00DC1A63" w:rsidRPr="00DC1A63">
          <w:rPr>
            <w:rFonts w:hint="eastAsia"/>
            <w:highlight w:val="yellow"/>
            <w:rPrChange w:id="796" w:author="Joh Ayami" w:date="2019-05-29T12:09:00Z">
              <w:rPr>
                <w:rFonts w:hint="eastAsia"/>
              </w:rPr>
            </w:rPrChange>
          </w:rPr>
          <w:t>ものであると判断し，特徴・尺度タグを付与することにする（</w:t>
        </w:r>
        <w:r w:rsidR="00DC1A63" w:rsidRPr="00DC1A63">
          <w:rPr>
            <w:highlight w:val="yellow"/>
            <w:rPrChange w:id="797" w:author="Joh Ayami" w:date="2019-05-29T12:09:00Z">
              <w:rPr/>
            </w:rPrChange>
          </w:rPr>
          <w:t>(45)</w:t>
        </w:r>
        <w:r w:rsidR="00DC1A63" w:rsidRPr="00DC1A63">
          <w:rPr>
            <w:rFonts w:hint="eastAsia"/>
            <w:highlight w:val="yellow"/>
            <w:rPrChange w:id="798" w:author="Joh Ayami" w:date="2019-05-29T12:09:00Z">
              <w:rPr>
                <w:rFonts w:hint="eastAsia"/>
              </w:rPr>
            </w:rPrChange>
          </w:rPr>
          <w:t>の付与の仕方を採用）．</w:t>
        </w:r>
      </w:ins>
    </w:p>
    <w:p w14:paraId="3897D176" w14:textId="4331EE07" w:rsidR="006F0297" w:rsidRDefault="00DC1A63">
      <w:pPr>
        <w:pStyle w:val="a"/>
        <w:numPr>
          <w:ilvl w:val="0"/>
          <w:numId w:val="0"/>
        </w:numPr>
        <w:ind w:firstLineChars="50" w:firstLine="120"/>
        <w:rPr>
          <w:ins w:id="799" w:author="Joh Ayami" w:date="2019-05-29T11:49:00Z"/>
        </w:rPr>
        <w:pPrChange w:id="800" w:author="Joh Ayami" w:date="2019-05-29T11:51:00Z">
          <w:pPr>
            <w:pStyle w:val="a"/>
            <w:numPr>
              <w:numId w:val="0"/>
            </w:numPr>
            <w:ind w:leftChars="0" w:left="0" w:firstLine="0"/>
          </w:pPr>
        </w:pPrChange>
      </w:pPr>
      <w:ins w:id="801" w:author="Joh Ayami" w:date="2019-05-29T12:09:00Z">
        <w:r>
          <w:rPr>
            <w:rFonts w:hint="eastAsia"/>
            <w:highlight w:val="yellow"/>
          </w:rPr>
          <w:t>ちなみに，</w:t>
        </w:r>
        <w:r w:rsidRPr="00DC1A63">
          <w:rPr>
            <w:rFonts w:hint="eastAsia"/>
            <w:highlight w:val="yellow"/>
          </w:rPr>
          <w:t>「</w:t>
        </w:r>
      </w:ins>
      <w:ins w:id="802" w:author="Joh Ayami" w:date="2019-05-29T12:11:00Z">
        <w:r w:rsidRPr="00DC1A63">
          <w:rPr>
            <w:highlight w:val="yellow"/>
            <w:rPrChange w:id="803" w:author="Joh Ayami" w:date="2019-05-29T12:12:00Z">
              <w:rPr/>
            </w:rPrChange>
          </w:rPr>
          <w:t>NSIP pattern</w:t>
        </w:r>
        <w:r w:rsidRPr="00DC1A63">
          <w:rPr>
            <w:rFonts w:hint="eastAsia"/>
            <w:highlight w:val="yellow"/>
            <w:rPrChange w:id="804" w:author="Joh Ayami" w:date="2019-05-29T12:12:00Z">
              <w:rPr>
                <w:rFonts w:hint="eastAsia"/>
              </w:rPr>
            </w:rPrChange>
          </w:rPr>
          <w:t>の疑い</w:t>
        </w:r>
      </w:ins>
      <w:ins w:id="805" w:author="Joh Ayami" w:date="2019-05-29T12:09:00Z">
        <w:r w:rsidRPr="00DC1A63">
          <w:rPr>
            <w:rFonts w:hint="eastAsia"/>
            <w:highlight w:val="yellow"/>
          </w:rPr>
          <w:t>」</w:t>
        </w:r>
      </w:ins>
      <w:ins w:id="806" w:author="Joh Ayami" w:date="2019-05-29T12:12:00Z">
        <w:r>
          <w:rPr>
            <w:rFonts w:hint="eastAsia"/>
            <w:highlight w:val="yellow"/>
          </w:rPr>
          <w:t>のような文の場合には，</w:t>
        </w:r>
        <w:r w:rsidRPr="002666DD">
          <w:rPr>
            <w:highlight w:val="yellow"/>
          </w:rPr>
          <w:t>NISP pattern</w:t>
        </w:r>
        <w:r>
          <w:rPr>
            <w:rFonts w:hint="eastAsia"/>
            <w:highlight w:val="yellow"/>
          </w:rPr>
          <w:t>に病名・症状タグが付与される．</w:t>
        </w:r>
      </w:ins>
    </w:p>
    <w:p w14:paraId="3E5B001D" w14:textId="77777777" w:rsidR="00F73369" w:rsidRDefault="00F73369" w:rsidP="00F73369">
      <w:pPr>
        <w:pStyle w:val="a"/>
        <w:numPr>
          <w:ilvl w:val="0"/>
          <w:numId w:val="0"/>
        </w:numPr>
      </w:pPr>
    </w:p>
    <w:p w14:paraId="2FB8B380" w14:textId="0A69A3DE" w:rsidR="00154CFC" w:rsidRPr="00DF5928" w:rsidRDefault="005851E8" w:rsidP="005851E8">
      <w:pPr>
        <w:pStyle w:val="1"/>
        <w:rPr>
          <w:rPrChange w:id="807" w:author="Joh Ayami" w:date="2019-05-30T12:51:00Z">
            <w:rPr>
              <w:highlight w:val="green"/>
            </w:rPr>
          </w:rPrChange>
        </w:rPr>
      </w:pPr>
      <w:bookmarkStart w:id="808" w:name="_Toc10132249"/>
      <w:r w:rsidRPr="00DF5928">
        <w:rPr>
          <w:rFonts w:hint="eastAsia"/>
          <w:rPrChange w:id="809" w:author="Joh Ayami" w:date="2019-05-30T12:51:00Z">
            <w:rPr>
              <w:rFonts w:hint="eastAsia"/>
              <w:highlight w:val="green"/>
            </w:rPr>
          </w:rPrChange>
        </w:rPr>
        <w:lastRenderedPageBreak/>
        <w:t>解決済みの事項</w:t>
      </w:r>
      <w:bookmarkEnd w:id="808"/>
    </w:p>
    <w:p w14:paraId="680EE07F" w14:textId="2E4B6CD8" w:rsidR="005851E8" w:rsidRPr="00DF5928" w:rsidRDefault="005851E8" w:rsidP="005851E8">
      <w:pPr>
        <w:pStyle w:val="2"/>
        <w:rPr>
          <w:rPrChange w:id="810" w:author="Joh Ayami" w:date="2019-05-30T12:51:00Z">
            <w:rPr>
              <w:highlight w:val="green"/>
            </w:rPr>
          </w:rPrChange>
        </w:rPr>
      </w:pPr>
      <w:bookmarkStart w:id="811" w:name="_Toc10132250"/>
      <w:r w:rsidRPr="00DF5928">
        <w:rPr>
          <w:rFonts w:hint="eastAsia"/>
          <w:rPrChange w:id="812" w:author="Joh Ayami" w:date="2019-05-30T12:51:00Z">
            <w:rPr>
              <w:rFonts w:hint="eastAsia"/>
              <w:highlight w:val="green"/>
            </w:rPr>
          </w:rPrChange>
        </w:rPr>
        <w:t>特徴・尺度タグへの</w:t>
      </w:r>
      <w:r w:rsidRPr="00DF5928">
        <w:rPr>
          <w:rPrChange w:id="813" w:author="Joh Ayami" w:date="2019-05-30T12:51:00Z">
            <w:rPr>
              <w:highlight w:val="green"/>
            </w:rPr>
          </w:rPrChange>
        </w:rPr>
        <w:t>certainty</w:t>
      </w:r>
      <w:r w:rsidRPr="00DF5928">
        <w:rPr>
          <w:rFonts w:hint="eastAsia"/>
          <w:rPrChange w:id="814" w:author="Joh Ayami" w:date="2019-05-30T12:51:00Z">
            <w:rPr>
              <w:rFonts w:hint="eastAsia"/>
              <w:highlight w:val="green"/>
            </w:rPr>
          </w:rPrChange>
        </w:rPr>
        <w:t>属性導入</w:t>
      </w:r>
      <w:bookmarkEnd w:id="811"/>
    </w:p>
    <w:p w14:paraId="17A2B05B" w14:textId="166A0451" w:rsidR="005851E8" w:rsidRPr="00DF5928" w:rsidRDefault="005851E8" w:rsidP="0034733D">
      <w:pPr>
        <w:pStyle w:val="a"/>
        <w:numPr>
          <w:ilvl w:val="0"/>
          <w:numId w:val="0"/>
        </w:numPr>
        <w:rPr>
          <w:rPrChange w:id="815" w:author="Joh Ayami" w:date="2019-05-30T12:51:00Z">
            <w:rPr>
              <w:highlight w:val="green"/>
            </w:rPr>
          </w:rPrChange>
        </w:rPr>
      </w:pPr>
      <w:r w:rsidRPr="00DF5928">
        <w:rPr>
          <w:rFonts w:hint="eastAsia"/>
          <w:rPrChange w:id="816" w:author="Joh Ayami" w:date="2019-05-30T12:51:00Z">
            <w:rPr>
              <w:rFonts w:hint="eastAsia"/>
              <w:highlight w:val="green"/>
            </w:rPr>
          </w:rPrChange>
        </w:rPr>
        <w:t xml:space="preserve">　特徴・尺度タグについても</w:t>
      </w:r>
      <w:r w:rsidR="005A5E1A" w:rsidRPr="00DF5928">
        <w:rPr>
          <w:rFonts w:hint="eastAsia"/>
          <w:rPrChange w:id="817" w:author="Joh Ayami" w:date="2019-05-30T12:51:00Z">
            <w:rPr>
              <w:rFonts w:hint="eastAsia"/>
              <w:highlight w:val="green"/>
            </w:rPr>
          </w:rPrChange>
        </w:rPr>
        <w:t>以下の例文のような違いを表現するために</w:t>
      </w:r>
      <w:r w:rsidRPr="00DF5928">
        <w:rPr>
          <w:rPrChange w:id="818" w:author="Joh Ayami" w:date="2019-05-30T12:51:00Z">
            <w:rPr>
              <w:highlight w:val="green"/>
            </w:rPr>
          </w:rPrChange>
        </w:rPr>
        <w:t>certainty</w:t>
      </w:r>
      <w:r w:rsidRPr="00DF5928">
        <w:rPr>
          <w:rFonts w:hint="eastAsia"/>
          <w:rPrChange w:id="819" w:author="Joh Ayami" w:date="2019-05-30T12:51:00Z">
            <w:rPr>
              <w:rFonts w:hint="eastAsia"/>
              <w:highlight w:val="green"/>
            </w:rPr>
          </w:rPrChange>
        </w:rPr>
        <w:t>属性を導入すべき例があるが，特徴・尺度により修飾される症状・病名タグに</w:t>
      </w:r>
      <w:r w:rsidR="003F0CB8" w:rsidRPr="00DF5928">
        <w:rPr>
          <w:rFonts w:hint="eastAsia"/>
          <w:rPrChange w:id="820" w:author="Joh Ayami" w:date="2019-05-30T12:51:00Z">
            <w:rPr>
              <w:rFonts w:hint="eastAsia"/>
              <w:highlight w:val="green"/>
            </w:rPr>
          </w:rPrChange>
        </w:rPr>
        <w:t>付与する</w:t>
      </w:r>
      <w:r w:rsidR="005A5E1A" w:rsidRPr="00DF5928">
        <w:rPr>
          <w:rPrChange w:id="821" w:author="Joh Ayami" w:date="2019-05-30T12:51:00Z">
            <w:rPr>
              <w:highlight w:val="green"/>
            </w:rPr>
          </w:rPrChange>
        </w:rPr>
        <w:t>certainty</w:t>
      </w:r>
      <w:r w:rsidR="005A5E1A" w:rsidRPr="00DF5928">
        <w:rPr>
          <w:rFonts w:hint="eastAsia"/>
          <w:rPrChange w:id="822" w:author="Joh Ayami" w:date="2019-05-30T12:51:00Z">
            <w:rPr>
              <w:rFonts w:hint="eastAsia"/>
              <w:highlight w:val="green"/>
            </w:rPr>
          </w:rPrChange>
        </w:rPr>
        <w:t>属性による表示で足りると考え，導入は不要だと判断した．</w:t>
      </w:r>
    </w:p>
    <w:p w14:paraId="03A612ED" w14:textId="061FBF90" w:rsidR="005851E8" w:rsidRPr="00DF5928" w:rsidRDefault="005851E8" w:rsidP="0034733D">
      <w:pPr>
        <w:pStyle w:val="a"/>
        <w:numPr>
          <w:ilvl w:val="0"/>
          <w:numId w:val="0"/>
        </w:numPr>
        <w:rPr>
          <w:rPrChange w:id="823" w:author="Joh Ayami" w:date="2019-05-30T12:51:00Z">
            <w:rPr>
              <w:highlight w:val="green"/>
            </w:rPr>
          </w:rPrChange>
        </w:rPr>
      </w:pPr>
    </w:p>
    <w:p w14:paraId="387676E8" w14:textId="1022A882" w:rsidR="005A5E1A" w:rsidRPr="00DF5928" w:rsidRDefault="005A5E1A" w:rsidP="005A5E1A">
      <w:pPr>
        <w:pStyle w:val="a"/>
        <w:ind w:left="686"/>
        <w:rPr>
          <w:rPrChange w:id="824" w:author="Joh Ayami" w:date="2019-05-30T12:51:00Z">
            <w:rPr>
              <w:highlight w:val="green"/>
            </w:rPr>
          </w:rPrChange>
        </w:rPr>
      </w:pPr>
      <w:r w:rsidRPr="00DF5928">
        <w:rPr>
          <w:rPrChange w:id="825" w:author="Joh Ayami" w:date="2019-05-30T12:51:00Z">
            <w:rPr>
              <w:highlight w:val="green"/>
            </w:rPr>
          </w:rPrChange>
        </w:rPr>
        <w:t>&lt;f certainty=”negative”&gt;</w:t>
      </w:r>
      <w:r w:rsidRPr="00DF5928">
        <w:rPr>
          <w:rFonts w:hint="eastAsia"/>
          <w:rPrChange w:id="826" w:author="Joh Ayami" w:date="2019-05-30T12:51:00Z">
            <w:rPr>
              <w:rFonts w:hint="eastAsia"/>
              <w:highlight w:val="green"/>
            </w:rPr>
          </w:rPrChange>
        </w:rPr>
        <w:t>有意なサイズ</w:t>
      </w:r>
      <w:r w:rsidRPr="00DF5928">
        <w:rPr>
          <w:rPrChange w:id="827" w:author="Joh Ayami" w:date="2019-05-30T12:51:00Z">
            <w:rPr>
              <w:highlight w:val="green"/>
            </w:rPr>
          </w:rPrChange>
        </w:rPr>
        <w:t>&lt;/f&gt;</w:t>
      </w:r>
      <w:r w:rsidRPr="00DF5928">
        <w:rPr>
          <w:rFonts w:hint="eastAsia"/>
          <w:rPrChange w:id="828" w:author="Joh Ayami" w:date="2019-05-30T12:51:00Z">
            <w:rPr>
              <w:rFonts w:hint="eastAsia"/>
              <w:highlight w:val="green"/>
            </w:rPr>
          </w:rPrChange>
        </w:rPr>
        <w:t>の</w:t>
      </w:r>
      <w:r w:rsidRPr="00DF5928">
        <w:rPr>
          <w:rPrChange w:id="829" w:author="Joh Ayami" w:date="2019-05-30T12:51:00Z">
            <w:rPr>
              <w:highlight w:val="green"/>
            </w:rPr>
          </w:rPrChange>
        </w:rPr>
        <w:t>&lt;d&gt;</w:t>
      </w:r>
      <w:r w:rsidRPr="00DF5928">
        <w:rPr>
          <w:rFonts w:hint="eastAsia"/>
          <w:rPrChange w:id="830" w:author="Joh Ayami" w:date="2019-05-30T12:51:00Z">
            <w:rPr>
              <w:rFonts w:hint="eastAsia"/>
              <w:highlight w:val="green"/>
            </w:rPr>
          </w:rPrChange>
        </w:rPr>
        <w:t>リンパ節腫大</w:t>
      </w:r>
      <w:r w:rsidRPr="00DF5928">
        <w:rPr>
          <w:rPrChange w:id="831" w:author="Joh Ayami" w:date="2019-05-30T12:51:00Z">
            <w:rPr>
              <w:highlight w:val="green"/>
            </w:rPr>
          </w:rPrChange>
        </w:rPr>
        <w:t>&lt;d&gt;</w:t>
      </w:r>
      <w:r w:rsidRPr="00DF5928">
        <w:rPr>
          <w:rFonts w:hint="eastAsia"/>
          <w:rPrChange w:id="832" w:author="Joh Ayami" w:date="2019-05-30T12:51:00Z">
            <w:rPr>
              <w:rFonts w:hint="eastAsia"/>
              <w:highlight w:val="green"/>
            </w:rPr>
          </w:rPrChange>
        </w:rPr>
        <w:t>を指摘できません。</w:t>
      </w:r>
    </w:p>
    <w:p w14:paraId="33BC8723" w14:textId="09DF29CC" w:rsidR="005A5E1A" w:rsidRPr="00DF5928" w:rsidRDefault="005A5E1A" w:rsidP="005A5E1A">
      <w:pPr>
        <w:pStyle w:val="a"/>
        <w:ind w:left="686"/>
        <w:rPr>
          <w:rPrChange w:id="833" w:author="Joh Ayami" w:date="2019-05-30T12:51:00Z">
            <w:rPr>
              <w:highlight w:val="green"/>
            </w:rPr>
          </w:rPrChange>
        </w:rPr>
      </w:pPr>
      <w:r w:rsidRPr="00DF5928">
        <w:rPr>
          <w:rPrChange w:id="834" w:author="Joh Ayami" w:date="2019-05-30T12:51:00Z">
            <w:rPr>
              <w:highlight w:val="green"/>
            </w:rPr>
          </w:rPrChange>
        </w:rPr>
        <w:t>&lt;f&gt;</w:t>
      </w:r>
      <w:r w:rsidRPr="00DF5928">
        <w:rPr>
          <w:rFonts w:hint="eastAsia"/>
          <w:rPrChange w:id="835" w:author="Joh Ayami" w:date="2019-05-30T12:51:00Z">
            <w:rPr>
              <w:rFonts w:hint="eastAsia"/>
              <w:highlight w:val="green"/>
            </w:rPr>
          </w:rPrChange>
        </w:rPr>
        <w:t>有意なサイズ</w:t>
      </w:r>
      <w:r w:rsidRPr="00DF5928">
        <w:rPr>
          <w:rPrChange w:id="836" w:author="Joh Ayami" w:date="2019-05-30T12:51:00Z">
            <w:rPr>
              <w:highlight w:val="green"/>
            </w:rPr>
          </w:rPrChange>
        </w:rPr>
        <w:t>&lt;/f&gt;</w:t>
      </w:r>
      <w:r w:rsidRPr="00DF5928">
        <w:rPr>
          <w:rFonts w:hint="eastAsia"/>
          <w:rPrChange w:id="837" w:author="Joh Ayami" w:date="2019-05-30T12:51:00Z">
            <w:rPr>
              <w:rFonts w:hint="eastAsia"/>
              <w:highlight w:val="green"/>
            </w:rPr>
          </w:rPrChange>
        </w:rPr>
        <w:t>の</w:t>
      </w:r>
      <w:r w:rsidRPr="00DF5928">
        <w:rPr>
          <w:rPrChange w:id="838" w:author="Joh Ayami" w:date="2019-05-30T12:51:00Z">
            <w:rPr>
              <w:highlight w:val="green"/>
            </w:rPr>
          </w:rPrChange>
        </w:rPr>
        <w:t>&lt;d certainty=”negative”&gt;</w:t>
      </w:r>
      <w:r w:rsidRPr="00DF5928">
        <w:rPr>
          <w:rFonts w:hint="eastAsia"/>
          <w:rPrChange w:id="839" w:author="Joh Ayami" w:date="2019-05-30T12:51:00Z">
            <w:rPr>
              <w:rFonts w:hint="eastAsia"/>
              <w:highlight w:val="green"/>
            </w:rPr>
          </w:rPrChange>
        </w:rPr>
        <w:t>リンパ節腫大</w:t>
      </w:r>
      <w:r w:rsidRPr="00DF5928">
        <w:rPr>
          <w:rPrChange w:id="840" w:author="Joh Ayami" w:date="2019-05-30T12:51:00Z">
            <w:rPr>
              <w:highlight w:val="green"/>
            </w:rPr>
          </w:rPrChange>
        </w:rPr>
        <w:t>&lt;d&gt;</w:t>
      </w:r>
      <w:r w:rsidRPr="00DF5928">
        <w:rPr>
          <w:rFonts w:hint="eastAsia"/>
          <w:rPrChange w:id="841" w:author="Joh Ayami" w:date="2019-05-30T12:51:00Z">
            <w:rPr>
              <w:rFonts w:hint="eastAsia"/>
              <w:highlight w:val="green"/>
            </w:rPr>
          </w:rPrChange>
        </w:rPr>
        <w:t>を指摘できません。</w:t>
      </w:r>
    </w:p>
    <w:p w14:paraId="0D9A338D" w14:textId="5D43140B" w:rsidR="00857287" w:rsidDel="007B41BE" w:rsidRDefault="005F296F" w:rsidP="00857287">
      <w:pPr>
        <w:rPr>
          <w:ins w:id="842" w:author="Microsoft Office User" w:date="2019-02-25T11:07:00Z"/>
          <w:del w:id="843" w:author="Joh Ayami" w:date="2019-05-29T12:13:00Z"/>
        </w:rPr>
      </w:pPr>
      <w:ins w:id="844" w:author="Microsoft Office User" w:date="2019-02-25T11:54:00Z">
        <w:r>
          <w:rPr>
            <w:rFonts w:hint="eastAsia"/>
          </w:rPr>
          <w:t xml:space="preserve">　　　　　　　　　　　　　　　　　　　　　　　　　　　　　　　　　　　　　　　　　　　　　　　　　　　　　　　　　　　　　　　　　　　　　　　　　　　　　　　　　　　　　　　　　　　　　　　　　　　　　</w:t>
        </w:r>
      </w:ins>
    </w:p>
    <w:p w14:paraId="1C477E6A" w14:textId="2A620204" w:rsidR="000C7A3A" w:rsidRDefault="00A22BCC">
      <w:pPr>
        <w:rPr>
          <w:ins w:id="845" w:author="Joh Ayami" w:date="2019-04-15T16:36:00Z"/>
        </w:rPr>
      </w:pPr>
      <w:ins w:id="846" w:author="城 綾実" w:date="2019-02-25T14:55:00Z">
        <w:del w:id="847" w:author="Microsoft Office User" w:date="2019-03-01T16:58:00Z">
          <w:r w:rsidDel="00137844">
            <w:rPr>
              <w:rFonts w:hint="eastAsia"/>
            </w:rPr>
            <w:delText>→負担がないように意味で、作業者がひっかからないように、大きめにとるように。</w:delText>
          </w:r>
        </w:del>
      </w:ins>
    </w:p>
    <w:p w14:paraId="0EAB45B9" w14:textId="77777777" w:rsidR="005E2706" w:rsidRDefault="005E2706" w:rsidP="005E2706">
      <w:pPr>
        <w:pStyle w:val="a"/>
        <w:numPr>
          <w:ilvl w:val="0"/>
          <w:numId w:val="0"/>
        </w:numPr>
        <w:rPr>
          <w:ins w:id="848" w:author="Joh Ayami" w:date="2019-04-15T16:36:00Z"/>
        </w:rPr>
      </w:pPr>
    </w:p>
    <w:p w14:paraId="5B9E83E7" w14:textId="03287881" w:rsidR="005E2706" w:rsidRPr="005E2706" w:rsidRDefault="005E2706" w:rsidP="005E2706">
      <w:pPr>
        <w:pStyle w:val="1"/>
        <w:rPr>
          <w:ins w:id="849" w:author="Joh Ayami" w:date="2019-04-15T16:36:00Z"/>
          <w:rPrChange w:id="850" w:author="Joh Ayami" w:date="2019-04-15T16:36:00Z">
            <w:rPr>
              <w:ins w:id="851" w:author="Joh Ayami" w:date="2019-04-15T16:36:00Z"/>
              <w:highlight w:val="green"/>
            </w:rPr>
          </w:rPrChange>
        </w:rPr>
      </w:pPr>
      <w:bookmarkStart w:id="852" w:name="_Toc10132251"/>
      <w:ins w:id="853" w:author="Joh Ayami" w:date="2019-04-15T16:41:00Z">
        <w:r>
          <w:rPr>
            <w:rFonts w:hint="eastAsia"/>
          </w:rPr>
          <w:t>医学的な知識体系をベースにした情報モデルと本タグとの対応</w:t>
        </w:r>
      </w:ins>
      <w:bookmarkEnd w:id="852"/>
    </w:p>
    <w:p w14:paraId="6B370982" w14:textId="5754EE29" w:rsidR="005E2706" w:rsidRPr="005E2706" w:rsidRDefault="005E2706" w:rsidP="005E2706">
      <w:pPr>
        <w:pStyle w:val="2"/>
        <w:rPr>
          <w:ins w:id="854" w:author="Joh Ayami" w:date="2019-04-15T16:36:00Z"/>
          <w:rPrChange w:id="855" w:author="Joh Ayami" w:date="2019-04-15T16:36:00Z">
            <w:rPr>
              <w:ins w:id="856" w:author="Joh Ayami" w:date="2019-04-15T16:36:00Z"/>
              <w:highlight w:val="green"/>
            </w:rPr>
          </w:rPrChange>
        </w:rPr>
      </w:pPr>
      <w:bookmarkStart w:id="857" w:name="_Toc10132252"/>
      <w:ins w:id="858" w:author="Joh Ayami" w:date="2019-04-15T16:42:00Z">
        <w:r w:rsidRPr="005E2706">
          <w:rPr>
            <w:rFonts w:hint="eastAsia"/>
          </w:rPr>
          <w:t>医学的な知識体系をベースにした情報モデル</w:t>
        </w:r>
        <w:r>
          <w:rPr>
            <w:rFonts w:hint="eastAsia"/>
          </w:rPr>
          <w:t>とは</w:t>
        </w:r>
      </w:ins>
      <w:bookmarkEnd w:id="857"/>
    </w:p>
    <w:p w14:paraId="1BE39FC8" w14:textId="39A79964" w:rsidR="005E2706" w:rsidRPr="00E17386" w:rsidRDefault="00151D64" w:rsidP="005E2706">
      <w:pPr>
        <w:ind w:leftChars="0" w:left="0"/>
        <w:rPr>
          <w:ins w:id="859" w:author="Joh Ayami" w:date="2019-04-15T16:44:00Z"/>
          <w:strike/>
        </w:rPr>
      </w:pPr>
      <w:ins w:id="860" w:author="Joh Ayami" w:date="2019-04-15T16:46:00Z">
        <w:r>
          <w:rPr>
            <w:rFonts w:hint="eastAsia"/>
          </w:rPr>
          <w:t>基盤研の小林先生を中心に設計された情報モデル（最新版は</w:t>
        </w:r>
        <w:r>
          <w:rPr>
            <w:rFonts w:hint="eastAsia"/>
          </w:rPr>
          <w:t>2019/0</w:t>
        </w:r>
      </w:ins>
      <w:ins w:id="861" w:author="Joh Ayami" w:date="2019-04-15T16:47:00Z">
        <w:r>
          <w:t>3</w:t>
        </w:r>
      </w:ins>
      <w:ins w:id="862" w:author="Joh Ayami" w:date="2019-04-15T16:46:00Z">
        <w:r>
          <w:rPr>
            <w:rFonts w:hint="eastAsia"/>
          </w:rPr>
          <w:t>/</w:t>
        </w:r>
      </w:ins>
      <w:ins w:id="863" w:author="Joh Ayami" w:date="2019-04-15T16:47:00Z">
        <w:r>
          <w:t>27</w:t>
        </w:r>
      </w:ins>
      <w:ins w:id="864" w:author="Joh Ayami" w:date="2019-04-15T16:46:00Z">
        <w:r>
          <w:rPr>
            <w:rFonts w:hint="eastAsia"/>
          </w:rPr>
          <w:t>）</w:t>
        </w:r>
      </w:ins>
      <w:ins w:id="865" w:author="Joh Ayami" w:date="2019-04-15T16:47:00Z">
        <w:r>
          <w:rPr>
            <w:rFonts w:hint="eastAsia"/>
          </w:rPr>
          <w:t>．</w:t>
        </w:r>
      </w:ins>
      <w:r w:rsidR="002C562A">
        <w:rPr>
          <w:rFonts w:hint="eastAsia"/>
        </w:rPr>
        <w:t>情報モデルでは，</w:t>
      </w:r>
      <w:r w:rsidR="00624F8B">
        <w:rPr>
          <w:rFonts w:hint="eastAsia"/>
        </w:rPr>
        <w:t>以下の点が</w:t>
      </w:r>
      <w:ins w:id="866" w:author="Joh Ayami" w:date="2019-04-15T16:47:00Z">
        <w:r w:rsidR="00624F8B">
          <w:rPr>
            <w:rFonts w:hint="eastAsia"/>
          </w:rPr>
          <w:t>本アノテーションガイドライン</w:t>
        </w:r>
      </w:ins>
      <w:r w:rsidR="00624F8B">
        <w:rPr>
          <w:rFonts w:hint="eastAsia"/>
        </w:rPr>
        <w:t>の基準とは異なる．</w:t>
      </w:r>
      <w:r w:rsidR="002C562A">
        <w:t>(1)</w:t>
      </w:r>
      <w:r w:rsidR="009A5CB8">
        <w:rPr>
          <w:rFonts w:hint="eastAsia"/>
        </w:rPr>
        <w:t>網羅的</w:t>
      </w:r>
      <w:r w:rsidR="00612FDD">
        <w:rPr>
          <w:rFonts w:hint="eastAsia"/>
        </w:rPr>
        <w:t>かつ詳細</w:t>
      </w:r>
      <w:r w:rsidR="009A5CB8">
        <w:rPr>
          <w:rFonts w:hint="eastAsia"/>
        </w:rPr>
        <w:t>にタグを付与，</w:t>
      </w:r>
      <w:r w:rsidR="00AE58FE">
        <w:t xml:space="preserve">(2) </w:t>
      </w:r>
      <w:r w:rsidR="00865AB8">
        <w:rPr>
          <w:rFonts w:hint="eastAsia"/>
        </w:rPr>
        <w:t>医学的な知識に準じた用語をタグとして採用</w:t>
      </w:r>
      <w:r w:rsidR="00BC1B43">
        <w:rPr>
          <w:rFonts w:hint="eastAsia"/>
        </w:rPr>
        <w:t>，</w:t>
      </w:r>
      <w:r w:rsidR="00BC1B43">
        <w:t>(3)</w:t>
      </w:r>
      <w:r w:rsidR="00BC1B43">
        <w:rPr>
          <w:rFonts w:hint="eastAsia"/>
        </w:rPr>
        <w:t>T</w:t>
      </w:r>
      <w:r w:rsidR="00BC1B43">
        <w:rPr>
          <w:rFonts w:hint="eastAsia"/>
        </w:rPr>
        <w:t>ステージや手術後であるかなど時間変化にタグを付与，</w:t>
      </w:r>
      <w:r w:rsidR="00612FDD">
        <w:t>(</w:t>
      </w:r>
      <w:r w:rsidR="00612FDD">
        <w:rPr>
          <w:rFonts w:hint="eastAsia"/>
        </w:rPr>
        <w:t>4</w:t>
      </w:r>
      <w:r w:rsidR="00612FDD">
        <w:t>)</w:t>
      </w:r>
      <w:r w:rsidR="00612FDD">
        <w:rPr>
          <w:rFonts w:hint="eastAsia"/>
        </w:rPr>
        <w:t>読影所見の文構造にタグを付与．</w:t>
      </w:r>
      <w:r w:rsidR="00624F8B">
        <w:rPr>
          <w:rFonts w:hint="eastAsia"/>
        </w:rPr>
        <w:t xml:space="preserve">　　　　　　　　　　　　　　　　　　　　　　　　　　　　　　　　　　　　　　　　　　　　　　　　　　　　　　　　　　　　　　　　　　　　　　　　　　　　　　　　　　　　　　　　　　　　　　　　　　　　　　　　　　　　　　　　　　　　　　　　　　　　　　　　　　　　　　　　　　　　　　　　　　　　　　　　　　　　　　　　　　　　　　　　　　　　　　　　　　　　　　　　　　　　　　　　　　　　　　　　　　　　　　　　　　　　　　　　　　　　　　　　　　　　　　　　　　　　　　　　　　　　　　　　　　　　　　　　　　　　　　　　　　　　　　　　　　　　　　　　　　　　　　　　　　　　　　　　　　　　　　　　　　　　　　　　　　　　　　　　　　　　　　　　　　　　　　　　　　　　　　　　　　　　　　　　　　　　　　　　　　　　　　　　　　　　　　　　　　　　　　　　　　　　　　　　　　　　　　　　　　　　　　　　　　　　　　　　　　　　　　　　　　　</w:t>
      </w:r>
    </w:p>
    <w:p w14:paraId="29C02217" w14:textId="03F184D3" w:rsidR="00151D64" w:rsidRPr="00BC1B43" w:rsidRDefault="005E2706" w:rsidP="00624F8B">
      <w:pPr>
        <w:rPr>
          <w:ins w:id="867" w:author="Joh Ayami" w:date="2019-04-15T16:47:00Z"/>
        </w:rPr>
      </w:pPr>
      <w:ins w:id="868" w:author="Joh Ayami" w:date="2019-04-15T16:44:00Z">
        <w:r w:rsidRPr="004D2826">
          <w:rPr>
            <w:rFonts w:hint="eastAsia"/>
          </w:rPr>
          <w:t xml:space="preserve">　</w:t>
        </w:r>
      </w:ins>
    </w:p>
    <w:p w14:paraId="7C47A07E" w14:textId="77777777" w:rsidR="00151D64" w:rsidRDefault="00151D64" w:rsidP="00151D64">
      <w:pPr>
        <w:rPr>
          <w:ins w:id="869" w:author="Joh Ayami" w:date="2019-04-15T16:48:00Z"/>
        </w:rPr>
      </w:pPr>
    </w:p>
    <w:tbl>
      <w:tblPr>
        <w:tblStyle w:val="3-2"/>
        <w:tblW w:w="8755" w:type="dxa"/>
        <w:tblLook w:val="04A0" w:firstRow="1" w:lastRow="0" w:firstColumn="1" w:lastColumn="0" w:noHBand="0" w:noVBand="1"/>
        <w:tblPrChange w:id="870" w:author="Joh Ayami" w:date="2019-04-15T16:58:00Z">
          <w:tblPr>
            <w:tblStyle w:val="3-2"/>
            <w:tblW w:w="10461" w:type="dxa"/>
            <w:tblLook w:val="04A0" w:firstRow="1" w:lastRow="0" w:firstColumn="1" w:lastColumn="0" w:noHBand="0" w:noVBand="1"/>
          </w:tblPr>
        </w:tblPrChange>
      </w:tblPr>
      <w:tblGrid>
        <w:gridCol w:w="1101"/>
        <w:gridCol w:w="1593"/>
        <w:gridCol w:w="6061"/>
        <w:tblGridChange w:id="871">
          <w:tblGrid>
            <w:gridCol w:w="1526"/>
            <w:gridCol w:w="4259"/>
            <w:gridCol w:w="4001"/>
            <w:gridCol w:w="675"/>
          </w:tblGrid>
        </w:tblGridChange>
      </w:tblGrid>
      <w:tr w:rsidR="00151D64" w14:paraId="5A0FF412" w14:textId="77777777" w:rsidTr="003324BF">
        <w:trPr>
          <w:cnfStyle w:val="100000000000" w:firstRow="1" w:lastRow="0" w:firstColumn="0" w:lastColumn="0" w:oddVBand="0" w:evenVBand="0" w:oddHBand="0" w:evenHBand="0" w:firstRowFirstColumn="0" w:firstRowLastColumn="0" w:lastRowFirstColumn="0" w:lastRowLastColumn="0"/>
          <w:ins w:id="872" w:author="Joh Ayami" w:date="2019-04-15T16:48:00Z"/>
        </w:trPr>
        <w:tc>
          <w:tcPr>
            <w:cnfStyle w:val="001000000100" w:firstRow="0" w:lastRow="0" w:firstColumn="1" w:lastColumn="0" w:oddVBand="0" w:evenVBand="0" w:oddHBand="0" w:evenHBand="0" w:firstRowFirstColumn="1" w:firstRowLastColumn="0" w:lastRowFirstColumn="0" w:lastRowLastColumn="0"/>
            <w:tcW w:w="1101" w:type="dxa"/>
            <w:tcPrChange w:id="873" w:author="Joh Ayami" w:date="2019-04-15T16:58:00Z">
              <w:tcPr>
                <w:tcW w:w="1526" w:type="dxa"/>
              </w:tcPr>
            </w:tcPrChange>
          </w:tcPr>
          <w:p w14:paraId="62E4FB01" w14:textId="77777777" w:rsidR="00151D64" w:rsidRDefault="00151D64" w:rsidP="00151D64">
            <w:pPr>
              <w:cnfStyle w:val="101000000100" w:firstRow="1" w:lastRow="0" w:firstColumn="1" w:lastColumn="0" w:oddVBand="0" w:evenVBand="0" w:oddHBand="0" w:evenHBand="0" w:firstRowFirstColumn="1" w:firstRowLastColumn="0" w:lastRowFirstColumn="0" w:lastRowLastColumn="0"/>
              <w:rPr>
                <w:ins w:id="874" w:author="Joh Ayami" w:date="2019-04-15T16:48:00Z"/>
                <w:sz w:val="16"/>
                <w:szCs w:val="16"/>
              </w:rPr>
            </w:pPr>
            <w:ins w:id="875" w:author="Joh Ayami" w:date="2019-04-15T16:48:00Z">
              <w:r>
                <w:rPr>
                  <w:rFonts w:hint="eastAsia"/>
                  <w:sz w:val="16"/>
                  <w:szCs w:val="16"/>
                </w:rPr>
                <w:t>提案タグ</w:t>
              </w:r>
            </w:ins>
          </w:p>
        </w:tc>
        <w:tc>
          <w:tcPr>
            <w:tcW w:w="7654" w:type="dxa"/>
            <w:gridSpan w:val="2"/>
            <w:tcPrChange w:id="876" w:author="Joh Ayami" w:date="2019-04-15T16:58:00Z">
              <w:tcPr>
                <w:tcW w:w="8935" w:type="dxa"/>
                <w:gridSpan w:val="3"/>
              </w:tcPr>
            </w:tcPrChange>
          </w:tcPr>
          <w:p w14:paraId="057E51AC" w14:textId="77777777" w:rsidR="00151D64" w:rsidRDefault="00151D64" w:rsidP="00151D64">
            <w:pPr>
              <w:cnfStyle w:val="100000000000" w:firstRow="1" w:lastRow="0" w:firstColumn="0" w:lastColumn="0" w:oddVBand="0" w:evenVBand="0" w:oddHBand="0" w:evenHBand="0" w:firstRowFirstColumn="0" w:firstRowLastColumn="0" w:lastRowFirstColumn="0" w:lastRowLastColumn="0"/>
              <w:rPr>
                <w:ins w:id="877" w:author="Joh Ayami" w:date="2019-04-15T16:48:00Z"/>
                <w:sz w:val="16"/>
                <w:szCs w:val="16"/>
              </w:rPr>
            </w:pPr>
            <w:ins w:id="878" w:author="Joh Ayami" w:date="2019-04-15T16:48:00Z">
              <w:r>
                <w:rPr>
                  <w:rFonts w:hint="eastAsia"/>
                  <w:sz w:val="16"/>
                  <w:szCs w:val="16"/>
                </w:rPr>
                <w:t>経時的変化についての情報モデル</w:t>
              </w:r>
            </w:ins>
          </w:p>
        </w:tc>
      </w:tr>
      <w:tr w:rsidR="00151D64" w14:paraId="4B80E4E3" w14:textId="77777777" w:rsidTr="008131B4">
        <w:tblPrEx>
          <w:tblPrExChange w:id="879" w:author="Joh Ayami" w:date="2019-04-15T16:58:00Z">
            <w:tblPrEx>
              <w:tblW w:w="9786" w:type="dxa"/>
            </w:tblPrEx>
          </w:tblPrExChange>
        </w:tblPrEx>
        <w:trPr>
          <w:cnfStyle w:val="000000100000" w:firstRow="0" w:lastRow="0" w:firstColumn="0" w:lastColumn="0" w:oddVBand="0" w:evenVBand="0" w:oddHBand="1" w:evenHBand="0" w:firstRowFirstColumn="0" w:firstRowLastColumn="0" w:lastRowFirstColumn="0" w:lastRowLastColumn="0"/>
          <w:ins w:id="880" w:author="Joh Ayami" w:date="2019-04-15T16:48:00Z"/>
          <w:trPrChange w:id="881" w:author="Joh Ayami" w:date="2019-04-15T16:58:00Z">
            <w:trPr>
              <w:gridAfter w:val="0"/>
            </w:trPr>
          </w:trPrChange>
        </w:trPr>
        <w:tc>
          <w:tcPr>
            <w:cnfStyle w:val="001000000000" w:firstRow="0" w:lastRow="0" w:firstColumn="1" w:lastColumn="0" w:oddVBand="0" w:evenVBand="0" w:oddHBand="0" w:evenHBand="0" w:firstRowFirstColumn="0" w:firstRowLastColumn="0" w:lastRowFirstColumn="0" w:lastRowLastColumn="0"/>
            <w:tcW w:w="8755" w:type="dxa"/>
            <w:gridSpan w:val="3"/>
            <w:tcPrChange w:id="882" w:author="Joh Ayami" w:date="2019-04-15T16:58:00Z">
              <w:tcPr>
                <w:tcW w:w="9786" w:type="dxa"/>
                <w:gridSpan w:val="3"/>
              </w:tcPr>
            </w:tcPrChange>
          </w:tcPr>
          <w:p w14:paraId="31134669" w14:textId="77777777" w:rsidR="00151D64" w:rsidRDefault="00151D64" w:rsidP="00151D64">
            <w:pPr>
              <w:cnfStyle w:val="001000100000" w:firstRow="0" w:lastRow="0" w:firstColumn="1" w:lastColumn="0" w:oddVBand="0" w:evenVBand="0" w:oddHBand="1" w:evenHBand="0" w:firstRowFirstColumn="0" w:firstRowLastColumn="0" w:lastRowFirstColumn="0" w:lastRowLastColumn="0"/>
              <w:rPr>
                <w:ins w:id="883" w:author="Joh Ayami" w:date="2019-04-15T16:48:00Z"/>
                <w:sz w:val="16"/>
                <w:szCs w:val="16"/>
              </w:rPr>
            </w:pPr>
            <w:ins w:id="884" w:author="Joh Ayami" w:date="2019-04-15T16:48:00Z">
              <w:r>
                <w:rPr>
                  <w:rFonts w:hint="eastAsia"/>
                  <w:sz w:val="16"/>
                  <w:szCs w:val="16"/>
                </w:rPr>
                <w:t>Sentence class = Comparison</w:t>
              </w:r>
              <w:r>
                <w:rPr>
                  <w:rFonts w:hint="eastAsia"/>
                  <w:sz w:val="16"/>
                  <w:szCs w:val="16"/>
                </w:rPr>
                <w:t>において病変の変化が記述された場合に用いる。</w:t>
              </w:r>
            </w:ins>
          </w:p>
        </w:tc>
      </w:tr>
      <w:tr w:rsidR="00151D64" w14:paraId="0C05D161" w14:textId="77777777" w:rsidTr="003324BF">
        <w:trPr>
          <w:ins w:id="885" w:author="Joh Ayami" w:date="2019-04-15T16:48:00Z"/>
        </w:trPr>
        <w:tc>
          <w:tcPr>
            <w:cnfStyle w:val="001000000000" w:firstRow="0" w:lastRow="0" w:firstColumn="1" w:lastColumn="0" w:oddVBand="0" w:evenVBand="0" w:oddHBand="0" w:evenHBand="0" w:firstRowFirstColumn="0" w:firstRowLastColumn="0" w:lastRowFirstColumn="0" w:lastRowLastColumn="0"/>
            <w:tcW w:w="1101" w:type="dxa"/>
            <w:tcPrChange w:id="886" w:author="Joh Ayami" w:date="2019-04-15T16:58:00Z">
              <w:tcPr>
                <w:tcW w:w="1526" w:type="dxa"/>
              </w:tcPr>
            </w:tcPrChange>
          </w:tcPr>
          <w:p w14:paraId="2AD9C1E4" w14:textId="77777777" w:rsidR="00151D64" w:rsidRDefault="00151D64" w:rsidP="00151D64">
            <w:pPr>
              <w:rPr>
                <w:ins w:id="887" w:author="Joh Ayami" w:date="2019-04-15T16:48:00Z"/>
                <w:sz w:val="16"/>
                <w:szCs w:val="16"/>
              </w:rPr>
            </w:pPr>
          </w:p>
        </w:tc>
        <w:tc>
          <w:tcPr>
            <w:tcW w:w="1593" w:type="dxa"/>
            <w:tcPrChange w:id="888" w:author="Joh Ayami" w:date="2019-04-15T16:58:00Z">
              <w:tcPr>
                <w:tcW w:w="4259" w:type="dxa"/>
              </w:tcPr>
            </w:tcPrChange>
          </w:tcPr>
          <w:p w14:paraId="7EF0111B" w14:textId="77777777" w:rsidR="00151D64" w:rsidRDefault="00151D64" w:rsidP="00151D64">
            <w:pPr>
              <w:cnfStyle w:val="000000000000" w:firstRow="0" w:lastRow="0" w:firstColumn="0" w:lastColumn="0" w:oddVBand="0" w:evenVBand="0" w:oddHBand="0" w:evenHBand="0" w:firstRowFirstColumn="0" w:firstRowLastColumn="0" w:lastRowFirstColumn="0" w:lastRowLastColumn="0"/>
              <w:rPr>
                <w:ins w:id="889" w:author="Joh Ayami" w:date="2019-04-15T16:48:00Z"/>
                <w:sz w:val="16"/>
                <w:szCs w:val="16"/>
              </w:rPr>
            </w:pPr>
            <w:ins w:id="890" w:author="Joh Ayami" w:date="2019-04-15T16:48:00Z">
              <w:r>
                <w:rPr>
                  <w:rFonts w:hint="eastAsia"/>
                  <w:sz w:val="16"/>
                  <w:szCs w:val="16"/>
                </w:rPr>
                <w:t>検査日</w:t>
              </w:r>
            </w:ins>
          </w:p>
        </w:tc>
        <w:tc>
          <w:tcPr>
            <w:tcW w:w="6061" w:type="dxa"/>
            <w:tcPrChange w:id="891" w:author="Joh Ayami" w:date="2019-04-15T16:58:00Z">
              <w:tcPr>
                <w:tcW w:w="4676" w:type="dxa"/>
                <w:gridSpan w:val="2"/>
              </w:tcPr>
            </w:tcPrChange>
          </w:tcPr>
          <w:p w14:paraId="5ACD2B5F" w14:textId="77777777" w:rsidR="00151D64" w:rsidRDefault="00151D64" w:rsidP="00151D64">
            <w:pPr>
              <w:cnfStyle w:val="000000000000" w:firstRow="0" w:lastRow="0" w:firstColumn="0" w:lastColumn="0" w:oddVBand="0" w:evenVBand="0" w:oddHBand="0" w:evenHBand="0" w:firstRowFirstColumn="0" w:firstRowLastColumn="0" w:lastRowFirstColumn="0" w:lastRowLastColumn="0"/>
              <w:rPr>
                <w:ins w:id="892" w:author="Joh Ayami" w:date="2019-04-15T16:48:00Z"/>
                <w:sz w:val="16"/>
                <w:szCs w:val="16"/>
              </w:rPr>
            </w:pPr>
            <w:ins w:id="893" w:author="Joh Ayami" w:date="2019-04-15T16:48:00Z">
              <w:r>
                <w:rPr>
                  <w:rFonts w:hint="eastAsia"/>
                  <w:sz w:val="16"/>
                  <w:szCs w:val="16"/>
                </w:rPr>
                <w:t>検査日を示す語句</w:t>
              </w:r>
            </w:ins>
          </w:p>
        </w:tc>
      </w:tr>
      <w:tr w:rsidR="00151D64" w14:paraId="3BCD97CD" w14:textId="77777777" w:rsidTr="003324BF">
        <w:trPr>
          <w:cnfStyle w:val="000000100000" w:firstRow="0" w:lastRow="0" w:firstColumn="0" w:lastColumn="0" w:oddVBand="0" w:evenVBand="0" w:oddHBand="1" w:evenHBand="0" w:firstRowFirstColumn="0" w:firstRowLastColumn="0" w:lastRowFirstColumn="0" w:lastRowLastColumn="0"/>
          <w:ins w:id="894" w:author="Joh Ayami" w:date="2019-04-15T16:48:00Z"/>
        </w:trPr>
        <w:tc>
          <w:tcPr>
            <w:cnfStyle w:val="001000000000" w:firstRow="0" w:lastRow="0" w:firstColumn="1" w:lastColumn="0" w:oddVBand="0" w:evenVBand="0" w:oddHBand="0" w:evenHBand="0" w:firstRowFirstColumn="0" w:firstRowLastColumn="0" w:lastRowFirstColumn="0" w:lastRowLastColumn="0"/>
            <w:tcW w:w="1101" w:type="dxa"/>
            <w:tcPrChange w:id="895" w:author="Joh Ayami" w:date="2019-04-15T16:58:00Z">
              <w:tcPr>
                <w:tcW w:w="1526" w:type="dxa"/>
              </w:tcPr>
            </w:tcPrChange>
          </w:tcPr>
          <w:p w14:paraId="563E1F00" w14:textId="77777777" w:rsidR="00151D64" w:rsidRDefault="00151D64" w:rsidP="00151D64">
            <w:pPr>
              <w:cnfStyle w:val="001000100000" w:firstRow="0" w:lastRow="0" w:firstColumn="1" w:lastColumn="0" w:oddVBand="0" w:evenVBand="0" w:oddHBand="1" w:evenHBand="0" w:firstRowFirstColumn="0" w:firstRowLastColumn="0" w:lastRowFirstColumn="0" w:lastRowLastColumn="0"/>
              <w:rPr>
                <w:ins w:id="896" w:author="Joh Ayami" w:date="2019-04-15T16:48:00Z"/>
                <w:sz w:val="16"/>
                <w:szCs w:val="16"/>
              </w:rPr>
            </w:pPr>
            <w:ins w:id="897" w:author="Joh Ayami" w:date="2019-04-15T16:48:00Z">
              <w:r>
                <w:rPr>
                  <w:rFonts w:hint="eastAsia"/>
                  <w:b w:val="0"/>
                  <w:color w:val="FF0000"/>
                  <w:sz w:val="16"/>
                  <w:szCs w:val="16"/>
                  <w:highlight w:val="yellow"/>
                </w:rPr>
                <w:t>C</w:t>
              </w:r>
            </w:ins>
          </w:p>
        </w:tc>
        <w:tc>
          <w:tcPr>
            <w:tcW w:w="1593" w:type="dxa"/>
            <w:tcPrChange w:id="898" w:author="Joh Ayami" w:date="2019-04-15T16:58:00Z">
              <w:tcPr>
                <w:tcW w:w="4259" w:type="dxa"/>
              </w:tcPr>
            </w:tcPrChange>
          </w:tcPr>
          <w:p w14:paraId="283815A6" w14:textId="77777777" w:rsidR="00151D64" w:rsidRDefault="00151D64" w:rsidP="00151D64">
            <w:pPr>
              <w:cnfStyle w:val="000000100000" w:firstRow="0" w:lastRow="0" w:firstColumn="0" w:lastColumn="0" w:oddVBand="0" w:evenVBand="0" w:oddHBand="1" w:evenHBand="0" w:firstRowFirstColumn="0" w:firstRowLastColumn="0" w:lastRowFirstColumn="0" w:lastRowLastColumn="0"/>
              <w:rPr>
                <w:ins w:id="899" w:author="Joh Ayami" w:date="2019-04-15T16:48:00Z"/>
                <w:sz w:val="16"/>
                <w:szCs w:val="16"/>
              </w:rPr>
            </w:pPr>
            <w:ins w:id="900" w:author="Joh Ayami" w:date="2019-04-15T16:48:00Z">
              <w:r>
                <w:rPr>
                  <w:rFonts w:hint="eastAsia"/>
                  <w:sz w:val="16"/>
                  <w:szCs w:val="16"/>
                </w:rPr>
                <w:t>大きさの変化</w:t>
              </w:r>
            </w:ins>
          </w:p>
        </w:tc>
        <w:tc>
          <w:tcPr>
            <w:tcW w:w="6061" w:type="dxa"/>
            <w:tcPrChange w:id="901" w:author="Joh Ayami" w:date="2019-04-15T16:58:00Z">
              <w:tcPr>
                <w:tcW w:w="4676" w:type="dxa"/>
                <w:gridSpan w:val="2"/>
              </w:tcPr>
            </w:tcPrChange>
          </w:tcPr>
          <w:p w14:paraId="0AA34232" w14:textId="77777777" w:rsidR="00151D64" w:rsidRDefault="00151D64" w:rsidP="00151D64">
            <w:pPr>
              <w:cnfStyle w:val="000000100000" w:firstRow="0" w:lastRow="0" w:firstColumn="0" w:lastColumn="0" w:oddVBand="0" w:evenVBand="0" w:oddHBand="1" w:evenHBand="0" w:firstRowFirstColumn="0" w:firstRowLastColumn="0" w:lastRowFirstColumn="0" w:lastRowLastColumn="0"/>
              <w:rPr>
                <w:ins w:id="902" w:author="Joh Ayami" w:date="2019-04-15T16:48:00Z"/>
                <w:sz w:val="16"/>
                <w:szCs w:val="16"/>
              </w:rPr>
            </w:pPr>
            <w:ins w:id="903" w:author="Joh Ayami" w:date="2019-04-15T16:48:00Z">
              <w:r w:rsidRPr="00516103">
                <w:rPr>
                  <w:rFonts w:hint="eastAsia"/>
                  <w:b/>
                  <w:sz w:val="16"/>
                  <w:szCs w:val="16"/>
                </w:rPr>
                <w:t>・増大</w:t>
              </w:r>
              <w:r>
                <w:rPr>
                  <w:rFonts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漸増、増大傾向</w:t>
              </w:r>
            </w:ins>
          </w:p>
          <w:p w14:paraId="342F372E" w14:textId="77777777" w:rsidR="00151D64" w:rsidRPr="001404F4" w:rsidRDefault="00151D64" w:rsidP="00151D64">
            <w:pPr>
              <w:cnfStyle w:val="000000100000" w:firstRow="0" w:lastRow="0" w:firstColumn="0" w:lastColumn="0" w:oddVBand="0" w:evenVBand="0" w:oddHBand="1" w:evenHBand="0" w:firstRowFirstColumn="0" w:firstRowLastColumn="0" w:lastRowFirstColumn="0" w:lastRowLastColumn="0"/>
              <w:rPr>
                <w:ins w:id="904" w:author="Joh Ayami" w:date="2019-04-15T16:48:00Z"/>
                <w:sz w:val="16"/>
                <w:szCs w:val="16"/>
              </w:rPr>
            </w:pPr>
            <w:ins w:id="905" w:author="Joh Ayami" w:date="2019-04-15T16:48:00Z">
              <w:r w:rsidRPr="00516103">
                <w:rPr>
                  <w:rFonts w:hint="eastAsia"/>
                  <w:b/>
                  <w:sz w:val="16"/>
                  <w:szCs w:val="16"/>
                </w:rPr>
                <w:t>・一定</w:t>
              </w:r>
              <w:r>
                <w:rPr>
                  <w:rFonts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hint="eastAsia"/>
                  <w:sz w:val="16"/>
                  <w:szCs w:val="16"/>
                </w:rPr>
                <w:t>不変、著変</w:t>
              </w:r>
              <w:r>
                <w:rPr>
                  <w:rFonts w:hint="eastAsia"/>
                  <w:sz w:val="16"/>
                  <w:szCs w:val="16"/>
                </w:rPr>
                <w:t>{</w:t>
              </w:r>
              <w:r>
                <w:rPr>
                  <w:rFonts w:hint="eastAsia"/>
                  <w:sz w:val="16"/>
                  <w:szCs w:val="16"/>
                </w:rPr>
                <w:t>なし</w:t>
              </w:r>
              <w:r>
                <w:rPr>
                  <w:rFonts w:hint="eastAsia"/>
                  <w:sz w:val="16"/>
                  <w:szCs w:val="16"/>
                </w:rPr>
                <w:t>/</w:t>
              </w:r>
              <w:r>
                <w:rPr>
                  <w:rFonts w:hint="eastAsia"/>
                  <w:sz w:val="16"/>
                  <w:szCs w:val="16"/>
                </w:rPr>
                <w:t>ない</w:t>
              </w:r>
              <w:r>
                <w:rPr>
                  <w:rFonts w:hint="eastAsia"/>
                  <w:sz w:val="16"/>
                  <w:szCs w:val="16"/>
                </w:rPr>
                <w:t>/</w:t>
              </w:r>
              <w:r>
                <w:rPr>
                  <w:rFonts w:hint="eastAsia"/>
                  <w:sz w:val="16"/>
                  <w:szCs w:val="16"/>
                </w:rPr>
                <w:t>認めない</w:t>
              </w:r>
              <w:r>
                <w:rPr>
                  <w:rFonts w:hint="eastAsia"/>
                  <w:sz w:val="16"/>
                  <w:szCs w:val="16"/>
                </w:rPr>
                <w:t>/</w:t>
              </w:r>
              <w:r>
                <w:rPr>
                  <w:rFonts w:hint="eastAsia"/>
                  <w:sz w:val="16"/>
                  <w:szCs w:val="16"/>
                </w:rPr>
                <w:t>認めません</w:t>
              </w:r>
              <w:r>
                <w:rPr>
                  <w:rFonts w:hint="eastAsia"/>
                  <w:sz w:val="16"/>
                  <w:szCs w:val="16"/>
                </w:rPr>
                <w:t>/</w:t>
              </w:r>
              <w:r>
                <w:rPr>
                  <w:rFonts w:hint="eastAsia"/>
                  <w:sz w:val="16"/>
                  <w:szCs w:val="16"/>
                </w:rPr>
                <w:t>ありません</w:t>
              </w:r>
              <w:r>
                <w:rPr>
                  <w:rFonts w:hint="eastAsia"/>
                  <w:sz w:val="16"/>
                  <w:szCs w:val="16"/>
                </w:rPr>
                <w:t>}</w:t>
              </w:r>
              <w:r>
                <w:rPr>
                  <w:rFonts w:hint="eastAsia"/>
                  <w:sz w:val="16"/>
                  <w:szCs w:val="16"/>
                </w:rPr>
                <w:t>、経時的変化に乏しい</w:t>
              </w:r>
            </w:ins>
          </w:p>
          <w:p w14:paraId="1264B056" w14:textId="77777777" w:rsidR="00151D64" w:rsidRPr="009153AD" w:rsidRDefault="00151D64" w:rsidP="00151D64">
            <w:pPr>
              <w:cnfStyle w:val="000000100000" w:firstRow="0" w:lastRow="0" w:firstColumn="0" w:lastColumn="0" w:oddVBand="0" w:evenVBand="0" w:oddHBand="1" w:evenHBand="0" w:firstRowFirstColumn="0" w:firstRowLastColumn="0" w:lastRowFirstColumn="0" w:lastRowLastColumn="0"/>
              <w:rPr>
                <w:ins w:id="906" w:author="Joh Ayami" w:date="2019-04-15T16:48:00Z"/>
                <w:sz w:val="16"/>
                <w:szCs w:val="16"/>
              </w:rPr>
            </w:pPr>
            <w:ins w:id="907" w:author="Joh Ayami" w:date="2019-04-15T16:48:00Z">
              <w:r w:rsidRPr="00516103">
                <w:rPr>
                  <w:rFonts w:hint="eastAsia"/>
                  <w:b/>
                  <w:sz w:val="16"/>
                  <w:szCs w:val="16"/>
                </w:rPr>
                <w:t>・減少</w:t>
              </w:r>
              <w:r>
                <w:rPr>
                  <w:rFonts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縮小、範囲が狭く</w:t>
              </w:r>
            </w:ins>
          </w:p>
        </w:tc>
      </w:tr>
      <w:tr w:rsidR="00151D64" w14:paraId="213C1BB4" w14:textId="77777777" w:rsidTr="003324BF">
        <w:trPr>
          <w:ins w:id="908" w:author="Joh Ayami" w:date="2019-04-15T16:48:00Z"/>
        </w:trPr>
        <w:tc>
          <w:tcPr>
            <w:cnfStyle w:val="001000000000" w:firstRow="0" w:lastRow="0" w:firstColumn="1" w:lastColumn="0" w:oddVBand="0" w:evenVBand="0" w:oddHBand="0" w:evenHBand="0" w:firstRowFirstColumn="0" w:firstRowLastColumn="0" w:lastRowFirstColumn="0" w:lastRowLastColumn="0"/>
            <w:tcW w:w="1101" w:type="dxa"/>
            <w:tcPrChange w:id="909" w:author="Joh Ayami" w:date="2019-04-15T16:58:00Z">
              <w:tcPr>
                <w:tcW w:w="1526" w:type="dxa"/>
              </w:tcPr>
            </w:tcPrChange>
          </w:tcPr>
          <w:p w14:paraId="59457507" w14:textId="77777777" w:rsidR="00151D64" w:rsidRDefault="00151D64" w:rsidP="00151D64">
            <w:pPr>
              <w:rPr>
                <w:ins w:id="910" w:author="Joh Ayami" w:date="2019-04-15T16:48:00Z"/>
                <w:sz w:val="16"/>
                <w:szCs w:val="16"/>
              </w:rPr>
            </w:pPr>
            <w:ins w:id="911" w:author="Joh Ayami" w:date="2019-04-15T16:48:00Z">
              <w:r>
                <w:rPr>
                  <w:rFonts w:hint="eastAsia"/>
                  <w:b w:val="0"/>
                  <w:color w:val="FF0000"/>
                  <w:sz w:val="16"/>
                  <w:szCs w:val="16"/>
                  <w:highlight w:val="yellow"/>
                </w:rPr>
                <w:t>C</w:t>
              </w:r>
            </w:ins>
          </w:p>
        </w:tc>
        <w:tc>
          <w:tcPr>
            <w:tcW w:w="1593" w:type="dxa"/>
            <w:tcPrChange w:id="912" w:author="Joh Ayami" w:date="2019-04-15T16:58:00Z">
              <w:tcPr>
                <w:tcW w:w="4259" w:type="dxa"/>
              </w:tcPr>
            </w:tcPrChange>
          </w:tcPr>
          <w:p w14:paraId="58A77A6A" w14:textId="77777777" w:rsidR="00151D64" w:rsidRDefault="00151D64" w:rsidP="00151D64">
            <w:pPr>
              <w:cnfStyle w:val="000000000000" w:firstRow="0" w:lastRow="0" w:firstColumn="0" w:lastColumn="0" w:oddVBand="0" w:evenVBand="0" w:oddHBand="0" w:evenHBand="0" w:firstRowFirstColumn="0" w:firstRowLastColumn="0" w:lastRowFirstColumn="0" w:lastRowLastColumn="0"/>
              <w:rPr>
                <w:ins w:id="913" w:author="Joh Ayami" w:date="2019-04-15T16:48:00Z"/>
                <w:sz w:val="16"/>
                <w:szCs w:val="16"/>
              </w:rPr>
            </w:pPr>
            <w:ins w:id="914" w:author="Joh Ayami" w:date="2019-04-15T16:48:00Z">
              <w:r>
                <w:rPr>
                  <w:rFonts w:hint="eastAsia"/>
                  <w:sz w:val="16"/>
                  <w:szCs w:val="16"/>
                </w:rPr>
                <w:t>性状の変化</w:t>
              </w:r>
            </w:ins>
          </w:p>
        </w:tc>
        <w:tc>
          <w:tcPr>
            <w:tcW w:w="6061" w:type="dxa"/>
            <w:tcPrChange w:id="915" w:author="Joh Ayami" w:date="2019-04-15T16:58:00Z">
              <w:tcPr>
                <w:tcW w:w="4676" w:type="dxa"/>
                <w:gridSpan w:val="2"/>
              </w:tcPr>
            </w:tcPrChange>
          </w:tcPr>
          <w:p w14:paraId="2C100B6D" w14:textId="77777777" w:rsidR="00151D64" w:rsidRDefault="00151D64" w:rsidP="00151D64">
            <w:pPr>
              <w:cnfStyle w:val="000000000000" w:firstRow="0" w:lastRow="0" w:firstColumn="0" w:lastColumn="0" w:oddVBand="0" w:evenVBand="0" w:oddHBand="0" w:evenHBand="0" w:firstRowFirstColumn="0" w:firstRowLastColumn="0" w:lastRowFirstColumn="0" w:lastRowLastColumn="0"/>
              <w:rPr>
                <w:ins w:id="916" w:author="Joh Ayami" w:date="2019-04-15T16:48:00Z"/>
                <w:sz w:val="16"/>
                <w:szCs w:val="16"/>
              </w:rPr>
            </w:pPr>
            <w:ins w:id="917" w:author="Joh Ayami" w:date="2019-04-15T16:48:00Z">
              <w:r w:rsidRPr="00E77994">
                <w:rPr>
                  <w:rFonts w:hint="eastAsia"/>
                  <w:b/>
                  <w:sz w:val="16"/>
                  <w:szCs w:val="16"/>
                </w:rPr>
                <w:t>・増悪</w:t>
              </w:r>
              <w:r>
                <w:rPr>
                  <w:rFonts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顕在化、目立って、増強</w:t>
              </w:r>
            </w:ins>
          </w:p>
          <w:p w14:paraId="7E93230B" w14:textId="77777777" w:rsidR="00151D64" w:rsidRPr="00516103" w:rsidRDefault="00151D64" w:rsidP="00151D64">
            <w:pPr>
              <w:cnfStyle w:val="000000000000" w:firstRow="0" w:lastRow="0" w:firstColumn="0" w:lastColumn="0" w:oddVBand="0" w:evenVBand="0" w:oddHBand="0" w:evenHBand="0" w:firstRowFirstColumn="0" w:firstRowLastColumn="0" w:lastRowFirstColumn="0" w:lastRowLastColumn="0"/>
              <w:rPr>
                <w:ins w:id="918" w:author="Joh Ayami" w:date="2019-04-15T16:48:00Z"/>
                <w:sz w:val="16"/>
                <w:szCs w:val="16"/>
              </w:rPr>
            </w:pPr>
            <w:ins w:id="919" w:author="Joh Ayami" w:date="2019-04-15T16:48:00Z">
              <w:r w:rsidRPr="00E77994">
                <w:rPr>
                  <w:rFonts w:hint="eastAsia"/>
                  <w:b/>
                  <w:sz w:val="16"/>
                  <w:szCs w:val="16"/>
                </w:rPr>
                <w:t>・一定</w:t>
              </w:r>
              <w:r>
                <w:rPr>
                  <w:rFonts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hint="eastAsia"/>
                  <w:sz w:val="16"/>
                  <w:szCs w:val="16"/>
                </w:rPr>
                <w:t>不変、著変</w:t>
              </w:r>
              <w:r>
                <w:rPr>
                  <w:rFonts w:hint="eastAsia"/>
                  <w:sz w:val="16"/>
                  <w:szCs w:val="16"/>
                </w:rPr>
                <w:t>{</w:t>
              </w:r>
              <w:r>
                <w:rPr>
                  <w:rFonts w:hint="eastAsia"/>
                  <w:sz w:val="16"/>
                  <w:szCs w:val="16"/>
                </w:rPr>
                <w:t>なし</w:t>
              </w:r>
              <w:r>
                <w:rPr>
                  <w:rFonts w:hint="eastAsia"/>
                  <w:sz w:val="16"/>
                  <w:szCs w:val="16"/>
                </w:rPr>
                <w:t>/</w:t>
              </w:r>
              <w:r>
                <w:rPr>
                  <w:rFonts w:hint="eastAsia"/>
                  <w:sz w:val="16"/>
                  <w:szCs w:val="16"/>
                </w:rPr>
                <w:t>ない</w:t>
              </w:r>
              <w:r>
                <w:rPr>
                  <w:rFonts w:hint="eastAsia"/>
                  <w:sz w:val="16"/>
                  <w:szCs w:val="16"/>
                </w:rPr>
                <w:t>/</w:t>
              </w:r>
              <w:r>
                <w:rPr>
                  <w:rFonts w:hint="eastAsia"/>
                  <w:sz w:val="16"/>
                  <w:szCs w:val="16"/>
                </w:rPr>
                <w:t>認めない</w:t>
              </w:r>
              <w:r>
                <w:rPr>
                  <w:rFonts w:hint="eastAsia"/>
                  <w:sz w:val="16"/>
                  <w:szCs w:val="16"/>
                </w:rPr>
                <w:t>/</w:t>
              </w:r>
              <w:r>
                <w:rPr>
                  <w:rFonts w:hint="eastAsia"/>
                  <w:sz w:val="16"/>
                  <w:szCs w:val="16"/>
                </w:rPr>
                <w:t>認めません</w:t>
              </w:r>
              <w:r>
                <w:rPr>
                  <w:rFonts w:hint="eastAsia"/>
                  <w:sz w:val="16"/>
                  <w:szCs w:val="16"/>
                </w:rPr>
                <w:t>/</w:t>
              </w:r>
              <w:r>
                <w:rPr>
                  <w:rFonts w:hint="eastAsia"/>
                  <w:sz w:val="16"/>
                  <w:szCs w:val="16"/>
                </w:rPr>
                <w:t>ありません</w:t>
              </w:r>
              <w:r>
                <w:rPr>
                  <w:rFonts w:hint="eastAsia"/>
                  <w:sz w:val="16"/>
                  <w:szCs w:val="16"/>
                </w:rPr>
                <w:t>}</w:t>
              </w:r>
              <w:r>
                <w:rPr>
                  <w:rFonts w:hint="eastAsia"/>
                  <w:sz w:val="16"/>
                  <w:szCs w:val="16"/>
                </w:rPr>
                <w:t>、経時的変化に乏しい</w:t>
              </w:r>
            </w:ins>
          </w:p>
          <w:p w14:paraId="6DB46404" w14:textId="77777777" w:rsidR="00151D64" w:rsidRDefault="00151D64" w:rsidP="00151D64">
            <w:pPr>
              <w:cnfStyle w:val="000000000000" w:firstRow="0" w:lastRow="0" w:firstColumn="0" w:lastColumn="0" w:oddVBand="0" w:evenVBand="0" w:oddHBand="0" w:evenHBand="0" w:firstRowFirstColumn="0" w:firstRowLastColumn="0" w:lastRowFirstColumn="0" w:lastRowLastColumn="0"/>
              <w:rPr>
                <w:ins w:id="920" w:author="Joh Ayami" w:date="2019-04-15T16:48:00Z"/>
                <w:sz w:val="16"/>
                <w:szCs w:val="16"/>
              </w:rPr>
            </w:pPr>
            <w:ins w:id="921" w:author="Joh Ayami" w:date="2019-04-15T16:48:00Z">
              <w:r w:rsidRPr="00E77994">
                <w:rPr>
                  <w:rFonts w:hint="eastAsia"/>
                  <w:b/>
                  <w:sz w:val="16"/>
                  <w:szCs w:val="16"/>
                </w:rPr>
                <w:lastRenderedPageBreak/>
                <w:t>・改善</w:t>
              </w:r>
              <w:r>
                <w:rPr>
                  <w:rFonts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軽減</w:t>
              </w:r>
            </w:ins>
          </w:p>
          <w:p w14:paraId="3C6DD395" w14:textId="77777777" w:rsidR="00151D64" w:rsidRPr="00E77994" w:rsidRDefault="00151D64" w:rsidP="00151D64">
            <w:pPr>
              <w:cnfStyle w:val="000000000000" w:firstRow="0" w:lastRow="0" w:firstColumn="0" w:lastColumn="0" w:oddVBand="0" w:evenVBand="0" w:oddHBand="0" w:evenHBand="0" w:firstRowFirstColumn="0" w:firstRowLastColumn="0" w:lastRowFirstColumn="0" w:lastRowLastColumn="0"/>
              <w:rPr>
                <w:ins w:id="922" w:author="Joh Ayami" w:date="2019-04-15T16:48:00Z"/>
                <w:b/>
                <w:sz w:val="16"/>
                <w:szCs w:val="16"/>
              </w:rPr>
            </w:pPr>
            <w:ins w:id="923" w:author="Joh Ayami" w:date="2019-04-15T16:48:00Z">
              <w:r w:rsidRPr="00E77994">
                <w:rPr>
                  <w:rFonts w:hint="eastAsia"/>
                  <w:b/>
                  <w:sz w:val="16"/>
                  <w:szCs w:val="16"/>
                </w:rPr>
                <w:t>・出現</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新出</w:t>
              </w:r>
              <w:r>
                <w:rPr>
                  <w:rFonts w:asciiTheme="minorEastAsia" w:hAnsiTheme="minorEastAsia" w:hint="eastAsia"/>
                  <w:sz w:val="16"/>
                  <w:szCs w:val="16"/>
                </w:rPr>
                <w:t>/</w:t>
              </w:r>
            </w:ins>
          </w:p>
          <w:p w14:paraId="5C5AC4C8" w14:textId="77777777" w:rsidR="00151D64" w:rsidRPr="00E77994" w:rsidRDefault="00151D64" w:rsidP="00151D64">
            <w:pPr>
              <w:cnfStyle w:val="000000000000" w:firstRow="0" w:lastRow="0" w:firstColumn="0" w:lastColumn="0" w:oddVBand="0" w:evenVBand="0" w:oddHBand="0" w:evenHBand="0" w:firstRowFirstColumn="0" w:firstRowLastColumn="0" w:lastRowFirstColumn="0" w:lastRowLastColumn="0"/>
              <w:rPr>
                <w:ins w:id="924" w:author="Joh Ayami" w:date="2019-04-15T16:48:00Z"/>
                <w:b/>
                <w:sz w:val="16"/>
                <w:szCs w:val="16"/>
              </w:rPr>
            </w:pPr>
            <w:ins w:id="925" w:author="Joh Ayami" w:date="2019-04-15T16:48:00Z">
              <w:r w:rsidRPr="00E77994">
                <w:rPr>
                  <w:rFonts w:hint="eastAsia"/>
                  <w:b/>
                  <w:sz w:val="16"/>
                  <w:szCs w:val="16"/>
                </w:rPr>
                <w:t>・消失</w:t>
              </w:r>
            </w:ins>
          </w:p>
        </w:tc>
      </w:tr>
    </w:tbl>
    <w:p w14:paraId="58436360" w14:textId="2C4851FD" w:rsidR="00394FB1" w:rsidRDefault="00394FB1" w:rsidP="00416011">
      <w:pPr>
        <w:ind w:leftChars="0" w:left="0"/>
      </w:pPr>
    </w:p>
    <w:tbl>
      <w:tblPr>
        <w:tblStyle w:val="3-5"/>
        <w:tblW w:w="0" w:type="auto"/>
        <w:tblLook w:val="04A0" w:firstRow="1" w:lastRow="0" w:firstColumn="1" w:lastColumn="0" w:noHBand="0" w:noVBand="1"/>
      </w:tblPr>
      <w:tblGrid>
        <w:gridCol w:w="1112"/>
        <w:gridCol w:w="1613"/>
        <w:gridCol w:w="5763"/>
      </w:tblGrid>
      <w:tr w:rsidR="00394FB1" w14:paraId="444BE90C" w14:textId="77777777" w:rsidTr="00394F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5" w:type="dxa"/>
            <w:tcBorders>
              <w:right w:val="single" w:sz="4" w:space="0" w:color="auto"/>
            </w:tcBorders>
          </w:tcPr>
          <w:p w14:paraId="185B5E63" w14:textId="77777777" w:rsidR="00394FB1" w:rsidRDefault="00394FB1" w:rsidP="00C64AED">
            <w:pPr>
              <w:rPr>
                <w:sz w:val="16"/>
                <w:szCs w:val="16"/>
              </w:rPr>
            </w:pPr>
            <w:r>
              <w:rPr>
                <w:rFonts w:hint="eastAsia"/>
                <w:sz w:val="16"/>
                <w:szCs w:val="16"/>
              </w:rPr>
              <w:t>提案タグ</w:t>
            </w:r>
          </w:p>
        </w:tc>
        <w:tc>
          <w:tcPr>
            <w:tcW w:w="7589" w:type="dxa"/>
            <w:gridSpan w:val="2"/>
            <w:tcBorders>
              <w:right w:val="single" w:sz="4" w:space="0" w:color="auto"/>
            </w:tcBorders>
          </w:tcPr>
          <w:p w14:paraId="0440C82C" w14:textId="77777777" w:rsidR="00394FB1" w:rsidRDefault="00394FB1" w:rsidP="00C64AED">
            <w:pPr>
              <w:cnfStyle w:val="100000000000" w:firstRow="1" w:lastRow="0" w:firstColumn="0" w:lastColumn="0" w:oddVBand="0" w:evenVBand="0" w:oddHBand="0" w:evenHBand="0" w:firstRowFirstColumn="0" w:firstRowLastColumn="0" w:lastRowFirstColumn="0" w:lastRowLastColumn="0"/>
              <w:rPr>
                <w:sz w:val="16"/>
                <w:szCs w:val="16"/>
              </w:rPr>
            </w:pPr>
            <w:r>
              <w:rPr>
                <w:rFonts w:hint="eastAsia"/>
                <w:sz w:val="16"/>
                <w:szCs w:val="16"/>
              </w:rPr>
              <w:t>原発腫瘍と連続する病変についての情報モデル</w:t>
            </w:r>
          </w:p>
        </w:tc>
      </w:tr>
      <w:tr w:rsidR="00394FB1" w:rsidRPr="0025495B" w14:paraId="1B0353B9" w14:textId="77777777" w:rsidTr="0039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Borders>
              <w:right w:val="single" w:sz="4" w:space="0" w:color="auto"/>
            </w:tcBorders>
          </w:tcPr>
          <w:p w14:paraId="2F383984" w14:textId="77777777" w:rsidR="00394FB1" w:rsidRPr="00320517" w:rsidRDefault="00394FB1" w:rsidP="00C64AED">
            <w:pPr>
              <w:rPr>
                <w:sz w:val="16"/>
                <w:szCs w:val="16"/>
              </w:rPr>
            </w:pPr>
            <w:r>
              <w:rPr>
                <w:rFonts w:hint="eastAsia"/>
                <w:sz w:val="16"/>
                <w:szCs w:val="16"/>
              </w:rPr>
              <w:t>主に</w:t>
            </w:r>
            <w:r>
              <w:rPr>
                <w:rFonts w:hint="eastAsia"/>
                <w:sz w:val="16"/>
                <w:szCs w:val="16"/>
              </w:rPr>
              <w:t>Paragraph=Local</w:t>
            </w:r>
            <w:r>
              <w:rPr>
                <w:rFonts w:hint="eastAsia"/>
                <w:sz w:val="16"/>
                <w:szCs w:val="16"/>
              </w:rPr>
              <w:t>において記述される</w:t>
            </w:r>
            <w:r>
              <w:rPr>
                <w:rFonts w:hint="eastAsia"/>
                <w:sz w:val="16"/>
                <w:szCs w:val="16"/>
              </w:rPr>
              <w:t>T</w:t>
            </w:r>
            <w:r>
              <w:rPr>
                <w:rFonts w:hint="eastAsia"/>
                <w:sz w:val="16"/>
                <w:szCs w:val="16"/>
              </w:rPr>
              <w:t>因子に関わる記述に用いる。</w:t>
            </w:r>
          </w:p>
        </w:tc>
      </w:tr>
      <w:tr w:rsidR="00394FB1" w14:paraId="2AD56B7B" w14:textId="77777777" w:rsidTr="00394FB1">
        <w:tc>
          <w:tcPr>
            <w:cnfStyle w:val="001000000000" w:firstRow="0" w:lastRow="0" w:firstColumn="1" w:lastColumn="0" w:oddVBand="0" w:evenVBand="0" w:oddHBand="0" w:evenHBand="0" w:firstRowFirstColumn="0" w:firstRowLastColumn="0" w:lastRowFirstColumn="0" w:lastRowLastColumn="0"/>
            <w:tcW w:w="1125" w:type="dxa"/>
          </w:tcPr>
          <w:p w14:paraId="69AFA0B8" w14:textId="77777777" w:rsidR="00394FB1" w:rsidRPr="00D94AB4" w:rsidRDefault="00394FB1" w:rsidP="00C64AED">
            <w:pPr>
              <w:rPr>
                <w:bCs w:val="0"/>
                <w:color w:val="FF0000"/>
                <w:sz w:val="16"/>
                <w:szCs w:val="16"/>
                <w:highlight w:val="yellow"/>
              </w:rPr>
            </w:pPr>
            <w:r w:rsidRPr="0076096E">
              <w:rPr>
                <w:rFonts w:hint="eastAsia"/>
                <w:b w:val="0"/>
                <w:color w:val="FF0000"/>
                <w:sz w:val="16"/>
                <w:szCs w:val="16"/>
                <w:highlight w:val="yellow"/>
              </w:rPr>
              <w:t>D</w:t>
            </w:r>
          </w:p>
        </w:tc>
        <w:tc>
          <w:tcPr>
            <w:tcW w:w="1677" w:type="dxa"/>
          </w:tcPr>
          <w:p w14:paraId="11B59BBF"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病変</w:t>
            </w:r>
          </w:p>
        </w:tc>
        <w:tc>
          <w:tcPr>
            <w:tcW w:w="5912" w:type="dxa"/>
          </w:tcPr>
          <w:p w14:paraId="7F24AD3F"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sidRPr="00C823BA">
              <w:rPr>
                <w:rFonts w:hint="eastAsia"/>
                <w:b/>
                <w:sz w:val="16"/>
                <w:szCs w:val="16"/>
              </w:rPr>
              <w:t>・結節</w:t>
            </w:r>
            <w:r>
              <w:rPr>
                <w:rFonts w:hint="eastAsia"/>
                <w:sz w:val="16"/>
                <w:szCs w:val="16"/>
              </w:rPr>
              <w:t xml:space="preserve"> : </w:t>
            </w:r>
            <w:r>
              <w:rPr>
                <w:rFonts w:hint="eastAsia"/>
                <w:sz w:val="16"/>
                <w:szCs w:val="16"/>
              </w:rPr>
              <w:t>最大径</w:t>
            </w:r>
            <w:r>
              <w:rPr>
                <w:rFonts w:hint="eastAsia"/>
                <w:sz w:val="16"/>
                <w:szCs w:val="16"/>
              </w:rPr>
              <w:t>3</w:t>
            </w:r>
            <w:r>
              <w:rPr>
                <w:sz w:val="16"/>
                <w:szCs w:val="16"/>
              </w:rPr>
              <w:t>cm</w:t>
            </w:r>
            <w:r>
              <w:rPr>
                <w:rFonts w:hint="eastAsia"/>
                <w:sz w:val="16"/>
                <w:szCs w:val="16"/>
              </w:rPr>
              <w:t>以下の病変</w:t>
            </w:r>
            <w:r>
              <w:rPr>
                <w:rFonts w:hint="eastAsia"/>
                <w:sz w:val="16"/>
                <w:szCs w:val="16"/>
              </w:rPr>
              <w:t xml:space="preserve"> </w:t>
            </w:r>
            <w:r>
              <w:rPr>
                <w:rFonts w:asciiTheme="minorEastAsia" w:hAnsiTheme="minorEastAsia" w:hint="eastAsia"/>
                <w:sz w:val="16"/>
                <w:szCs w:val="16"/>
              </w:rPr>
              <w:t>⊃</w:t>
            </w:r>
            <w:r>
              <w:rPr>
                <w:sz w:val="16"/>
                <w:szCs w:val="16"/>
              </w:rPr>
              <w:t xml:space="preserve"> </w:t>
            </w:r>
            <w:r>
              <w:rPr>
                <w:rFonts w:hint="eastAsia"/>
                <w:sz w:val="16"/>
                <w:szCs w:val="16"/>
              </w:rPr>
              <w:t>小結節、結節構造、結節影、（腫大）</w:t>
            </w:r>
          </w:p>
          <w:p w14:paraId="3D17594D"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sidRPr="00C823BA">
              <w:rPr>
                <w:rFonts w:hint="eastAsia"/>
                <w:b/>
                <w:sz w:val="16"/>
                <w:szCs w:val="16"/>
              </w:rPr>
              <w:t>・腫瘤</w:t>
            </w:r>
            <w:r>
              <w:rPr>
                <w:rFonts w:hint="eastAsia"/>
                <w:sz w:val="16"/>
                <w:szCs w:val="16"/>
              </w:rPr>
              <w:t xml:space="preserve"> : </w:t>
            </w:r>
            <w:r>
              <w:rPr>
                <w:rFonts w:hint="eastAsia"/>
                <w:sz w:val="16"/>
                <w:szCs w:val="16"/>
              </w:rPr>
              <w:t>最大径が</w:t>
            </w:r>
            <w:r>
              <w:rPr>
                <w:rFonts w:hint="eastAsia"/>
                <w:sz w:val="16"/>
                <w:szCs w:val="16"/>
              </w:rPr>
              <w:t>3</w:t>
            </w:r>
            <w:r>
              <w:rPr>
                <w:sz w:val="16"/>
                <w:szCs w:val="16"/>
              </w:rPr>
              <w:t>cm</w:t>
            </w:r>
            <w:r>
              <w:rPr>
                <w:rFonts w:hint="eastAsia"/>
                <w:sz w:val="16"/>
                <w:szCs w:val="16"/>
              </w:rPr>
              <w:t>を越える病変</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rFonts w:hint="eastAsia"/>
                <w:sz w:val="16"/>
                <w:szCs w:val="16"/>
              </w:rPr>
              <w:t>腫瘤影、占拠性病変、腫大</w:t>
            </w:r>
          </w:p>
          <w:p w14:paraId="43C9ABED" w14:textId="77777777" w:rsidR="00394FB1" w:rsidRPr="006E4A56" w:rsidRDefault="00394FB1"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RPr="00C823BA">
              <w:rPr>
                <w:rFonts w:hint="eastAsia"/>
                <w:b/>
                <w:sz w:val="16"/>
                <w:szCs w:val="16"/>
              </w:rPr>
              <w:t>・</w:t>
            </w:r>
            <w:r w:rsidRPr="00C823BA">
              <w:rPr>
                <w:rFonts w:asciiTheme="minorEastAsia" w:hAnsiTheme="minorEastAsia" w:hint="eastAsia"/>
                <w:b/>
                <w:sz w:val="16"/>
                <w:szCs w:val="16"/>
              </w:rPr>
              <w:t>陰影</w:t>
            </w:r>
            <w:r>
              <w:rPr>
                <w:rFonts w:asciiTheme="minorEastAsia" w:hAnsiTheme="minorEastAsia" w:hint="eastAsia"/>
                <w:b/>
                <w:sz w:val="16"/>
                <w:szCs w:val="16"/>
              </w:rPr>
              <w:t xml:space="preserve"> </w:t>
            </w:r>
            <w:r>
              <w:rPr>
                <w:rFonts w:hint="eastAsia"/>
                <w:sz w:val="16"/>
                <w:szCs w:val="16"/>
              </w:rPr>
              <w:t xml:space="preserve">: </w:t>
            </w:r>
            <w:r>
              <w:rPr>
                <w:rFonts w:hint="eastAsia"/>
                <w:sz w:val="16"/>
                <w:szCs w:val="16"/>
              </w:rPr>
              <w:t>その他の境界性を持った異常所見</w:t>
            </w:r>
            <w:r>
              <w:rPr>
                <w:rFonts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Consolidation</w:t>
            </w:r>
          </w:p>
        </w:tc>
      </w:tr>
      <w:tr w:rsidR="00394FB1" w14:paraId="25FDE5F4" w14:textId="77777777" w:rsidTr="0039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588912FE" w14:textId="77777777" w:rsidR="00394FB1" w:rsidRPr="00D94AB4" w:rsidRDefault="00394FB1" w:rsidP="00C64AED">
            <w:pPr>
              <w:rPr>
                <w:bCs w:val="0"/>
                <w:color w:val="FF0000"/>
                <w:sz w:val="16"/>
                <w:szCs w:val="16"/>
                <w:highlight w:val="yellow"/>
              </w:rPr>
            </w:pPr>
            <w:r w:rsidRPr="0076096E">
              <w:rPr>
                <w:rFonts w:hint="eastAsia"/>
                <w:b w:val="0"/>
                <w:color w:val="FF0000"/>
                <w:sz w:val="16"/>
                <w:szCs w:val="16"/>
                <w:highlight w:val="yellow"/>
              </w:rPr>
              <w:t>D</w:t>
            </w:r>
          </w:p>
        </w:tc>
        <w:tc>
          <w:tcPr>
            <w:tcW w:w="1677" w:type="dxa"/>
          </w:tcPr>
          <w:p w14:paraId="1DAA74CA"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鑑別疾患</w:t>
            </w:r>
          </w:p>
        </w:tc>
        <w:tc>
          <w:tcPr>
            <w:tcW w:w="5912" w:type="dxa"/>
          </w:tcPr>
          <w:p w14:paraId="2F4F2D0B" w14:textId="77777777" w:rsidR="00394FB1" w:rsidRPr="00F5269C"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悪性疾患に分類される鑑別疾患</w:t>
            </w:r>
            <w:r w:rsidRPr="00F5269C">
              <w:rPr>
                <w:rFonts w:hint="eastAsia"/>
                <w:sz w:val="16"/>
                <w:szCs w:val="16"/>
              </w:rPr>
              <w:t xml:space="preserve"> {</w:t>
            </w:r>
          </w:p>
          <w:p w14:paraId="0B7FD9AA" w14:textId="77777777" w:rsidR="00394FB1"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sz w:val="16"/>
                <w:szCs w:val="16"/>
              </w:rPr>
            </w:pPr>
            <w:r w:rsidRPr="00C823BA">
              <w:rPr>
                <w:rFonts w:hint="eastAsia"/>
                <w:b/>
                <w:sz w:val="16"/>
                <w:szCs w:val="16"/>
              </w:rPr>
              <w:t>・原発性肺癌</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rFonts w:hint="eastAsia"/>
                <w:sz w:val="16"/>
                <w:szCs w:val="16"/>
              </w:rPr>
              <w:t>原発、肺癌、原発巣</w:t>
            </w:r>
          </w:p>
          <w:p w14:paraId="42CDF9FE" w14:textId="77777777" w:rsidR="00394FB1"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sz w:val="16"/>
                <w:szCs w:val="16"/>
              </w:rPr>
            </w:pPr>
            <w:r w:rsidRPr="00C823BA">
              <w:rPr>
                <w:rFonts w:hint="eastAsia"/>
                <w:b/>
                <w:sz w:val="16"/>
                <w:szCs w:val="16"/>
              </w:rPr>
              <w:t>・多発肺癌</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rFonts w:hint="eastAsia"/>
                <w:sz w:val="16"/>
                <w:szCs w:val="16"/>
              </w:rPr>
              <w:t>同時</w:t>
            </w:r>
            <w:r>
              <w:rPr>
                <w:rFonts w:hint="eastAsia"/>
                <w:sz w:val="16"/>
                <w:szCs w:val="16"/>
              </w:rPr>
              <w:t>/</w:t>
            </w:r>
            <w:r>
              <w:rPr>
                <w:rFonts w:hint="eastAsia"/>
                <w:sz w:val="16"/>
                <w:szCs w:val="16"/>
              </w:rPr>
              <w:t>同時性</w:t>
            </w:r>
            <w:r>
              <w:rPr>
                <w:rFonts w:hint="eastAsia"/>
                <w:sz w:val="16"/>
                <w:szCs w:val="16"/>
              </w:rPr>
              <w:t>/</w:t>
            </w:r>
            <w:r>
              <w:rPr>
                <w:rFonts w:hint="eastAsia"/>
                <w:sz w:val="16"/>
                <w:szCs w:val="16"/>
              </w:rPr>
              <w:t>異時性</w:t>
            </w:r>
            <w:r>
              <w:rPr>
                <w:rFonts w:hint="eastAsia"/>
                <w:sz w:val="16"/>
                <w:szCs w:val="16"/>
              </w:rPr>
              <w:t>}</w:t>
            </w:r>
            <w:r>
              <w:rPr>
                <w:rFonts w:hint="eastAsia"/>
                <w:sz w:val="16"/>
                <w:szCs w:val="16"/>
              </w:rPr>
              <w:t>多発肺癌</w:t>
            </w:r>
          </w:p>
          <w:p w14:paraId="72FC57B1" w14:textId="77777777" w:rsidR="00394FB1" w:rsidRPr="00AB7E47"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sz w:val="16"/>
                <w:szCs w:val="16"/>
              </w:rPr>
            </w:pPr>
            <w:r w:rsidRPr="00C823BA">
              <w:rPr>
                <w:rFonts w:hint="eastAsia"/>
                <w:b/>
                <w:sz w:val="16"/>
                <w:szCs w:val="16"/>
              </w:rPr>
              <w:t>・肺内転移</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rFonts w:hint="eastAsia"/>
                <w:sz w:val="16"/>
                <w:szCs w:val="16"/>
              </w:rPr>
              <w:t>同一肺内転移、多発肺内転移、肺内</w:t>
            </w:r>
            <w:r>
              <w:rPr>
                <w:rFonts w:hint="eastAsia"/>
                <w:sz w:val="16"/>
                <w:szCs w:val="16"/>
              </w:rPr>
              <w:t>{</w:t>
            </w:r>
            <w:r>
              <w:rPr>
                <w:rFonts w:hint="eastAsia"/>
                <w:sz w:val="16"/>
                <w:szCs w:val="16"/>
              </w:rPr>
              <w:t>に</w:t>
            </w:r>
            <w:r>
              <w:rPr>
                <w:rFonts w:hint="eastAsia"/>
                <w:sz w:val="16"/>
                <w:szCs w:val="16"/>
              </w:rPr>
              <w:t>}</w:t>
            </w:r>
            <w:r>
              <w:rPr>
                <w:rFonts w:hint="eastAsia"/>
                <w:sz w:val="16"/>
                <w:szCs w:val="16"/>
              </w:rPr>
              <w:t>転移</w:t>
            </w:r>
          </w:p>
          <w:p w14:paraId="55BD1A02" w14:textId="77777777" w:rsidR="00394FB1"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sz w:val="16"/>
                <w:szCs w:val="16"/>
              </w:rPr>
            </w:pPr>
            <w:r w:rsidRPr="00C823BA">
              <w:rPr>
                <w:rFonts w:hint="eastAsia"/>
                <w:b/>
                <w:sz w:val="16"/>
                <w:szCs w:val="16"/>
              </w:rPr>
              <w:t>・播種</w:t>
            </w:r>
            <w:r>
              <w:rPr>
                <w:rFonts w:hint="eastAsia"/>
                <w:sz w:val="16"/>
                <w:szCs w:val="16"/>
              </w:rPr>
              <w:t xml:space="preserve"> : </w:t>
            </w:r>
            <w:r>
              <w:rPr>
                <w:rFonts w:hint="eastAsia"/>
                <w:sz w:val="16"/>
                <w:szCs w:val="16"/>
              </w:rPr>
              <w:t>胸腔内の播種病変は基本的に胸膜播種とみなす</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rFonts w:hint="eastAsia"/>
                <w:sz w:val="16"/>
                <w:szCs w:val="16"/>
              </w:rPr>
              <w:t>播種</w:t>
            </w:r>
            <w:r>
              <w:rPr>
                <w:rFonts w:hint="eastAsia"/>
                <w:sz w:val="16"/>
                <w:szCs w:val="16"/>
              </w:rPr>
              <w:t>{</w:t>
            </w:r>
            <w:r>
              <w:rPr>
                <w:rFonts w:hint="eastAsia"/>
                <w:sz w:val="16"/>
                <w:szCs w:val="16"/>
              </w:rPr>
              <w:t>性</w:t>
            </w:r>
            <w:r>
              <w:rPr>
                <w:rFonts w:hint="eastAsia"/>
                <w:sz w:val="16"/>
                <w:szCs w:val="16"/>
              </w:rPr>
              <w:t>}</w:t>
            </w:r>
            <w:r>
              <w:rPr>
                <w:rFonts w:hint="eastAsia"/>
                <w:sz w:val="16"/>
                <w:szCs w:val="16"/>
              </w:rPr>
              <w:t>病変、胸膜播種</w:t>
            </w:r>
          </w:p>
          <w:p w14:paraId="529BB08B" w14:textId="77777777" w:rsidR="00394FB1" w:rsidRPr="00CB3D91"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b/>
                <w:sz w:val="16"/>
                <w:szCs w:val="16"/>
              </w:rPr>
            </w:pPr>
            <w:r w:rsidRPr="00C823BA">
              <w:rPr>
                <w:rFonts w:hint="eastAsia"/>
                <w:b/>
                <w:sz w:val="16"/>
                <w:szCs w:val="16"/>
              </w:rPr>
              <w:t>・癌性リンパ管症</w:t>
            </w:r>
          </w:p>
          <w:p w14:paraId="39D09AF7" w14:textId="77777777" w:rsidR="00394FB1"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sz w:val="16"/>
                <w:szCs w:val="16"/>
              </w:rPr>
            </w:pPr>
            <w:r w:rsidRPr="00C823BA">
              <w:rPr>
                <w:rFonts w:hint="eastAsia"/>
                <w:b/>
                <w:sz w:val="16"/>
                <w:szCs w:val="16"/>
              </w:rPr>
              <w:t>・</w:t>
            </w:r>
            <w:r>
              <w:rPr>
                <w:rFonts w:hint="eastAsia"/>
                <w:b/>
                <w:sz w:val="16"/>
                <w:szCs w:val="16"/>
              </w:rPr>
              <w:t>再発性腫瘍</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rFonts w:hint="eastAsia"/>
                <w:sz w:val="16"/>
                <w:szCs w:val="16"/>
              </w:rPr>
              <w:t>再発</w:t>
            </w:r>
          </w:p>
          <w:p w14:paraId="12D5C0BD" w14:textId="77777777" w:rsidR="00394FB1" w:rsidRPr="00C823BA"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b/>
                <w:sz w:val="16"/>
                <w:szCs w:val="16"/>
              </w:rPr>
            </w:pPr>
            <w:r w:rsidRPr="00C823BA">
              <w:rPr>
                <w:rFonts w:hint="eastAsia"/>
                <w:b/>
                <w:sz w:val="16"/>
                <w:szCs w:val="16"/>
              </w:rPr>
              <w:t>・肺癌以外の原発性腫瘍</w:t>
            </w:r>
          </w:p>
          <w:p w14:paraId="2D4FBF52" w14:textId="77777777" w:rsidR="00394FB1" w:rsidRPr="00C823BA"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b/>
                <w:sz w:val="16"/>
                <w:szCs w:val="16"/>
              </w:rPr>
            </w:pPr>
            <w:r w:rsidRPr="00C823BA">
              <w:rPr>
                <w:rFonts w:hint="eastAsia"/>
                <w:b/>
                <w:sz w:val="16"/>
                <w:szCs w:val="16"/>
              </w:rPr>
              <w:t>・肺癌以外の転移性腫瘍</w:t>
            </w:r>
          </w:p>
          <w:p w14:paraId="676B6A27" w14:textId="77777777" w:rsidR="00394FB1" w:rsidRPr="00F5269C"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sidRPr="00F5269C">
              <w:rPr>
                <w:rFonts w:hint="eastAsia"/>
                <w:sz w:val="16"/>
                <w:szCs w:val="16"/>
              </w:rPr>
              <w:t>}</w:t>
            </w:r>
          </w:p>
          <w:p w14:paraId="1ED4514E" w14:textId="77777777" w:rsidR="00394FB1" w:rsidRPr="00F5269C" w:rsidRDefault="00394FB1"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F5269C">
              <w:rPr>
                <w:rFonts w:hint="eastAsia"/>
                <w:sz w:val="16"/>
                <w:szCs w:val="16"/>
              </w:rPr>
              <w:t>良性疾患</w:t>
            </w:r>
            <w:r>
              <w:rPr>
                <w:rFonts w:hint="eastAsia"/>
                <w:sz w:val="16"/>
                <w:szCs w:val="16"/>
              </w:rPr>
              <w:t>に分類される</w:t>
            </w:r>
            <w:r w:rsidRPr="00F5269C">
              <w:rPr>
                <w:rFonts w:hint="eastAsia"/>
                <w:sz w:val="16"/>
                <w:szCs w:val="16"/>
              </w:rPr>
              <w:t>鑑別疾患</w:t>
            </w:r>
            <w:r w:rsidRPr="00F5269C">
              <w:rPr>
                <w:rFonts w:hint="eastAsia"/>
                <w:sz w:val="16"/>
                <w:szCs w:val="16"/>
              </w:rPr>
              <w:t xml:space="preserve"> {</w:t>
            </w:r>
          </w:p>
          <w:p w14:paraId="523FEFD5"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Pr>
                <w:rFonts w:asciiTheme="minorEastAsia" w:hAnsiTheme="minorEastAsia" w:hint="eastAsia"/>
                <w:sz w:val="16"/>
                <w:szCs w:val="16"/>
              </w:rPr>
              <w:t xml:space="preserve">　</w:t>
            </w:r>
            <w:r w:rsidRPr="00C823BA">
              <w:rPr>
                <w:rFonts w:asciiTheme="minorEastAsia" w:hAnsiTheme="minorEastAsia" w:hint="eastAsia"/>
                <w:b/>
                <w:sz w:val="16"/>
                <w:szCs w:val="16"/>
              </w:rPr>
              <w:t>・治療後変化</w:t>
            </w:r>
            <w:r>
              <w:rPr>
                <w:rFonts w:asciiTheme="minorEastAsia" w:hAnsiTheme="minorEastAsia"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術後変化、放射線治療後変化、気管支鏡後変化</w:t>
            </w:r>
          </w:p>
          <w:p w14:paraId="79E097B1" w14:textId="77777777" w:rsidR="00394FB1" w:rsidRPr="00DB3867" w:rsidRDefault="00394FB1"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Pr>
                <w:rFonts w:asciiTheme="minorEastAsia" w:hAnsiTheme="minorEastAsia" w:hint="eastAsia"/>
                <w:sz w:val="16"/>
                <w:szCs w:val="16"/>
              </w:rPr>
              <w:t xml:space="preserve">　</w:t>
            </w:r>
            <w:r w:rsidRPr="00C823BA">
              <w:rPr>
                <w:rFonts w:asciiTheme="minorEastAsia" w:hAnsiTheme="minorEastAsia" w:hint="eastAsia"/>
                <w:b/>
                <w:sz w:val="16"/>
                <w:szCs w:val="16"/>
              </w:rPr>
              <w:t>・炎症性変化</w:t>
            </w:r>
            <w:r>
              <w:rPr>
                <w:rFonts w:asciiTheme="minorEastAsia" w:hAnsiTheme="minorEastAsia"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器質化</w:t>
            </w:r>
            <w:r>
              <w:rPr>
                <w:rFonts w:asciiTheme="minorEastAsia" w:hAnsiTheme="minorEastAsia" w:hint="eastAsia"/>
                <w:sz w:val="16"/>
                <w:szCs w:val="16"/>
              </w:rPr>
              <w:t>{</w:t>
            </w:r>
            <w:r>
              <w:rPr>
                <w:rFonts w:asciiTheme="minorEastAsia" w:hAnsiTheme="minorEastAsia" w:hint="eastAsia"/>
                <w:sz w:val="16"/>
                <w:szCs w:val="16"/>
              </w:rPr>
              <w:t>肺炎</w:t>
            </w:r>
            <w:r>
              <w:rPr>
                <w:rFonts w:asciiTheme="minorEastAsia" w:hAnsiTheme="minorEastAsia" w:hint="eastAsia"/>
                <w:sz w:val="16"/>
                <w:szCs w:val="16"/>
              </w:rPr>
              <w:t>/</w:t>
            </w:r>
            <w:r>
              <w:rPr>
                <w:rFonts w:asciiTheme="minorEastAsia" w:hAnsiTheme="minorEastAsia" w:hint="eastAsia"/>
                <w:sz w:val="16"/>
                <w:szCs w:val="16"/>
              </w:rPr>
              <w:t>炎症</w:t>
            </w:r>
            <w:r>
              <w:rPr>
                <w:rFonts w:asciiTheme="minorEastAsia" w:hAnsiTheme="minorEastAsia" w:hint="eastAsia"/>
                <w:sz w:val="16"/>
                <w:szCs w:val="16"/>
              </w:rPr>
              <w:t>}</w:t>
            </w:r>
            <w:r>
              <w:rPr>
                <w:rFonts w:asciiTheme="minorEastAsia" w:hAnsiTheme="minorEastAsia" w:hint="eastAsia"/>
                <w:sz w:val="16"/>
                <w:szCs w:val="16"/>
              </w:rPr>
              <w:t>、</w:t>
            </w:r>
            <w:r>
              <w:rPr>
                <w:rFonts w:asciiTheme="minorEastAsia" w:hAnsiTheme="minorEastAsia" w:hint="eastAsia"/>
                <w:sz w:val="16"/>
                <w:szCs w:val="16"/>
              </w:rPr>
              <w:t>{</w:t>
            </w:r>
            <w:r>
              <w:rPr>
                <w:rFonts w:asciiTheme="minorEastAsia" w:hAnsiTheme="minorEastAsia" w:hint="eastAsia"/>
                <w:sz w:val="16"/>
                <w:szCs w:val="16"/>
              </w:rPr>
              <w:t>肺炎</w:t>
            </w:r>
            <w:r>
              <w:rPr>
                <w:rFonts w:asciiTheme="minorEastAsia" w:hAnsiTheme="minorEastAsia" w:hint="eastAsia"/>
                <w:sz w:val="16"/>
                <w:szCs w:val="16"/>
              </w:rPr>
              <w:t>/</w:t>
            </w:r>
            <w:r>
              <w:rPr>
                <w:rFonts w:asciiTheme="minorEastAsia" w:hAnsiTheme="minorEastAsia" w:hint="eastAsia"/>
                <w:sz w:val="16"/>
                <w:szCs w:val="16"/>
              </w:rPr>
              <w:t>炎症</w:t>
            </w:r>
            <w:r>
              <w:rPr>
                <w:rFonts w:asciiTheme="minorEastAsia" w:hAnsiTheme="minorEastAsia" w:hint="eastAsia"/>
                <w:sz w:val="16"/>
                <w:szCs w:val="16"/>
              </w:rPr>
              <w:t>}</w:t>
            </w:r>
            <w:r>
              <w:rPr>
                <w:rFonts w:asciiTheme="minorEastAsia" w:hAnsiTheme="minorEastAsia" w:hint="eastAsia"/>
                <w:sz w:val="16"/>
                <w:szCs w:val="16"/>
              </w:rPr>
              <w:t>の器質化、</w:t>
            </w:r>
            <w:r>
              <w:rPr>
                <w:rFonts w:asciiTheme="minorEastAsia" w:hAnsiTheme="minorEastAsia" w:hint="eastAsia"/>
                <w:sz w:val="16"/>
                <w:szCs w:val="16"/>
              </w:rPr>
              <w:t>{</w:t>
            </w:r>
            <w:r>
              <w:rPr>
                <w:rFonts w:asciiTheme="minorEastAsia" w:hAnsiTheme="minorEastAsia" w:hint="eastAsia"/>
                <w:sz w:val="16"/>
                <w:szCs w:val="16"/>
              </w:rPr>
              <w:t>肺炎</w:t>
            </w:r>
            <w:r>
              <w:rPr>
                <w:rFonts w:asciiTheme="minorEastAsia" w:hAnsiTheme="minorEastAsia" w:hint="eastAsia"/>
                <w:sz w:val="16"/>
                <w:szCs w:val="16"/>
              </w:rPr>
              <w:t>/</w:t>
            </w:r>
            <w:r>
              <w:rPr>
                <w:rFonts w:asciiTheme="minorEastAsia" w:hAnsiTheme="minorEastAsia" w:hint="eastAsia"/>
                <w:sz w:val="16"/>
                <w:szCs w:val="16"/>
              </w:rPr>
              <w:t>炎症</w:t>
            </w:r>
            <w:r>
              <w:rPr>
                <w:rFonts w:asciiTheme="minorEastAsia" w:hAnsiTheme="minorEastAsia" w:hint="eastAsia"/>
                <w:sz w:val="16"/>
                <w:szCs w:val="16"/>
              </w:rPr>
              <w:t>}</w:t>
            </w:r>
            <w:r>
              <w:rPr>
                <w:rFonts w:asciiTheme="minorEastAsia" w:hAnsiTheme="minorEastAsia" w:hint="eastAsia"/>
                <w:sz w:val="16"/>
                <w:szCs w:val="16"/>
              </w:rPr>
              <w:t>後変化、炎症性結節</w:t>
            </w:r>
          </w:p>
          <w:p w14:paraId="38284EEC"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C823BA">
              <w:rPr>
                <w:rFonts w:asciiTheme="minorEastAsia" w:hAnsiTheme="minorEastAsia" w:hint="eastAsia"/>
                <w:b/>
                <w:sz w:val="16"/>
                <w:szCs w:val="16"/>
              </w:rPr>
              <w:t xml:space="preserve">　・非特異的変化</w:t>
            </w:r>
            <w:r>
              <w:rPr>
                <w:rFonts w:asciiTheme="minorEastAsia" w:hAnsiTheme="minorEastAsia"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反応性変化</w:t>
            </w:r>
          </w:p>
          <w:p w14:paraId="7D6883AE"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Pr>
                <w:rFonts w:asciiTheme="minorEastAsia" w:hAnsiTheme="minorEastAsia" w:hint="eastAsia"/>
                <w:sz w:val="16"/>
                <w:szCs w:val="16"/>
              </w:rPr>
              <w:t xml:space="preserve">　</w:t>
            </w:r>
            <w:r w:rsidRPr="00C823BA">
              <w:rPr>
                <w:rFonts w:asciiTheme="minorEastAsia" w:hAnsiTheme="minorEastAsia" w:hint="eastAsia"/>
                <w:b/>
                <w:sz w:val="16"/>
                <w:szCs w:val="16"/>
              </w:rPr>
              <w:t>・感染症性変化</w:t>
            </w:r>
            <w:r>
              <w:rPr>
                <w:rFonts w:asciiTheme="minorEastAsia" w:hAnsiTheme="minorEastAsia"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sz w:val="16"/>
                <w:szCs w:val="16"/>
              </w:rPr>
              <w:t>{</w:t>
            </w:r>
            <w:r>
              <w:rPr>
                <w:rFonts w:asciiTheme="minorEastAsia" w:hAnsiTheme="minorEastAsia" w:hint="eastAsia"/>
                <w:sz w:val="16"/>
                <w:szCs w:val="16"/>
              </w:rPr>
              <w:t>急性</w:t>
            </w:r>
            <w:r>
              <w:rPr>
                <w:rFonts w:asciiTheme="minorEastAsia" w:hAnsiTheme="minorEastAsia" w:hint="eastAsia"/>
                <w:sz w:val="16"/>
                <w:szCs w:val="16"/>
              </w:rPr>
              <w:t>/</w:t>
            </w:r>
            <w:r>
              <w:rPr>
                <w:rFonts w:asciiTheme="minorEastAsia" w:hAnsiTheme="minorEastAsia" w:hint="eastAsia"/>
                <w:sz w:val="16"/>
                <w:szCs w:val="16"/>
              </w:rPr>
              <w:t>慢性</w:t>
            </w:r>
            <w:r>
              <w:rPr>
                <w:rFonts w:asciiTheme="minorEastAsia" w:hAnsiTheme="minorEastAsia" w:hint="eastAsia"/>
                <w:sz w:val="16"/>
                <w:szCs w:val="16"/>
              </w:rPr>
              <w:t>/</w:t>
            </w:r>
            <w:r>
              <w:rPr>
                <w:rFonts w:asciiTheme="minorEastAsia" w:hAnsiTheme="minorEastAsia" w:hint="eastAsia"/>
                <w:sz w:val="16"/>
                <w:szCs w:val="16"/>
              </w:rPr>
              <w:t>陳旧性</w:t>
            </w:r>
            <w:r>
              <w:rPr>
                <w:rFonts w:asciiTheme="minorEastAsia" w:hAnsiTheme="minorEastAsia"/>
                <w:sz w:val="16"/>
                <w:szCs w:val="16"/>
              </w:rPr>
              <w:t>}</w:t>
            </w:r>
            <w:r>
              <w:rPr>
                <w:rFonts w:asciiTheme="minorEastAsia" w:hAnsiTheme="minorEastAsia" w:hint="eastAsia"/>
                <w:sz w:val="16"/>
                <w:szCs w:val="16"/>
              </w:rPr>
              <w:t>{</w:t>
            </w:r>
            <w:r>
              <w:rPr>
                <w:rFonts w:asciiTheme="minorEastAsia" w:hAnsiTheme="minorEastAsia" w:hint="eastAsia"/>
                <w:sz w:val="16"/>
                <w:szCs w:val="16"/>
              </w:rPr>
              <w:t>経</w:t>
            </w:r>
            <w:r>
              <w:rPr>
                <w:rFonts w:asciiTheme="minorEastAsia" w:hAnsiTheme="minorEastAsia" w:hint="eastAsia"/>
                <w:sz w:val="16"/>
                <w:szCs w:val="16"/>
              </w:rPr>
              <w:t>}</w:t>
            </w:r>
            <w:r>
              <w:rPr>
                <w:rFonts w:asciiTheme="minorEastAsia" w:hAnsiTheme="minorEastAsia" w:hint="eastAsia"/>
                <w:sz w:val="16"/>
                <w:szCs w:val="16"/>
              </w:rPr>
              <w:t>気道炎症、経気道性散布影、陳旧性胸膜炎</w:t>
            </w:r>
          </w:p>
          <w:p w14:paraId="2D90A326" w14:textId="77777777" w:rsidR="00394FB1" w:rsidRPr="00D94AB4" w:rsidRDefault="00394FB1"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6"/>
                <w:szCs w:val="16"/>
              </w:rPr>
            </w:pPr>
            <w:r>
              <w:rPr>
                <w:rFonts w:asciiTheme="minorEastAsia" w:hAnsiTheme="minorEastAsia" w:hint="eastAsia"/>
                <w:sz w:val="16"/>
                <w:szCs w:val="16"/>
              </w:rPr>
              <w:t xml:space="preserve">　</w:t>
            </w:r>
            <w:r w:rsidRPr="00D94AB4">
              <w:rPr>
                <w:rFonts w:asciiTheme="minorEastAsia" w:hAnsiTheme="minorEastAsia" w:hint="eastAsia"/>
                <w:b/>
                <w:sz w:val="16"/>
                <w:szCs w:val="16"/>
              </w:rPr>
              <w:t>・肉芽腫性変化</w:t>
            </w:r>
          </w:p>
          <w:p w14:paraId="20CFA2E0" w14:textId="77777777" w:rsidR="00394FB1" w:rsidRPr="00C823BA" w:rsidRDefault="00394FB1"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6"/>
                <w:szCs w:val="16"/>
              </w:rPr>
            </w:pPr>
            <w:r>
              <w:rPr>
                <w:rFonts w:asciiTheme="minorEastAsia" w:hAnsiTheme="minorEastAsia" w:hint="eastAsia"/>
                <w:sz w:val="16"/>
                <w:szCs w:val="16"/>
              </w:rPr>
              <w:t xml:space="preserve">　</w:t>
            </w:r>
            <w:r w:rsidRPr="00C823BA">
              <w:rPr>
                <w:rFonts w:asciiTheme="minorEastAsia" w:hAnsiTheme="minorEastAsia" w:hint="eastAsia"/>
                <w:b/>
                <w:sz w:val="16"/>
                <w:szCs w:val="16"/>
              </w:rPr>
              <w:t>・肺過誤腫</w:t>
            </w:r>
          </w:p>
          <w:p w14:paraId="58A83C72" w14:textId="77777777" w:rsidR="00394FB1" w:rsidRPr="00C823BA" w:rsidRDefault="00394FB1"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6"/>
                <w:szCs w:val="16"/>
              </w:rPr>
            </w:pPr>
            <w:r>
              <w:rPr>
                <w:rFonts w:asciiTheme="minorEastAsia" w:hAnsiTheme="minorEastAsia" w:hint="eastAsia"/>
                <w:sz w:val="16"/>
                <w:szCs w:val="16"/>
              </w:rPr>
              <w:t xml:space="preserve">　</w:t>
            </w:r>
            <w:r w:rsidRPr="00C823BA">
              <w:rPr>
                <w:rFonts w:asciiTheme="minorEastAsia" w:hAnsiTheme="minorEastAsia" w:hint="eastAsia"/>
                <w:b/>
                <w:sz w:val="16"/>
                <w:szCs w:val="16"/>
              </w:rPr>
              <w:t>・肺胞出血</w:t>
            </w:r>
          </w:p>
          <w:p w14:paraId="4923CFC8"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Pr>
                <w:rFonts w:asciiTheme="minorEastAsia" w:hAnsiTheme="minorEastAsia" w:hint="eastAsia"/>
                <w:b/>
                <w:sz w:val="16"/>
                <w:szCs w:val="16"/>
              </w:rPr>
              <w:t xml:space="preserve">　・非結核性抗酸菌症</w:t>
            </w:r>
            <w:r>
              <w:rPr>
                <w:rFonts w:asciiTheme="minorEastAsia" w:hAnsiTheme="minorEastAsia"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sidRPr="00565F25">
              <w:rPr>
                <w:rFonts w:asciiTheme="minorEastAsia" w:hAnsiTheme="minorEastAsia" w:hint="eastAsia"/>
                <w:sz w:val="16"/>
                <w:szCs w:val="16"/>
              </w:rPr>
              <w:t>NTM</w:t>
            </w:r>
          </w:p>
          <w:p w14:paraId="7DE71AD9" w14:textId="77777777" w:rsidR="00394FB1" w:rsidRPr="00F5269C" w:rsidRDefault="00394FB1"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F5269C">
              <w:rPr>
                <w:rFonts w:asciiTheme="minorEastAsia" w:hAnsiTheme="minorEastAsia" w:hint="eastAsia"/>
                <w:sz w:val="16"/>
                <w:szCs w:val="16"/>
              </w:rPr>
              <w:t>}</w:t>
            </w:r>
          </w:p>
        </w:tc>
      </w:tr>
      <w:tr w:rsidR="00394FB1" w14:paraId="479264E8" w14:textId="77777777" w:rsidTr="00394FB1">
        <w:tc>
          <w:tcPr>
            <w:cnfStyle w:val="001000000000" w:firstRow="0" w:lastRow="0" w:firstColumn="1" w:lastColumn="0" w:oddVBand="0" w:evenVBand="0" w:oddHBand="0" w:evenHBand="0" w:firstRowFirstColumn="0" w:firstRowLastColumn="0" w:lastRowFirstColumn="0" w:lastRowLastColumn="0"/>
            <w:tcW w:w="1125" w:type="dxa"/>
          </w:tcPr>
          <w:p w14:paraId="186B8381" w14:textId="77777777" w:rsidR="00394FB1" w:rsidRPr="00D94AB4" w:rsidRDefault="00394FB1" w:rsidP="00C64AED">
            <w:pPr>
              <w:rPr>
                <w:bCs w:val="0"/>
                <w:color w:val="FF0000"/>
                <w:sz w:val="16"/>
                <w:szCs w:val="16"/>
                <w:highlight w:val="yellow"/>
              </w:rPr>
            </w:pPr>
            <w:r w:rsidRPr="0076096E">
              <w:rPr>
                <w:rFonts w:hint="eastAsia"/>
                <w:b w:val="0"/>
                <w:color w:val="FF0000"/>
                <w:sz w:val="16"/>
                <w:szCs w:val="16"/>
                <w:highlight w:val="yellow"/>
              </w:rPr>
              <w:lastRenderedPageBreak/>
              <w:t>D</w:t>
            </w:r>
          </w:p>
        </w:tc>
        <w:tc>
          <w:tcPr>
            <w:tcW w:w="1677" w:type="dxa"/>
          </w:tcPr>
          <w:p w14:paraId="6FA0B8BD"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鑑別疾患・詳細</w:t>
            </w:r>
          </w:p>
        </w:tc>
        <w:tc>
          <w:tcPr>
            <w:tcW w:w="5912" w:type="dxa"/>
          </w:tcPr>
          <w:p w14:paraId="03DC1271" w14:textId="77777777" w:rsidR="00394FB1" w:rsidRPr="00C823BA" w:rsidRDefault="00394FB1"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C823BA">
              <w:rPr>
                <w:rFonts w:hint="eastAsia"/>
                <w:b/>
                <w:sz w:val="16"/>
                <w:szCs w:val="16"/>
              </w:rPr>
              <w:t>・扁平上皮癌</w:t>
            </w:r>
          </w:p>
          <w:p w14:paraId="2CBC1C32" w14:textId="77777777" w:rsidR="00394FB1" w:rsidRPr="00067904" w:rsidRDefault="00394FB1"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RPr="00C823BA">
              <w:rPr>
                <w:rFonts w:hint="eastAsia"/>
                <w:b/>
                <w:sz w:val="16"/>
                <w:szCs w:val="16"/>
              </w:rPr>
              <w:t>・腺癌</w:t>
            </w:r>
            <w:r>
              <w:rPr>
                <w:rFonts w:hint="eastAsia"/>
                <w:b/>
                <w:sz w:val="16"/>
                <w:szCs w:val="16"/>
              </w:rPr>
              <w:t xml:space="preserve"> </w:t>
            </w:r>
            <w:r>
              <w:rPr>
                <w:rFonts w:asciiTheme="minorEastAsia" w:hAnsiTheme="minorEastAsia" w:hint="eastAsia"/>
                <w:sz w:val="16"/>
                <w:szCs w:val="16"/>
              </w:rPr>
              <w:t>⊃</w:t>
            </w:r>
            <w:r>
              <w:rPr>
                <w:rFonts w:hint="eastAsia"/>
                <w:sz w:val="16"/>
                <w:szCs w:val="16"/>
              </w:rPr>
              <w:t xml:space="preserve"> </w:t>
            </w:r>
            <w:r w:rsidRPr="00C823BA">
              <w:rPr>
                <w:rFonts w:hint="eastAsia"/>
                <w:sz w:val="16"/>
                <w:szCs w:val="16"/>
              </w:rPr>
              <w:t>{</w:t>
            </w:r>
            <w:r w:rsidRPr="00C823BA">
              <w:rPr>
                <w:rFonts w:hint="eastAsia"/>
                <w:sz w:val="16"/>
                <w:szCs w:val="16"/>
              </w:rPr>
              <w:t>高</w:t>
            </w:r>
            <w:r w:rsidRPr="00C823BA">
              <w:rPr>
                <w:rFonts w:hint="eastAsia"/>
                <w:sz w:val="16"/>
                <w:szCs w:val="16"/>
              </w:rPr>
              <w:t>/</w:t>
            </w:r>
            <w:r w:rsidRPr="00C823BA">
              <w:rPr>
                <w:rFonts w:hint="eastAsia"/>
                <w:sz w:val="16"/>
                <w:szCs w:val="16"/>
              </w:rPr>
              <w:t>中</w:t>
            </w:r>
            <w:r w:rsidRPr="00C823BA">
              <w:rPr>
                <w:rFonts w:hint="eastAsia"/>
                <w:sz w:val="16"/>
                <w:szCs w:val="16"/>
              </w:rPr>
              <w:t>/</w:t>
            </w:r>
            <w:r w:rsidRPr="00C823BA">
              <w:rPr>
                <w:rFonts w:hint="eastAsia"/>
                <w:sz w:val="16"/>
                <w:szCs w:val="16"/>
              </w:rPr>
              <w:t>低</w:t>
            </w:r>
            <w:r w:rsidRPr="00C823BA">
              <w:rPr>
                <w:rFonts w:hint="eastAsia"/>
                <w:sz w:val="16"/>
                <w:szCs w:val="16"/>
              </w:rPr>
              <w:t>}</w:t>
            </w:r>
            <w:r w:rsidRPr="00C823BA">
              <w:rPr>
                <w:rFonts w:hint="eastAsia"/>
                <w:sz w:val="16"/>
                <w:szCs w:val="16"/>
              </w:rPr>
              <w:t>分化型腺癌</w:t>
            </w:r>
            <w:r>
              <w:rPr>
                <w:rFonts w:hint="eastAsia"/>
                <w:sz w:val="16"/>
                <w:szCs w:val="16"/>
              </w:rPr>
              <w:t>、</w:t>
            </w:r>
            <w:r w:rsidRPr="00C823BA">
              <w:rPr>
                <w:rFonts w:hint="eastAsia"/>
                <w:sz w:val="16"/>
                <w:szCs w:val="16"/>
              </w:rPr>
              <w:t>粘液産生</w:t>
            </w:r>
            <w:r w:rsidRPr="00C823BA">
              <w:rPr>
                <w:rFonts w:hint="eastAsia"/>
                <w:sz w:val="16"/>
                <w:szCs w:val="16"/>
              </w:rPr>
              <w:t>{</w:t>
            </w:r>
            <w:r w:rsidRPr="00C823BA">
              <w:rPr>
                <w:rFonts w:hint="eastAsia"/>
                <w:sz w:val="16"/>
                <w:szCs w:val="16"/>
              </w:rPr>
              <w:t>腺</w:t>
            </w:r>
            <w:r w:rsidRPr="00C823BA">
              <w:rPr>
                <w:rFonts w:hint="eastAsia"/>
                <w:sz w:val="16"/>
                <w:szCs w:val="16"/>
              </w:rPr>
              <w:t>}</w:t>
            </w:r>
            <w:r w:rsidRPr="00C823BA">
              <w:rPr>
                <w:rFonts w:hint="eastAsia"/>
                <w:sz w:val="16"/>
                <w:szCs w:val="16"/>
              </w:rPr>
              <w:t>癌</w:t>
            </w:r>
            <w:r w:rsidRPr="0046733F">
              <w:rPr>
                <w:rFonts w:asciiTheme="minorEastAsia" w:hAnsiTheme="minorEastAsia" w:hint="eastAsia"/>
                <w:sz w:val="16"/>
                <w:szCs w:val="16"/>
              </w:rPr>
              <w:t xml:space="preserve"> </w:t>
            </w:r>
          </w:p>
        </w:tc>
      </w:tr>
      <w:tr w:rsidR="00394FB1" w14:paraId="0E733A06" w14:textId="77777777" w:rsidTr="0039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563601B4" w14:textId="77777777" w:rsidR="00394FB1" w:rsidRDefault="00394FB1" w:rsidP="00C64AED">
            <w:pPr>
              <w:rPr>
                <w:sz w:val="16"/>
                <w:szCs w:val="16"/>
              </w:rPr>
            </w:pPr>
            <w:r w:rsidRPr="0076096E">
              <w:rPr>
                <w:rFonts w:hint="eastAsia"/>
                <w:b w:val="0"/>
                <w:color w:val="FF0000"/>
                <w:sz w:val="16"/>
                <w:szCs w:val="16"/>
                <w:highlight w:val="yellow"/>
              </w:rPr>
              <w:t>A</w:t>
            </w:r>
          </w:p>
        </w:tc>
        <w:tc>
          <w:tcPr>
            <w:tcW w:w="1677" w:type="dxa"/>
          </w:tcPr>
          <w:p w14:paraId="70EC4608"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病変部位・大分類</w:t>
            </w:r>
          </w:p>
        </w:tc>
        <w:tc>
          <w:tcPr>
            <w:tcW w:w="5912" w:type="dxa"/>
          </w:tcPr>
          <w:p w14:paraId="33479379"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主所見の主座を表現するための解剖学的分類</w:t>
            </w:r>
          </w:p>
          <w:p w14:paraId="5BF15874"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肺野型病変における病変部位・大分類</w:t>
            </w:r>
            <w:r>
              <w:rPr>
                <w:rFonts w:hint="eastAsia"/>
                <w:sz w:val="16"/>
                <w:szCs w:val="16"/>
              </w:rPr>
              <w:t xml:space="preserve"> {</w:t>
            </w:r>
          </w:p>
          <w:p w14:paraId="54DB4FA1" w14:textId="77777777" w:rsidR="00394FB1" w:rsidRPr="00C823BA" w:rsidRDefault="00394FB1"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C823BA">
              <w:rPr>
                <w:rFonts w:hint="eastAsia"/>
                <w:b/>
                <w:sz w:val="16"/>
                <w:szCs w:val="16"/>
              </w:rPr>
              <w:t xml:space="preserve">　・</w:t>
            </w:r>
            <w:r w:rsidRPr="00C823BA">
              <w:rPr>
                <w:rFonts w:hint="eastAsia"/>
                <w:b/>
                <w:sz w:val="16"/>
                <w:szCs w:val="16"/>
              </w:rPr>
              <w:t>{</w:t>
            </w:r>
            <w:r w:rsidRPr="00C823BA">
              <w:rPr>
                <w:rFonts w:hint="eastAsia"/>
                <w:b/>
                <w:sz w:val="16"/>
                <w:szCs w:val="16"/>
              </w:rPr>
              <w:t>右</w:t>
            </w:r>
            <w:r w:rsidRPr="00C823BA">
              <w:rPr>
                <w:rFonts w:hint="eastAsia"/>
                <w:b/>
                <w:sz w:val="16"/>
                <w:szCs w:val="16"/>
              </w:rPr>
              <w:t>/</w:t>
            </w:r>
            <w:r w:rsidRPr="00C823BA">
              <w:rPr>
                <w:rFonts w:hint="eastAsia"/>
                <w:b/>
                <w:sz w:val="16"/>
                <w:szCs w:val="16"/>
              </w:rPr>
              <w:t>左</w:t>
            </w:r>
            <w:r w:rsidRPr="00C823BA">
              <w:rPr>
                <w:rFonts w:hint="eastAsia"/>
                <w:b/>
                <w:sz w:val="16"/>
                <w:szCs w:val="16"/>
              </w:rPr>
              <w:t>/</w:t>
            </w:r>
            <w:r w:rsidRPr="00C823BA">
              <w:rPr>
                <w:rFonts w:hint="eastAsia"/>
                <w:b/>
                <w:sz w:val="16"/>
                <w:szCs w:val="16"/>
              </w:rPr>
              <w:t>両側</w:t>
            </w:r>
            <w:r w:rsidRPr="00C823BA">
              <w:rPr>
                <w:rFonts w:hint="eastAsia"/>
                <w:b/>
                <w:sz w:val="16"/>
                <w:szCs w:val="16"/>
              </w:rPr>
              <w:t>}</w:t>
            </w:r>
            <w:r w:rsidRPr="00C823BA">
              <w:rPr>
                <w:rFonts w:hint="eastAsia"/>
                <w:b/>
                <w:sz w:val="16"/>
                <w:szCs w:val="16"/>
              </w:rPr>
              <w:t>肺</w:t>
            </w:r>
            <w:r w:rsidRPr="00C823BA">
              <w:rPr>
                <w:rFonts w:hint="eastAsia"/>
                <w:b/>
                <w:sz w:val="16"/>
                <w:szCs w:val="16"/>
              </w:rPr>
              <w:t>{</w:t>
            </w:r>
            <w:r w:rsidRPr="00C823BA">
              <w:rPr>
                <w:rFonts w:hint="eastAsia"/>
                <w:b/>
                <w:sz w:val="16"/>
                <w:szCs w:val="16"/>
              </w:rPr>
              <w:t>野</w:t>
            </w:r>
            <w:r w:rsidRPr="00C823BA">
              <w:rPr>
                <w:rFonts w:hint="eastAsia"/>
                <w:b/>
                <w:sz w:val="16"/>
                <w:szCs w:val="16"/>
              </w:rPr>
              <w:t>}</w:t>
            </w:r>
          </w:p>
          <w:p w14:paraId="7C8AA621" w14:textId="77777777" w:rsidR="00394FB1" w:rsidRPr="00C823BA"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b/>
                <w:sz w:val="16"/>
                <w:szCs w:val="16"/>
              </w:rPr>
            </w:pPr>
            <w:r w:rsidRPr="00C823BA">
              <w:rPr>
                <w:rFonts w:hint="eastAsia"/>
                <w:b/>
                <w:sz w:val="16"/>
                <w:szCs w:val="16"/>
              </w:rPr>
              <w:t>・</w:t>
            </w:r>
            <w:r w:rsidRPr="00C823BA">
              <w:rPr>
                <w:rFonts w:asciiTheme="minorEastAsia" w:hAnsiTheme="minorEastAsia" w:hint="eastAsia"/>
                <w:b/>
                <w:sz w:val="16"/>
                <w:szCs w:val="16"/>
              </w:rPr>
              <w:t>{</w:t>
            </w:r>
            <w:r w:rsidRPr="00C823BA">
              <w:rPr>
                <w:rFonts w:asciiTheme="minorEastAsia" w:hAnsiTheme="minorEastAsia" w:hint="eastAsia"/>
                <w:b/>
                <w:sz w:val="16"/>
                <w:szCs w:val="16"/>
              </w:rPr>
              <w:t>右</w:t>
            </w:r>
            <w:r w:rsidRPr="00C823BA">
              <w:rPr>
                <w:rFonts w:asciiTheme="minorEastAsia" w:hAnsiTheme="minorEastAsia" w:hint="eastAsia"/>
                <w:b/>
                <w:sz w:val="16"/>
                <w:szCs w:val="16"/>
              </w:rPr>
              <w:t>/</w:t>
            </w:r>
            <w:r w:rsidRPr="00C823BA">
              <w:rPr>
                <w:rFonts w:asciiTheme="minorEastAsia" w:hAnsiTheme="minorEastAsia" w:hint="eastAsia"/>
                <w:b/>
                <w:sz w:val="16"/>
                <w:szCs w:val="16"/>
              </w:rPr>
              <w:t>左</w:t>
            </w:r>
            <w:r w:rsidRPr="00C823BA">
              <w:rPr>
                <w:rFonts w:hint="eastAsia"/>
                <w:b/>
                <w:sz w:val="16"/>
                <w:szCs w:val="16"/>
              </w:rPr>
              <w:t>/</w:t>
            </w:r>
            <w:r w:rsidRPr="00C823BA">
              <w:rPr>
                <w:rFonts w:hint="eastAsia"/>
                <w:b/>
                <w:sz w:val="16"/>
                <w:szCs w:val="16"/>
              </w:rPr>
              <w:t>両側</w:t>
            </w:r>
            <w:r w:rsidRPr="00C823BA">
              <w:rPr>
                <w:rFonts w:asciiTheme="minorEastAsia" w:hAnsiTheme="minorEastAsia" w:hint="eastAsia"/>
                <w:b/>
                <w:sz w:val="16"/>
                <w:szCs w:val="16"/>
              </w:rPr>
              <w:t>}</w:t>
            </w:r>
            <w:r w:rsidRPr="00C823BA">
              <w:rPr>
                <w:rFonts w:hint="eastAsia"/>
                <w:b/>
                <w:sz w:val="16"/>
                <w:szCs w:val="16"/>
              </w:rPr>
              <w:t>肺上葉</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左肺上葉</w:t>
            </w:r>
            <w:r>
              <w:rPr>
                <w:rFonts w:asciiTheme="minorEastAsia" w:hAnsiTheme="minorEastAsia" w:hint="eastAsia"/>
                <w:sz w:val="16"/>
                <w:szCs w:val="16"/>
              </w:rPr>
              <w:t>{</w:t>
            </w:r>
            <w:r>
              <w:rPr>
                <w:rFonts w:asciiTheme="minorEastAsia" w:hAnsiTheme="minorEastAsia" w:hint="eastAsia"/>
                <w:sz w:val="16"/>
                <w:szCs w:val="16"/>
              </w:rPr>
              <w:t>上区</w:t>
            </w:r>
            <w:r>
              <w:rPr>
                <w:rFonts w:asciiTheme="minorEastAsia" w:hAnsiTheme="minorEastAsia" w:hint="eastAsia"/>
                <w:sz w:val="16"/>
                <w:szCs w:val="16"/>
              </w:rPr>
              <w:t>/</w:t>
            </w:r>
            <w:r>
              <w:rPr>
                <w:rFonts w:asciiTheme="minorEastAsia" w:hAnsiTheme="minorEastAsia" w:hint="eastAsia"/>
                <w:sz w:val="16"/>
                <w:szCs w:val="16"/>
              </w:rPr>
              <w:t>舌区</w:t>
            </w:r>
            <w:r>
              <w:rPr>
                <w:rFonts w:asciiTheme="minorEastAsia" w:hAnsiTheme="minorEastAsia" w:hint="eastAsia"/>
                <w:sz w:val="16"/>
                <w:szCs w:val="16"/>
              </w:rPr>
              <w:t>}</w:t>
            </w:r>
          </w:p>
          <w:p w14:paraId="6E144D9A" w14:textId="77777777" w:rsidR="00394FB1" w:rsidRPr="00C823BA"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b/>
                <w:sz w:val="16"/>
                <w:szCs w:val="16"/>
              </w:rPr>
            </w:pPr>
            <w:r w:rsidRPr="00C823BA">
              <w:rPr>
                <w:rFonts w:hint="eastAsia"/>
                <w:b/>
                <w:sz w:val="16"/>
                <w:szCs w:val="16"/>
              </w:rPr>
              <w:t>・右肺中葉</w:t>
            </w:r>
          </w:p>
          <w:p w14:paraId="1BF1F27A" w14:textId="77777777" w:rsidR="00394FB1" w:rsidRPr="00C823BA"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b/>
                <w:sz w:val="16"/>
                <w:szCs w:val="16"/>
              </w:rPr>
            </w:pPr>
            <w:r w:rsidRPr="00C823BA">
              <w:rPr>
                <w:rFonts w:hint="eastAsia"/>
                <w:b/>
                <w:sz w:val="16"/>
                <w:szCs w:val="16"/>
              </w:rPr>
              <w:t>・左肺舌区</w:t>
            </w:r>
          </w:p>
          <w:p w14:paraId="2BEFEA98" w14:textId="77777777" w:rsidR="00394FB1"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b/>
                <w:sz w:val="16"/>
                <w:szCs w:val="16"/>
              </w:rPr>
            </w:pPr>
            <w:r w:rsidRPr="00C823BA">
              <w:rPr>
                <w:rFonts w:hint="eastAsia"/>
                <w:b/>
                <w:sz w:val="16"/>
                <w:szCs w:val="16"/>
              </w:rPr>
              <w:t>・</w:t>
            </w:r>
            <w:r w:rsidRPr="00C823BA">
              <w:rPr>
                <w:rFonts w:asciiTheme="minorEastAsia" w:hAnsiTheme="minorEastAsia" w:hint="eastAsia"/>
                <w:b/>
                <w:sz w:val="16"/>
                <w:szCs w:val="16"/>
              </w:rPr>
              <w:t>{</w:t>
            </w:r>
            <w:r w:rsidRPr="00C823BA">
              <w:rPr>
                <w:rFonts w:asciiTheme="minorEastAsia" w:hAnsiTheme="minorEastAsia" w:hint="eastAsia"/>
                <w:b/>
                <w:sz w:val="16"/>
                <w:szCs w:val="16"/>
              </w:rPr>
              <w:t>右</w:t>
            </w:r>
            <w:r w:rsidRPr="00C823BA">
              <w:rPr>
                <w:rFonts w:asciiTheme="minorEastAsia" w:hAnsiTheme="minorEastAsia" w:hint="eastAsia"/>
                <w:b/>
                <w:sz w:val="16"/>
                <w:szCs w:val="16"/>
              </w:rPr>
              <w:t>/</w:t>
            </w:r>
            <w:r w:rsidRPr="00C823BA">
              <w:rPr>
                <w:rFonts w:asciiTheme="minorEastAsia" w:hAnsiTheme="minorEastAsia" w:hint="eastAsia"/>
                <w:b/>
                <w:sz w:val="16"/>
                <w:szCs w:val="16"/>
              </w:rPr>
              <w:t>左</w:t>
            </w:r>
            <w:r w:rsidRPr="00C823BA">
              <w:rPr>
                <w:rFonts w:hint="eastAsia"/>
                <w:b/>
                <w:sz w:val="16"/>
                <w:szCs w:val="16"/>
              </w:rPr>
              <w:t>/</w:t>
            </w:r>
            <w:r w:rsidRPr="00C823BA">
              <w:rPr>
                <w:rFonts w:hint="eastAsia"/>
                <w:b/>
                <w:sz w:val="16"/>
                <w:szCs w:val="16"/>
              </w:rPr>
              <w:t>両側</w:t>
            </w:r>
            <w:r w:rsidRPr="00C823BA">
              <w:rPr>
                <w:rFonts w:asciiTheme="minorEastAsia" w:hAnsiTheme="minorEastAsia" w:hint="eastAsia"/>
                <w:b/>
                <w:sz w:val="16"/>
                <w:szCs w:val="16"/>
              </w:rPr>
              <w:t>}</w:t>
            </w:r>
            <w:r w:rsidRPr="00C823BA">
              <w:rPr>
                <w:rFonts w:hint="eastAsia"/>
                <w:b/>
                <w:sz w:val="16"/>
                <w:szCs w:val="16"/>
              </w:rPr>
              <w:t>肺下葉</w:t>
            </w:r>
          </w:p>
          <w:p w14:paraId="2E078C81" w14:textId="77777777" w:rsidR="00394FB1" w:rsidRPr="00507CEB"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b/>
                <w:sz w:val="16"/>
                <w:szCs w:val="16"/>
              </w:rPr>
            </w:pPr>
            <w:r w:rsidRPr="00507CEB">
              <w:rPr>
                <w:rFonts w:asciiTheme="minorEastAsia" w:hAnsiTheme="minorEastAsia" w:hint="eastAsia"/>
                <w:b/>
                <w:sz w:val="16"/>
                <w:szCs w:val="16"/>
              </w:rPr>
              <w:t>・</w:t>
            </w:r>
            <w:r w:rsidRPr="00507CEB">
              <w:rPr>
                <w:rFonts w:hint="eastAsia"/>
                <w:b/>
                <w:sz w:val="16"/>
                <w:szCs w:val="16"/>
              </w:rPr>
              <w:t>{</w:t>
            </w:r>
            <w:r w:rsidRPr="00507CEB">
              <w:rPr>
                <w:rFonts w:hint="eastAsia"/>
                <w:b/>
                <w:sz w:val="16"/>
                <w:szCs w:val="16"/>
              </w:rPr>
              <w:t>右</w:t>
            </w:r>
            <w:r w:rsidRPr="00507CEB">
              <w:rPr>
                <w:rFonts w:hint="eastAsia"/>
                <w:b/>
                <w:sz w:val="16"/>
                <w:szCs w:val="16"/>
              </w:rPr>
              <w:t>/</w:t>
            </w:r>
            <w:r w:rsidRPr="00507CEB">
              <w:rPr>
                <w:rFonts w:hint="eastAsia"/>
                <w:b/>
                <w:sz w:val="16"/>
                <w:szCs w:val="16"/>
              </w:rPr>
              <w:t>左</w:t>
            </w:r>
            <w:r w:rsidRPr="00507CEB">
              <w:rPr>
                <w:rFonts w:hint="eastAsia"/>
                <w:b/>
                <w:sz w:val="16"/>
                <w:szCs w:val="16"/>
              </w:rPr>
              <w:t>}</w:t>
            </w:r>
            <w:r w:rsidRPr="00507CEB">
              <w:rPr>
                <w:rFonts w:hint="eastAsia"/>
                <w:b/>
                <w:sz w:val="16"/>
                <w:szCs w:val="16"/>
              </w:rPr>
              <w:t>肺尖</w:t>
            </w:r>
            <w:r w:rsidRPr="00507CEB">
              <w:rPr>
                <w:rFonts w:hint="eastAsia"/>
                <w:b/>
                <w:sz w:val="16"/>
                <w:szCs w:val="16"/>
              </w:rPr>
              <w:t>{</w:t>
            </w:r>
            <w:r w:rsidRPr="00507CEB">
              <w:rPr>
                <w:rFonts w:hint="eastAsia"/>
                <w:b/>
                <w:sz w:val="16"/>
                <w:szCs w:val="16"/>
              </w:rPr>
              <w:t>部</w:t>
            </w:r>
            <w:r w:rsidRPr="00507CEB">
              <w:rPr>
                <w:rFonts w:hint="eastAsia"/>
                <w:b/>
                <w:sz w:val="16"/>
                <w:szCs w:val="16"/>
              </w:rPr>
              <w:t>}</w:t>
            </w:r>
          </w:p>
          <w:p w14:paraId="72A60F0C" w14:textId="77777777" w:rsidR="00394FB1" w:rsidRPr="00507CEB"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b/>
                <w:sz w:val="16"/>
                <w:szCs w:val="16"/>
              </w:rPr>
            </w:pPr>
            <w:r w:rsidRPr="00507CEB">
              <w:rPr>
                <w:rFonts w:hint="eastAsia"/>
                <w:b/>
                <w:sz w:val="16"/>
                <w:szCs w:val="16"/>
              </w:rPr>
              <w:t>・</w:t>
            </w:r>
            <w:r w:rsidRPr="00507CEB">
              <w:rPr>
                <w:rFonts w:hint="eastAsia"/>
                <w:b/>
                <w:sz w:val="16"/>
                <w:szCs w:val="16"/>
              </w:rPr>
              <w:t>{</w:t>
            </w:r>
            <w:r w:rsidRPr="00507CEB">
              <w:rPr>
                <w:rFonts w:hint="eastAsia"/>
                <w:b/>
                <w:sz w:val="16"/>
                <w:szCs w:val="16"/>
              </w:rPr>
              <w:t>右</w:t>
            </w:r>
            <w:r w:rsidRPr="00507CEB">
              <w:rPr>
                <w:rFonts w:hint="eastAsia"/>
                <w:b/>
                <w:sz w:val="16"/>
                <w:szCs w:val="16"/>
              </w:rPr>
              <w:t>/</w:t>
            </w:r>
            <w:r w:rsidRPr="00507CEB">
              <w:rPr>
                <w:rFonts w:hint="eastAsia"/>
                <w:b/>
                <w:sz w:val="16"/>
                <w:szCs w:val="16"/>
              </w:rPr>
              <w:t>左</w:t>
            </w:r>
            <w:r w:rsidRPr="00507CEB">
              <w:rPr>
                <w:rFonts w:hint="eastAsia"/>
                <w:b/>
                <w:sz w:val="16"/>
                <w:szCs w:val="16"/>
              </w:rPr>
              <w:t>}</w:t>
            </w:r>
            <w:r w:rsidRPr="00507CEB">
              <w:rPr>
                <w:rFonts w:hint="eastAsia"/>
                <w:b/>
                <w:sz w:val="16"/>
                <w:szCs w:val="16"/>
              </w:rPr>
              <w:t>肺底</w:t>
            </w:r>
            <w:r w:rsidRPr="00507CEB">
              <w:rPr>
                <w:rFonts w:hint="eastAsia"/>
                <w:b/>
                <w:sz w:val="16"/>
                <w:szCs w:val="16"/>
              </w:rPr>
              <w:t>{</w:t>
            </w:r>
            <w:r w:rsidRPr="00507CEB">
              <w:rPr>
                <w:rFonts w:hint="eastAsia"/>
                <w:b/>
                <w:sz w:val="16"/>
                <w:szCs w:val="16"/>
              </w:rPr>
              <w:t>部</w:t>
            </w:r>
            <w:r w:rsidRPr="00507CEB">
              <w:rPr>
                <w:rFonts w:hint="eastAsia"/>
                <w:b/>
                <w:sz w:val="16"/>
                <w:szCs w:val="16"/>
              </w:rPr>
              <w:t>}</w:t>
            </w:r>
          </w:p>
          <w:p w14:paraId="679C258F"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p w14:paraId="6C59D5DC"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肺門型病変における病変部位・大分類</w:t>
            </w:r>
            <w:r>
              <w:rPr>
                <w:rFonts w:hint="eastAsia"/>
                <w:sz w:val="16"/>
                <w:szCs w:val="16"/>
              </w:rPr>
              <w:t xml:space="preserve"> {</w:t>
            </w:r>
          </w:p>
          <w:p w14:paraId="4D6E3CE0" w14:textId="77777777" w:rsidR="00394FB1" w:rsidRPr="006C2B21"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b/>
                <w:sz w:val="16"/>
                <w:szCs w:val="16"/>
              </w:rPr>
            </w:pPr>
            <w:r w:rsidRPr="006C2B21">
              <w:rPr>
                <w:rFonts w:hint="eastAsia"/>
                <w:b/>
                <w:sz w:val="16"/>
                <w:szCs w:val="16"/>
              </w:rPr>
              <w:t>・気管</w:t>
            </w:r>
          </w:p>
          <w:p w14:paraId="19224335"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Pr>
                <w:rFonts w:hint="eastAsia"/>
                <w:sz w:val="16"/>
                <w:szCs w:val="16"/>
              </w:rPr>
              <w:t xml:space="preserve">　</w:t>
            </w:r>
            <w:r w:rsidRPr="006C2B21">
              <w:rPr>
                <w:rFonts w:hint="eastAsia"/>
                <w:b/>
                <w:sz w:val="16"/>
                <w:szCs w:val="16"/>
              </w:rPr>
              <w:t>・気管支</w:t>
            </w:r>
            <w:r>
              <w:rPr>
                <w:rFonts w:asciiTheme="minorEastAsia" w:hAnsiTheme="minorEastAsia" w:hint="eastAsia"/>
                <w:sz w:val="16"/>
                <w:szCs w:val="16"/>
              </w:rPr>
              <w:t xml:space="preserve"> {</w:t>
            </w:r>
          </w:p>
          <w:p w14:paraId="5278F5F6" w14:textId="77777777" w:rsidR="00394FB1" w:rsidRPr="006C2B21" w:rsidRDefault="00394FB1"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6"/>
                <w:szCs w:val="16"/>
              </w:rPr>
            </w:pPr>
            <w:r w:rsidRPr="006C2B21">
              <w:rPr>
                <w:rFonts w:asciiTheme="minorEastAsia" w:hAnsiTheme="minorEastAsia" w:hint="eastAsia"/>
                <w:b/>
                <w:sz w:val="16"/>
                <w:szCs w:val="16"/>
              </w:rPr>
              <w:t xml:space="preserve">　　・</w:t>
            </w:r>
            <w:r w:rsidRPr="006C2B21">
              <w:rPr>
                <w:rFonts w:asciiTheme="minorEastAsia" w:hAnsiTheme="minorEastAsia" w:hint="eastAsia"/>
                <w:b/>
                <w:sz w:val="16"/>
                <w:szCs w:val="16"/>
              </w:rPr>
              <w:t>{</w:t>
            </w:r>
            <w:r w:rsidRPr="006C2B21">
              <w:rPr>
                <w:rFonts w:asciiTheme="minorEastAsia" w:hAnsiTheme="minorEastAsia" w:hint="eastAsia"/>
                <w:b/>
                <w:sz w:val="16"/>
                <w:szCs w:val="16"/>
              </w:rPr>
              <w:t>右</w:t>
            </w:r>
            <w:r w:rsidRPr="006C2B21">
              <w:rPr>
                <w:rFonts w:asciiTheme="minorEastAsia" w:hAnsiTheme="minorEastAsia" w:hint="eastAsia"/>
                <w:b/>
                <w:sz w:val="16"/>
                <w:szCs w:val="16"/>
              </w:rPr>
              <w:t>/</w:t>
            </w:r>
            <w:r w:rsidRPr="006C2B21">
              <w:rPr>
                <w:rFonts w:asciiTheme="minorEastAsia" w:hAnsiTheme="minorEastAsia" w:hint="eastAsia"/>
                <w:b/>
                <w:sz w:val="16"/>
                <w:szCs w:val="16"/>
              </w:rPr>
              <w:t>左</w:t>
            </w:r>
            <w:r w:rsidRPr="006C2B21">
              <w:rPr>
                <w:rFonts w:asciiTheme="minorEastAsia" w:hAnsiTheme="minorEastAsia" w:hint="eastAsia"/>
                <w:b/>
                <w:sz w:val="16"/>
                <w:szCs w:val="16"/>
              </w:rPr>
              <w:t>}</w:t>
            </w:r>
            <w:r w:rsidRPr="006C2B21">
              <w:rPr>
                <w:rFonts w:asciiTheme="minorEastAsia" w:hAnsiTheme="minorEastAsia" w:hint="eastAsia"/>
                <w:b/>
                <w:sz w:val="16"/>
                <w:szCs w:val="16"/>
              </w:rPr>
              <w:t>主気管支</w:t>
            </w:r>
          </w:p>
          <w:p w14:paraId="0580B091" w14:textId="77777777" w:rsidR="00394FB1" w:rsidRPr="006C2B21" w:rsidRDefault="00394FB1"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6"/>
                <w:szCs w:val="16"/>
              </w:rPr>
            </w:pPr>
            <w:r w:rsidRPr="006C2B21">
              <w:rPr>
                <w:rFonts w:asciiTheme="minorEastAsia" w:hAnsiTheme="minorEastAsia" w:hint="eastAsia"/>
                <w:b/>
                <w:sz w:val="16"/>
                <w:szCs w:val="16"/>
              </w:rPr>
              <w:t xml:space="preserve">　　・</w:t>
            </w:r>
            <w:r w:rsidRPr="006C2B21">
              <w:rPr>
                <w:rFonts w:asciiTheme="minorEastAsia" w:hAnsiTheme="minorEastAsia" w:hint="eastAsia"/>
                <w:b/>
                <w:sz w:val="16"/>
                <w:szCs w:val="16"/>
              </w:rPr>
              <w:t>{</w:t>
            </w:r>
            <w:r w:rsidRPr="006C2B21">
              <w:rPr>
                <w:rFonts w:asciiTheme="minorEastAsia" w:hAnsiTheme="minorEastAsia" w:hint="eastAsia"/>
                <w:b/>
                <w:sz w:val="16"/>
                <w:szCs w:val="16"/>
              </w:rPr>
              <w:t>右</w:t>
            </w:r>
            <w:r w:rsidRPr="006C2B21">
              <w:rPr>
                <w:rFonts w:asciiTheme="minorEastAsia" w:hAnsiTheme="minorEastAsia" w:hint="eastAsia"/>
                <w:b/>
                <w:sz w:val="16"/>
                <w:szCs w:val="16"/>
              </w:rPr>
              <w:t>/</w:t>
            </w:r>
            <w:r w:rsidRPr="006C2B21">
              <w:rPr>
                <w:rFonts w:asciiTheme="minorEastAsia" w:hAnsiTheme="minorEastAsia" w:hint="eastAsia"/>
                <w:b/>
                <w:sz w:val="16"/>
                <w:szCs w:val="16"/>
              </w:rPr>
              <w:t>左</w:t>
            </w:r>
            <w:r w:rsidRPr="006C2B21">
              <w:rPr>
                <w:rFonts w:asciiTheme="minorEastAsia" w:hAnsiTheme="minorEastAsia" w:hint="eastAsia"/>
                <w:b/>
                <w:sz w:val="16"/>
                <w:szCs w:val="16"/>
              </w:rPr>
              <w:t>}</w:t>
            </w:r>
            <w:r w:rsidRPr="006C2B21">
              <w:rPr>
                <w:rFonts w:asciiTheme="minorEastAsia" w:hAnsiTheme="minorEastAsia" w:hint="eastAsia"/>
                <w:b/>
                <w:sz w:val="16"/>
                <w:szCs w:val="16"/>
              </w:rPr>
              <w:t>上葉</w:t>
            </w:r>
            <w:r>
              <w:rPr>
                <w:rFonts w:asciiTheme="minorEastAsia" w:hAnsiTheme="minorEastAsia" w:hint="eastAsia"/>
                <w:b/>
                <w:sz w:val="16"/>
                <w:szCs w:val="16"/>
              </w:rPr>
              <w:t>{</w:t>
            </w:r>
            <w:r>
              <w:rPr>
                <w:rFonts w:asciiTheme="minorEastAsia" w:hAnsiTheme="minorEastAsia" w:hint="eastAsia"/>
                <w:b/>
                <w:sz w:val="16"/>
                <w:szCs w:val="16"/>
              </w:rPr>
              <w:t>上区</w:t>
            </w:r>
            <w:r>
              <w:rPr>
                <w:rFonts w:asciiTheme="minorEastAsia" w:hAnsiTheme="minorEastAsia" w:hint="eastAsia"/>
                <w:b/>
                <w:sz w:val="16"/>
                <w:szCs w:val="16"/>
              </w:rPr>
              <w:t>/</w:t>
            </w:r>
            <w:r>
              <w:rPr>
                <w:rFonts w:asciiTheme="minorEastAsia" w:hAnsiTheme="minorEastAsia" w:hint="eastAsia"/>
                <w:b/>
                <w:sz w:val="16"/>
                <w:szCs w:val="16"/>
              </w:rPr>
              <w:t>舌区</w:t>
            </w:r>
            <w:r>
              <w:rPr>
                <w:rFonts w:asciiTheme="minorEastAsia" w:hAnsiTheme="minorEastAsia" w:hint="eastAsia"/>
                <w:b/>
                <w:sz w:val="16"/>
                <w:szCs w:val="16"/>
              </w:rPr>
              <w:t>}</w:t>
            </w:r>
            <w:r w:rsidRPr="006C2B21">
              <w:rPr>
                <w:rFonts w:asciiTheme="minorEastAsia" w:hAnsiTheme="minorEastAsia" w:hint="eastAsia"/>
                <w:b/>
                <w:sz w:val="16"/>
                <w:szCs w:val="16"/>
              </w:rPr>
              <w:t>{</w:t>
            </w:r>
            <w:r w:rsidRPr="006C2B21">
              <w:rPr>
                <w:rFonts w:asciiTheme="minorEastAsia" w:hAnsiTheme="minorEastAsia" w:hint="eastAsia"/>
                <w:b/>
                <w:sz w:val="16"/>
                <w:szCs w:val="16"/>
              </w:rPr>
              <w:t>気管</w:t>
            </w:r>
            <w:r w:rsidRPr="006C2B21">
              <w:rPr>
                <w:rFonts w:asciiTheme="minorEastAsia" w:hAnsiTheme="minorEastAsia"/>
                <w:b/>
                <w:sz w:val="16"/>
                <w:szCs w:val="16"/>
              </w:rPr>
              <w:t>}</w:t>
            </w:r>
            <w:r w:rsidRPr="006C2B21">
              <w:rPr>
                <w:rFonts w:asciiTheme="minorEastAsia" w:hAnsiTheme="minorEastAsia" w:hint="eastAsia"/>
                <w:b/>
                <w:sz w:val="16"/>
                <w:szCs w:val="16"/>
              </w:rPr>
              <w:t>支</w:t>
            </w:r>
          </w:p>
          <w:p w14:paraId="3502681E" w14:textId="77777777" w:rsidR="00394FB1" w:rsidRPr="006C2B21" w:rsidRDefault="00394FB1"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6"/>
                <w:szCs w:val="16"/>
              </w:rPr>
            </w:pPr>
            <w:r w:rsidRPr="006C2B21">
              <w:rPr>
                <w:rFonts w:asciiTheme="minorEastAsia" w:hAnsiTheme="minorEastAsia" w:hint="eastAsia"/>
                <w:b/>
                <w:sz w:val="16"/>
                <w:szCs w:val="16"/>
              </w:rPr>
              <w:t xml:space="preserve">　　・</w:t>
            </w:r>
            <w:r w:rsidRPr="006C2B21">
              <w:rPr>
                <w:rFonts w:asciiTheme="minorEastAsia" w:hAnsiTheme="minorEastAsia" w:hint="eastAsia"/>
                <w:b/>
                <w:sz w:val="16"/>
                <w:szCs w:val="16"/>
              </w:rPr>
              <w:t>{</w:t>
            </w:r>
            <w:r w:rsidRPr="006C2B21">
              <w:rPr>
                <w:rFonts w:asciiTheme="minorEastAsia" w:hAnsiTheme="minorEastAsia" w:hint="eastAsia"/>
                <w:b/>
                <w:sz w:val="16"/>
                <w:szCs w:val="16"/>
              </w:rPr>
              <w:t>右</w:t>
            </w:r>
            <w:r w:rsidRPr="006C2B21">
              <w:rPr>
                <w:rFonts w:asciiTheme="minorEastAsia" w:hAnsiTheme="minorEastAsia" w:hint="eastAsia"/>
                <w:b/>
                <w:sz w:val="16"/>
                <w:szCs w:val="16"/>
              </w:rPr>
              <w:t>/</w:t>
            </w:r>
            <w:r w:rsidRPr="006C2B21">
              <w:rPr>
                <w:rFonts w:asciiTheme="minorEastAsia" w:hAnsiTheme="minorEastAsia" w:hint="eastAsia"/>
                <w:b/>
                <w:sz w:val="16"/>
                <w:szCs w:val="16"/>
              </w:rPr>
              <w:t>左</w:t>
            </w:r>
            <w:r w:rsidRPr="006C2B21">
              <w:rPr>
                <w:rFonts w:asciiTheme="minorEastAsia" w:hAnsiTheme="minorEastAsia" w:hint="eastAsia"/>
                <w:b/>
                <w:sz w:val="16"/>
                <w:szCs w:val="16"/>
              </w:rPr>
              <w:t>}</w:t>
            </w:r>
            <w:r w:rsidRPr="006C2B21">
              <w:rPr>
                <w:rFonts w:asciiTheme="minorEastAsia" w:hAnsiTheme="minorEastAsia" w:hint="eastAsia"/>
                <w:b/>
                <w:sz w:val="16"/>
                <w:szCs w:val="16"/>
              </w:rPr>
              <w:t>中間幹</w:t>
            </w:r>
            <w:r>
              <w:rPr>
                <w:rFonts w:asciiTheme="minorEastAsia" w:hAnsiTheme="minorEastAsia" w:hint="eastAsia"/>
                <w:b/>
                <w:sz w:val="16"/>
                <w:szCs w:val="16"/>
              </w:rPr>
              <w:t>{</w:t>
            </w:r>
            <w:r>
              <w:rPr>
                <w:rFonts w:asciiTheme="minorEastAsia" w:hAnsiTheme="minorEastAsia" w:hint="eastAsia"/>
                <w:b/>
                <w:sz w:val="16"/>
                <w:szCs w:val="16"/>
              </w:rPr>
              <w:t>気管支</w:t>
            </w:r>
            <w:r>
              <w:rPr>
                <w:rFonts w:asciiTheme="minorEastAsia" w:hAnsiTheme="minorEastAsia" w:hint="eastAsia"/>
                <w:b/>
                <w:sz w:val="16"/>
                <w:szCs w:val="16"/>
              </w:rPr>
              <w:t>}</w:t>
            </w:r>
          </w:p>
          <w:p w14:paraId="38611EA4" w14:textId="77777777" w:rsidR="00394FB1" w:rsidRPr="006C2B21" w:rsidRDefault="00394FB1"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6"/>
                <w:szCs w:val="16"/>
              </w:rPr>
            </w:pPr>
            <w:r w:rsidRPr="006C2B21">
              <w:rPr>
                <w:rFonts w:asciiTheme="minorEastAsia" w:hAnsiTheme="minorEastAsia" w:hint="eastAsia"/>
                <w:b/>
                <w:sz w:val="16"/>
                <w:szCs w:val="16"/>
              </w:rPr>
              <w:t xml:space="preserve">　　・</w:t>
            </w:r>
            <w:r w:rsidRPr="006C2B21">
              <w:rPr>
                <w:rFonts w:asciiTheme="minorEastAsia" w:hAnsiTheme="minorEastAsia" w:hint="eastAsia"/>
                <w:b/>
                <w:sz w:val="16"/>
                <w:szCs w:val="16"/>
              </w:rPr>
              <w:t>{</w:t>
            </w:r>
            <w:r w:rsidRPr="006C2B21">
              <w:rPr>
                <w:rFonts w:asciiTheme="minorEastAsia" w:hAnsiTheme="minorEastAsia" w:hint="eastAsia"/>
                <w:b/>
                <w:sz w:val="16"/>
                <w:szCs w:val="16"/>
              </w:rPr>
              <w:t>右</w:t>
            </w:r>
            <w:r w:rsidRPr="006C2B21">
              <w:rPr>
                <w:rFonts w:asciiTheme="minorEastAsia" w:hAnsiTheme="minorEastAsia" w:hint="eastAsia"/>
                <w:b/>
                <w:sz w:val="16"/>
                <w:szCs w:val="16"/>
              </w:rPr>
              <w:t>/</w:t>
            </w:r>
            <w:r w:rsidRPr="006C2B21">
              <w:rPr>
                <w:rFonts w:asciiTheme="minorEastAsia" w:hAnsiTheme="minorEastAsia" w:hint="eastAsia"/>
                <w:b/>
                <w:sz w:val="16"/>
                <w:szCs w:val="16"/>
              </w:rPr>
              <w:t>左</w:t>
            </w:r>
            <w:r w:rsidRPr="006C2B21">
              <w:rPr>
                <w:rFonts w:asciiTheme="minorEastAsia" w:hAnsiTheme="minorEastAsia" w:hint="eastAsia"/>
                <w:b/>
                <w:sz w:val="16"/>
                <w:szCs w:val="16"/>
              </w:rPr>
              <w:t>}</w:t>
            </w:r>
            <w:r w:rsidRPr="006C2B21">
              <w:rPr>
                <w:rFonts w:asciiTheme="minorEastAsia" w:hAnsiTheme="minorEastAsia" w:hint="eastAsia"/>
                <w:b/>
                <w:sz w:val="16"/>
                <w:szCs w:val="16"/>
              </w:rPr>
              <w:t>中葉</w:t>
            </w:r>
            <w:r w:rsidRPr="006C2B21">
              <w:rPr>
                <w:rFonts w:asciiTheme="minorEastAsia" w:hAnsiTheme="minorEastAsia" w:hint="eastAsia"/>
                <w:b/>
                <w:sz w:val="16"/>
                <w:szCs w:val="16"/>
              </w:rPr>
              <w:t>{</w:t>
            </w:r>
            <w:r w:rsidRPr="006C2B21">
              <w:rPr>
                <w:rFonts w:asciiTheme="minorEastAsia" w:hAnsiTheme="minorEastAsia" w:hint="eastAsia"/>
                <w:b/>
                <w:sz w:val="16"/>
                <w:szCs w:val="16"/>
              </w:rPr>
              <w:t>気管</w:t>
            </w:r>
            <w:r w:rsidRPr="006C2B21">
              <w:rPr>
                <w:rFonts w:asciiTheme="minorEastAsia" w:hAnsiTheme="minorEastAsia"/>
                <w:b/>
                <w:sz w:val="16"/>
                <w:szCs w:val="16"/>
              </w:rPr>
              <w:t>}</w:t>
            </w:r>
            <w:r w:rsidRPr="006C2B21">
              <w:rPr>
                <w:rFonts w:asciiTheme="minorEastAsia" w:hAnsiTheme="minorEastAsia" w:hint="eastAsia"/>
                <w:b/>
                <w:sz w:val="16"/>
                <w:szCs w:val="16"/>
              </w:rPr>
              <w:t>支</w:t>
            </w:r>
          </w:p>
          <w:p w14:paraId="00E147F5" w14:textId="77777777" w:rsidR="00394FB1" w:rsidRPr="006C2B21" w:rsidRDefault="00394FB1"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6"/>
                <w:szCs w:val="16"/>
              </w:rPr>
            </w:pPr>
            <w:r w:rsidRPr="006C2B21">
              <w:rPr>
                <w:rFonts w:asciiTheme="minorEastAsia" w:hAnsiTheme="minorEastAsia" w:hint="eastAsia"/>
                <w:b/>
                <w:sz w:val="16"/>
                <w:szCs w:val="16"/>
              </w:rPr>
              <w:t xml:space="preserve">　　・</w:t>
            </w:r>
            <w:r w:rsidRPr="006C2B21">
              <w:rPr>
                <w:rFonts w:asciiTheme="minorEastAsia" w:hAnsiTheme="minorEastAsia" w:hint="eastAsia"/>
                <w:b/>
                <w:sz w:val="16"/>
                <w:szCs w:val="16"/>
              </w:rPr>
              <w:t>{</w:t>
            </w:r>
            <w:r w:rsidRPr="006C2B21">
              <w:rPr>
                <w:rFonts w:asciiTheme="minorEastAsia" w:hAnsiTheme="minorEastAsia" w:hint="eastAsia"/>
                <w:b/>
                <w:sz w:val="16"/>
                <w:szCs w:val="16"/>
              </w:rPr>
              <w:t>右</w:t>
            </w:r>
            <w:r w:rsidRPr="006C2B21">
              <w:rPr>
                <w:rFonts w:asciiTheme="minorEastAsia" w:hAnsiTheme="minorEastAsia" w:hint="eastAsia"/>
                <w:b/>
                <w:sz w:val="16"/>
                <w:szCs w:val="16"/>
              </w:rPr>
              <w:t>/</w:t>
            </w:r>
            <w:r w:rsidRPr="006C2B21">
              <w:rPr>
                <w:rFonts w:asciiTheme="minorEastAsia" w:hAnsiTheme="minorEastAsia" w:hint="eastAsia"/>
                <w:b/>
                <w:sz w:val="16"/>
                <w:szCs w:val="16"/>
              </w:rPr>
              <w:t>左</w:t>
            </w:r>
            <w:r w:rsidRPr="006C2B21">
              <w:rPr>
                <w:rFonts w:asciiTheme="minorEastAsia" w:hAnsiTheme="minorEastAsia" w:hint="eastAsia"/>
                <w:b/>
                <w:sz w:val="16"/>
                <w:szCs w:val="16"/>
              </w:rPr>
              <w:t>}</w:t>
            </w:r>
            <w:r w:rsidRPr="006C2B21">
              <w:rPr>
                <w:rFonts w:asciiTheme="minorEastAsia" w:hAnsiTheme="minorEastAsia" w:hint="eastAsia"/>
                <w:b/>
                <w:sz w:val="16"/>
                <w:szCs w:val="16"/>
              </w:rPr>
              <w:t>下葉</w:t>
            </w:r>
            <w:r w:rsidRPr="006C2B21">
              <w:rPr>
                <w:rFonts w:asciiTheme="minorEastAsia" w:hAnsiTheme="minorEastAsia" w:hint="eastAsia"/>
                <w:b/>
                <w:sz w:val="16"/>
                <w:szCs w:val="16"/>
              </w:rPr>
              <w:t>{</w:t>
            </w:r>
            <w:r w:rsidRPr="006C2B21">
              <w:rPr>
                <w:rFonts w:asciiTheme="minorEastAsia" w:hAnsiTheme="minorEastAsia" w:hint="eastAsia"/>
                <w:b/>
                <w:sz w:val="16"/>
                <w:szCs w:val="16"/>
              </w:rPr>
              <w:t>気管</w:t>
            </w:r>
            <w:r w:rsidRPr="006C2B21">
              <w:rPr>
                <w:rFonts w:asciiTheme="minorEastAsia" w:hAnsiTheme="minorEastAsia"/>
                <w:b/>
                <w:sz w:val="16"/>
                <w:szCs w:val="16"/>
              </w:rPr>
              <w:t>}</w:t>
            </w:r>
            <w:r w:rsidRPr="006C2B21">
              <w:rPr>
                <w:rFonts w:asciiTheme="minorEastAsia" w:hAnsiTheme="minorEastAsia" w:hint="eastAsia"/>
                <w:b/>
                <w:sz w:val="16"/>
                <w:szCs w:val="16"/>
              </w:rPr>
              <w:t>支</w:t>
            </w:r>
          </w:p>
          <w:p w14:paraId="5D923554" w14:textId="77777777" w:rsidR="00394FB1" w:rsidRPr="006C2B21" w:rsidRDefault="00394FB1"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16"/>
                <w:szCs w:val="16"/>
              </w:rPr>
            </w:pPr>
            <w:r w:rsidRPr="006C2B21">
              <w:rPr>
                <w:rFonts w:asciiTheme="minorEastAsia" w:hAnsiTheme="minorEastAsia" w:hint="eastAsia"/>
                <w:b/>
                <w:sz w:val="16"/>
                <w:szCs w:val="16"/>
              </w:rPr>
              <w:t xml:space="preserve">　　・</w:t>
            </w:r>
            <w:r w:rsidRPr="006C2B21">
              <w:rPr>
                <w:rFonts w:asciiTheme="minorEastAsia" w:hAnsiTheme="minorEastAsia" w:hint="eastAsia"/>
                <w:b/>
                <w:sz w:val="16"/>
                <w:szCs w:val="16"/>
              </w:rPr>
              <w:t>{</w:t>
            </w:r>
            <w:r w:rsidRPr="006C2B21">
              <w:rPr>
                <w:rFonts w:asciiTheme="minorEastAsia" w:hAnsiTheme="minorEastAsia" w:hint="eastAsia"/>
                <w:b/>
                <w:sz w:val="16"/>
                <w:szCs w:val="16"/>
              </w:rPr>
              <w:t>右</w:t>
            </w:r>
            <w:r w:rsidRPr="006C2B21">
              <w:rPr>
                <w:rFonts w:asciiTheme="minorEastAsia" w:hAnsiTheme="minorEastAsia" w:hint="eastAsia"/>
                <w:b/>
                <w:sz w:val="16"/>
                <w:szCs w:val="16"/>
              </w:rPr>
              <w:t>/</w:t>
            </w:r>
            <w:r w:rsidRPr="006C2B21">
              <w:rPr>
                <w:rFonts w:asciiTheme="minorEastAsia" w:hAnsiTheme="minorEastAsia" w:hint="eastAsia"/>
                <w:b/>
                <w:sz w:val="16"/>
                <w:szCs w:val="16"/>
              </w:rPr>
              <w:t>左</w:t>
            </w:r>
            <w:r w:rsidRPr="006C2B21">
              <w:rPr>
                <w:rFonts w:asciiTheme="minorEastAsia" w:hAnsiTheme="minorEastAsia" w:hint="eastAsia"/>
                <w:b/>
                <w:sz w:val="16"/>
                <w:szCs w:val="16"/>
              </w:rPr>
              <w:t>}</w:t>
            </w:r>
            <w:r w:rsidRPr="006C2B21">
              <w:rPr>
                <w:rFonts w:asciiTheme="minorEastAsia" w:hAnsiTheme="minorEastAsia" w:hint="eastAsia"/>
                <w:b/>
                <w:sz w:val="16"/>
                <w:szCs w:val="16"/>
              </w:rPr>
              <w:t>底幹</w:t>
            </w:r>
            <w:r w:rsidRPr="006C2B21">
              <w:rPr>
                <w:rFonts w:asciiTheme="minorEastAsia" w:hAnsiTheme="minorEastAsia" w:hint="eastAsia"/>
                <w:b/>
                <w:sz w:val="16"/>
                <w:szCs w:val="16"/>
              </w:rPr>
              <w:t>{</w:t>
            </w:r>
            <w:r w:rsidRPr="006C2B21">
              <w:rPr>
                <w:rFonts w:asciiTheme="minorEastAsia" w:hAnsiTheme="minorEastAsia" w:hint="eastAsia"/>
                <w:b/>
                <w:sz w:val="16"/>
                <w:szCs w:val="16"/>
              </w:rPr>
              <w:t>気管</w:t>
            </w:r>
            <w:r w:rsidRPr="006C2B21">
              <w:rPr>
                <w:rFonts w:asciiTheme="minorEastAsia" w:hAnsiTheme="minorEastAsia"/>
                <w:b/>
                <w:sz w:val="16"/>
                <w:szCs w:val="16"/>
              </w:rPr>
              <w:t>}</w:t>
            </w:r>
            <w:r w:rsidRPr="006C2B21">
              <w:rPr>
                <w:rFonts w:asciiTheme="minorEastAsia" w:hAnsiTheme="minorEastAsia" w:hint="eastAsia"/>
                <w:b/>
                <w:sz w:val="16"/>
                <w:szCs w:val="16"/>
              </w:rPr>
              <w:t>支</w:t>
            </w:r>
          </w:p>
          <w:p w14:paraId="4D14C19D"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Pr>
                <w:rFonts w:asciiTheme="minorEastAsia" w:hAnsiTheme="minorEastAsia" w:hint="eastAsia"/>
                <w:sz w:val="16"/>
                <w:szCs w:val="16"/>
              </w:rPr>
              <w:t xml:space="preserve">　</w:t>
            </w:r>
            <w:r>
              <w:rPr>
                <w:rFonts w:asciiTheme="minorEastAsia" w:hAnsiTheme="minorEastAsia" w:hint="eastAsia"/>
                <w:sz w:val="16"/>
                <w:szCs w:val="16"/>
              </w:rPr>
              <w:t>}</w:t>
            </w:r>
          </w:p>
          <w:p w14:paraId="30549122" w14:textId="77777777" w:rsidR="00394FB1" w:rsidRPr="00D94AB4" w:rsidRDefault="00394FB1"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D94AB4">
              <w:rPr>
                <w:rFonts w:asciiTheme="minorEastAsia" w:hAnsiTheme="minorEastAsia" w:hint="eastAsia"/>
                <w:b/>
                <w:sz w:val="16"/>
                <w:szCs w:val="16"/>
              </w:rPr>
              <w:t xml:space="preserve">　・縦郭</w:t>
            </w:r>
          </w:p>
          <w:p w14:paraId="37508AD0" w14:textId="77777777" w:rsidR="00394FB1"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b/>
                <w:sz w:val="16"/>
                <w:szCs w:val="16"/>
              </w:rPr>
            </w:pPr>
            <w:r w:rsidRPr="006C2B21">
              <w:rPr>
                <w:rFonts w:hint="eastAsia"/>
                <w:b/>
                <w:sz w:val="16"/>
                <w:szCs w:val="16"/>
              </w:rPr>
              <w:t>・肺門</w:t>
            </w:r>
            <w:r w:rsidRPr="006C2B21">
              <w:rPr>
                <w:rFonts w:hint="eastAsia"/>
                <w:b/>
                <w:sz w:val="16"/>
                <w:szCs w:val="16"/>
              </w:rPr>
              <w:t>{</w:t>
            </w:r>
            <w:r w:rsidRPr="006C2B21">
              <w:rPr>
                <w:rFonts w:hint="eastAsia"/>
                <w:b/>
                <w:sz w:val="16"/>
                <w:szCs w:val="16"/>
              </w:rPr>
              <w:t>部</w:t>
            </w:r>
            <w:r w:rsidRPr="006C2B21">
              <w:rPr>
                <w:rFonts w:hint="eastAsia"/>
                <w:b/>
                <w:sz w:val="16"/>
                <w:szCs w:val="16"/>
              </w:rPr>
              <w:t>}</w:t>
            </w:r>
          </w:p>
          <w:p w14:paraId="27EA0FA7" w14:textId="77777777" w:rsidR="00394FB1" w:rsidRPr="006C2B21"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・リンパ節部位</w:t>
            </w:r>
            <w:r w:rsidRPr="00D94AB4">
              <w:rPr>
                <w:sz w:val="16"/>
                <w:szCs w:val="16"/>
              </w:rPr>
              <w:t xml:space="preserve"> : </w:t>
            </w:r>
            <w:r w:rsidRPr="00D94AB4">
              <w:rPr>
                <w:rFonts w:hint="eastAsia"/>
                <w:sz w:val="16"/>
                <w:szCs w:val="16"/>
              </w:rPr>
              <w:t>「原発と連続しない胸郭内の病変についての情報モデル」に準拠</w:t>
            </w:r>
          </w:p>
          <w:p w14:paraId="59673516"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p w14:paraId="676C6867"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sz w:val="16"/>
                <w:szCs w:val="16"/>
              </w:rPr>
              <w:t>その他の病変部位・大分類</w:t>
            </w:r>
            <w:r>
              <w:rPr>
                <w:rFonts w:hint="eastAsia"/>
                <w:sz w:val="16"/>
                <w:szCs w:val="16"/>
              </w:rPr>
              <w:t xml:space="preserve"> {</w:t>
            </w:r>
            <w:r w:rsidDel="00944B51">
              <w:rPr>
                <w:sz w:val="16"/>
                <w:szCs w:val="16"/>
              </w:rPr>
              <w:t xml:space="preserve"> </w:t>
            </w:r>
          </w:p>
          <w:p w14:paraId="44EE2856" w14:textId="77777777" w:rsidR="00394FB1" w:rsidRPr="006C2B21" w:rsidRDefault="00394FB1"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 xml:space="preserve">　・皮下</w:t>
            </w:r>
          </w:p>
          <w:p w14:paraId="7F8E3AD0" w14:textId="77777777" w:rsidR="00394FB1" w:rsidRPr="009153AD"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394FB1" w14:paraId="35AFCE33" w14:textId="77777777" w:rsidTr="00394FB1">
        <w:tc>
          <w:tcPr>
            <w:cnfStyle w:val="001000000000" w:firstRow="0" w:lastRow="0" w:firstColumn="1" w:lastColumn="0" w:oddVBand="0" w:evenVBand="0" w:oddHBand="0" w:evenHBand="0" w:firstRowFirstColumn="0" w:firstRowLastColumn="0" w:lastRowFirstColumn="0" w:lastRowLastColumn="0"/>
            <w:tcW w:w="1125" w:type="dxa"/>
          </w:tcPr>
          <w:p w14:paraId="7585A06A" w14:textId="77777777" w:rsidR="00394FB1" w:rsidRDefault="00394FB1" w:rsidP="00C64AED">
            <w:pPr>
              <w:rPr>
                <w:sz w:val="16"/>
                <w:szCs w:val="16"/>
              </w:rPr>
            </w:pPr>
            <w:r w:rsidRPr="0076096E">
              <w:rPr>
                <w:rFonts w:hint="eastAsia"/>
                <w:b w:val="0"/>
                <w:color w:val="FF0000"/>
                <w:sz w:val="16"/>
                <w:szCs w:val="16"/>
                <w:highlight w:val="yellow"/>
              </w:rPr>
              <w:t>A</w:t>
            </w:r>
          </w:p>
        </w:tc>
        <w:tc>
          <w:tcPr>
            <w:tcW w:w="1677" w:type="dxa"/>
          </w:tcPr>
          <w:p w14:paraId="2267F11B"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病変部位・肺区域</w:t>
            </w:r>
          </w:p>
        </w:tc>
        <w:tc>
          <w:tcPr>
            <w:tcW w:w="5912" w:type="dxa"/>
          </w:tcPr>
          <w:p w14:paraId="0899502F" w14:textId="77777777" w:rsidR="00394FB1" w:rsidRPr="0025495B" w:rsidRDefault="00394FB1"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25495B">
              <w:rPr>
                <w:rFonts w:hint="eastAsia"/>
                <w:b/>
                <w:sz w:val="16"/>
                <w:szCs w:val="16"/>
              </w:rPr>
              <w:t>・</w:t>
            </w:r>
            <w:r w:rsidRPr="0025495B">
              <w:rPr>
                <w:b/>
                <w:sz w:val="16"/>
                <w:szCs w:val="16"/>
              </w:rPr>
              <w:t>{S/B}</w:t>
            </w:r>
            <w:r w:rsidRPr="0025495B">
              <w:rPr>
                <w:rFonts w:hint="eastAsia"/>
                <w:b/>
                <w:sz w:val="16"/>
                <w:szCs w:val="16"/>
              </w:rPr>
              <w:t>1</w:t>
            </w:r>
          </w:p>
          <w:p w14:paraId="7CA5D777" w14:textId="77777777" w:rsidR="00394FB1" w:rsidRPr="0025495B" w:rsidRDefault="00394FB1"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25495B">
              <w:rPr>
                <w:rFonts w:hint="eastAsia"/>
                <w:b/>
                <w:sz w:val="16"/>
                <w:szCs w:val="16"/>
              </w:rPr>
              <w:t>・</w:t>
            </w:r>
            <w:r w:rsidRPr="0025495B">
              <w:rPr>
                <w:b/>
                <w:sz w:val="16"/>
                <w:szCs w:val="16"/>
              </w:rPr>
              <w:t>{S/B}1+2</w:t>
            </w:r>
          </w:p>
          <w:p w14:paraId="0147D982" w14:textId="77777777" w:rsidR="00394FB1" w:rsidRPr="0025495B" w:rsidRDefault="00394FB1"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25495B">
              <w:rPr>
                <w:rFonts w:hint="eastAsia"/>
                <w:b/>
                <w:sz w:val="16"/>
                <w:szCs w:val="16"/>
              </w:rPr>
              <w:lastRenderedPageBreak/>
              <w:t>・</w:t>
            </w:r>
            <w:r w:rsidRPr="0025495B">
              <w:rPr>
                <w:b/>
                <w:sz w:val="16"/>
                <w:szCs w:val="16"/>
              </w:rPr>
              <w:t>{S/B}</w:t>
            </w:r>
            <w:r w:rsidRPr="0025495B">
              <w:rPr>
                <w:rFonts w:hint="eastAsia"/>
                <w:b/>
                <w:sz w:val="16"/>
                <w:szCs w:val="16"/>
              </w:rPr>
              <w:t>2</w:t>
            </w:r>
          </w:p>
          <w:p w14:paraId="3C700BA5" w14:textId="77777777" w:rsidR="00394FB1" w:rsidRPr="0025495B" w:rsidRDefault="00394FB1"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25495B">
              <w:rPr>
                <w:rFonts w:hint="eastAsia"/>
                <w:b/>
                <w:sz w:val="16"/>
                <w:szCs w:val="16"/>
              </w:rPr>
              <w:t>・</w:t>
            </w:r>
            <w:r w:rsidRPr="0025495B">
              <w:rPr>
                <w:b/>
                <w:sz w:val="16"/>
                <w:szCs w:val="16"/>
              </w:rPr>
              <w:t>{S/B}</w:t>
            </w:r>
            <w:r w:rsidRPr="0025495B">
              <w:rPr>
                <w:rFonts w:hint="eastAsia"/>
                <w:b/>
                <w:sz w:val="16"/>
                <w:szCs w:val="16"/>
              </w:rPr>
              <w:t>3,</w:t>
            </w:r>
          </w:p>
          <w:p w14:paraId="317B945B" w14:textId="77777777" w:rsidR="00394FB1" w:rsidRPr="0025495B" w:rsidRDefault="00394FB1"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25495B">
              <w:rPr>
                <w:rFonts w:hint="eastAsia"/>
                <w:b/>
                <w:sz w:val="16"/>
                <w:szCs w:val="16"/>
              </w:rPr>
              <w:t>・</w:t>
            </w:r>
            <w:r w:rsidRPr="0025495B">
              <w:rPr>
                <w:b/>
                <w:sz w:val="16"/>
                <w:szCs w:val="16"/>
              </w:rPr>
              <w:t>{S/B}</w:t>
            </w:r>
            <w:r w:rsidRPr="0025495B">
              <w:rPr>
                <w:rFonts w:hint="eastAsia"/>
                <w:b/>
                <w:sz w:val="16"/>
                <w:szCs w:val="16"/>
              </w:rPr>
              <w:t>4</w:t>
            </w:r>
          </w:p>
          <w:p w14:paraId="6CF73D13" w14:textId="77777777" w:rsidR="00394FB1" w:rsidRPr="0025495B" w:rsidRDefault="00394FB1"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25495B">
              <w:rPr>
                <w:rFonts w:hint="eastAsia"/>
                <w:b/>
                <w:sz w:val="16"/>
                <w:szCs w:val="16"/>
              </w:rPr>
              <w:t>・</w:t>
            </w:r>
            <w:r w:rsidRPr="0025495B">
              <w:rPr>
                <w:b/>
                <w:sz w:val="16"/>
                <w:szCs w:val="16"/>
              </w:rPr>
              <w:t>{S/B}</w:t>
            </w:r>
            <w:r w:rsidRPr="0025495B">
              <w:rPr>
                <w:rFonts w:hint="eastAsia"/>
                <w:b/>
                <w:sz w:val="16"/>
                <w:szCs w:val="16"/>
              </w:rPr>
              <w:t>5</w:t>
            </w:r>
          </w:p>
          <w:p w14:paraId="63EEEFD2" w14:textId="77777777" w:rsidR="00394FB1" w:rsidRPr="0025495B" w:rsidRDefault="00394FB1"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25495B">
              <w:rPr>
                <w:rFonts w:hint="eastAsia"/>
                <w:b/>
                <w:sz w:val="16"/>
                <w:szCs w:val="16"/>
              </w:rPr>
              <w:t>・</w:t>
            </w:r>
            <w:r w:rsidRPr="0025495B">
              <w:rPr>
                <w:b/>
                <w:sz w:val="16"/>
                <w:szCs w:val="16"/>
              </w:rPr>
              <w:t>{S/B}</w:t>
            </w:r>
            <w:r w:rsidRPr="0025495B">
              <w:rPr>
                <w:rFonts w:hint="eastAsia"/>
                <w:b/>
                <w:sz w:val="16"/>
                <w:szCs w:val="16"/>
              </w:rPr>
              <w:t>6,</w:t>
            </w:r>
          </w:p>
          <w:p w14:paraId="6073371C" w14:textId="77777777" w:rsidR="00394FB1" w:rsidRPr="0025495B" w:rsidRDefault="00394FB1"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25495B">
              <w:rPr>
                <w:rFonts w:hint="eastAsia"/>
                <w:b/>
                <w:sz w:val="16"/>
                <w:szCs w:val="16"/>
              </w:rPr>
              <w:t>・</w:t>
            </w:r>
            <w:r w:rsidRPr="0025495B">
              <w:rPr>
                <w:b/>
                <w:sz w:val="16"/>
                <w:szCs w:val="16"/>
              </w:rPr>
              <w:t>{S/B}</w:t>
            </w:r>
            <w:r w:rsidRPr="0025495B">
              <w:rPr>
                <w:rFonts w:hint="eastAsia"/>
                <w:b/>
                <w:sz w:val="16"/>
                <w:szCs w:val="16"/>
              </w:rPr>
              <w:t>7</w:t>
            </w:r>
          </w:p>
          <w:p w14:paraId="3F16159F" w14:textId="77777777" w:rsidR="00394FB1" w:rsidRPr="0025495B" w:rsidRDefault="00394FB1"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25495B">
              <w:rPr>
                <w:rFonts w:hint="eastAsia"/>
                <w:b/>
                <w:sz w:val="16"/>
                <w:szCs w:val="16"/>
              </w:rPr>
              <w:t>・</w:t>
            </w:r>
            <w:r w:rsidRPr="0025495B">
              <w:rPr>
                <w:b/>
                <w:sz w:val="16"/>
                <w:szCs w:val="16"/>
              </w:rPr>
              <w:t>{S/B}</w:t>
            </w:r>
            <w:r w:rsidRPr="0025495B">
              <w:rPr>
                <w:rFonts w:hint="eastAsia"/>
                <w:b/>
                <w:sz w:val="16"/>
                <w:szCs w:val="16"/>
              </w:rPr>
              <w:t>8</w:t>
            </w:r>
          </w:p>
          <w:p w14:paraId="4D48568B" w14:textId="77777777" w:rsidR="00394FB1" w:rsidRPr="0025495B" w:rsidRDefault="00394FB1"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25495B">
              <w:rPr>
                <w:rFonts w:hint="eastAsia"/>
                <w:b/>
                <w:sz w:val="16"/>
                <w:szCs w:val="16"/>
              </w:rPr>
              <w:t>・</w:t>
            </w:r>
            <w:r w:rsidRPr="0025495B">
              <w:rPr>
                <w:b/>
                <w:sz w:val="16"/>
                <w:szCs w:val="16"/>
              </w:rPr>
              <w:t>{S/B}</w:t>
            </w:r>
            <w:r w:rsidRPr="0025495B">
              <w:rPr>
                <w:rFonts w:hint="eastAsia"/>
                <w:b/>
                <w:sz w:val="16"/>
                <w:szCs w:val="16"/>
              </w:rPr>
              <w:t>9</w:t>
            </w:r>
          </w:p>
          <w:p w14:paraId="6B2CEDE8" w14:textId="77777777" w:rsidR="00394FB1" w:rsidRPr="009153AD"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sidRPr="0025495B">
              <w:rPr>
                <w:rFonts w:hint="eastAsia"/>
                <w:b/>
                <w:sz w:val="16"/>
                <w:szCs w:val="16"/>
              </w:rPr>
              <w:t>・</w:t>
            </w:r>
            <w:r w:rsidRPr="0025495B">
              <w:rPr>
                <w:b/>
                <w:sz w:val="16"/>
                <w:szCs w:val="16"/>
              </w:rPr>
              <w:t>{S/B}</w:t>
            </w:r>
            <w:r w:rsidRPr="0025495B">
              <w:rPr>
                <w:rFonts w:hint="eastAsia"/>
                <w:b/>
                <w:sz w:val="16"/>
                <w:szCs w:val="16"/>
              </w:rPr>
              <w:t>10</w:t>
            </w:r>
          </w:p>
        </w:tc>
      </w:tr>
      <w:tr w:rsidR="00394FB1" w14:paraId="133E9742" w14:textId="77777777" w:rsidTr="0039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34864A2D" w14:textId="60A55E73" w:rsidR="00394FB1" w:rsidRDefault="000B5266" w:rsidP="00C64AED">
            <w:pPr>
              <w:rPr>
                <w:sz w:val="16"/>
                <w:szCs w:val="16"/>
              </w:rPr>
            </w:pPr>
            <w:r>
              <w:rPr>
                <w:b w:val="0"/>
                <w:color w:val="FF0000"/>
                <w:sz w:val="16"/>
                <w:szCs w:val="16"/>
                <w:highlight w:val="yellow"/>
              </w:rPr>
              <w:lastRenderedPageBreak/>
              <w:t>F</w:t>
            </w:r>
          </w:p>
        </w:tc>
        <w:tc>
          <w:tcPr>
            <w:tcW w:w="1677" w:type="dxa"/>
          </w:tcPr>
          <w:p w14:paraId="1ED87D69"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病変個数</w:t>
            </w:r>
          </w:p>
        </w:tc>
        <w:tc>
          <w:tcPr>
            <w:tcW w:w="5912" w:type="dxa"/>
          </w:tcPr>
          <w:p w14:paraId="724FEF8C" w14:textId="77777777" w:rsidR="00394FB1" w:rsidRPr="00D94AB4" w:rsidRDefault="00394FB1"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25495B">
              <w:rPr>
                <w:rFonts w:hint="eastAsia"/>
                <w:b/>
                <w:sz w:val="16"/>
                <w:szCs w:val="16"/>
              </w:rPr>
              <w:t>・単発性</w:t>
            </w:r>
            <w:r>
              <w:rPr>
                <w:rFonts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単一の、孤発性、×</w:t>
            </w:r>
            <w:r>
              <w:rPr>
                <w:rFonts w:asciiTheme="minorEastAsia" w:hAnsiTheme="minorEastAsia" w:hint="eastAsia"/>
                <w:sz w:val="16"/>
                <w:szCs w:val="16"/>
              </w:rPr>
              <w:t>2</w:t>
            </w:r>
          </w:p>
          <w:p w14:paraId="7FA5B5DB" w14:textId="77777777" w:rsidR="00394FB1" w:rsidRPr="0025495B" w:rsidRDefault="00394FB1"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25495B">
              <w:rPr>
                <w:rFonts w:hint="eastAsia"/>
                <w:b/>
                <w:sz w:val="16"/>
                <w:szCs w:val="16"/>
              </w:rPr>
              <w:t>・多発性</w:t>
            </w:r>
            <w:r>
              <w:rPr>
                <w:rFonts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多発の、多数</w:t>
            </w:r>
            <w:r>
              <w:rPr>
                <w:rFonts w:asciiTheme="minorEastAsia" w:hAnsiTheme="minorEastAsia" w:hint="eastAsia"/>
                <w:sz w:val="16"/>
                <w:szCs w:val="16"/>
              </w:rPr>
              <w:t>{</w:t>
            </w:r>
            <w:r>
              <w:rPr>
                <w:rFonts w:asciiTheme="minorEastAsia" w:hAnsiTheme="minorEastAsia" w:hint="eastAsia"/>
                <w:sz w:val="16"/>
                <w:szCs w:val="16"/>
              </w:rPr>
              <w:t>の</w:t>
            </w:r>
            <w:r>
              <w:rPr>
                <w:rFonts w:asciiTheme="minorEastAsia" w:hAnsiTheme="minorEastAsia" w:hint="eastAsia"/>
                <w:sz w:val="16"/>
                <w:szCs w:val="16"/>
              </w:rPr>
              <w:t>}</w:t>
            </w:r>
            <w:r>
              <w:rPr>
                <w:rFonts w:asciiTheme="minorEastAsia" w:hAnsiTheme="minorEastAsia" w:hint="eastAsia"/>
                <w:sz w:val="16"/>
                <w:szCs w:val="16"/>
              </w:rPr>
              <w:t>、複数</w:t>
            </w:r>
            <w:r>
              <w:rPr>
                <w:rFonts w:asciiTheme="minorEastAsia" w:hAnsiTheme="minorEastAsia" w:hint="eastAsia"/>
                <w:sz w:val="16"/>
                <w:szCs w:val="16"/>
              </w:rPr>
              <w:t>{</w:t>
            </w:r>
            <w:r>
              <w:rPr>
                <w:rFonts w:asciiTheme="minorEastAsia" w:hAnsiTheme="minorEastAsia" w:hint="eastAsia"/>
                <w:sz w:val="16"/>
                <w:szCs w:val="16"/>
              </w:rPr>
              <w:t>の</w:t>
            </w:r>
            <w:r>
              <w:rPr>
                <w:rFonts w:asciiTheme="minorEastAsia" w:hAnsiTheme="minorEastAsia" w:hint="eastAsia"/>
                <w:sz w:val="16"/>
                <w:szCs w:val="16"/>
              </w:rPr>
              <w:t>}</w:t>
            </w:r>
          </w:p>
        </w:tc>
      </w:tr>
      <w:tr w:rsidR="00394FB1" w14:paraId="05C26365" w14:textId="77777777" w:rsidTr="00394FB1">
        <w:tc>
          <w:tcPr>
            <w:cnfStyle w:val="001000000000" w:firstRow="0" w:lastRow="0" w:firstColumn="1" w:lastColumn="0" w:oddVBand="0" w:evenVBand="0" w:oddHBand="0" w:evenHBand="0" w:firstRowFirstColumn="0" w:firstRowLastColumn="0" w:lastRowFirstColumn="0" w:lastRowLastColumn="0"/>
            <w:tcW w:w="1125" w:type="dxa"/>
          </w:tcPr>
          <w:p w14:paraId="633D8CD3" w14:textId="77777777" w:rsidR="00394FB1" w:rsidRDefault="00394FB1" w:rsidP="00C64AED">
            <w:pPr>
              <w:rPr>
                <w:sz w:val="16"/>
                <w:szCs w:val="16"/>
              </w:rPr>
            </w:pPr>
            <w:r w:rsidRPr="0076096E">
              <w:rPr>
                <w:rFonts w:hint="eastAsia"/>
                <w:b w:val="0"/>
                <w:color w:val="FF0000"/>
                <w:sz w:val="16"/>
                <w:szCs w:val="16"/>
                <w:highlight w:val="yellow"/>
              </w:rPr>
              <w:t>A</w:t>
            </w:r>
          </w:p>
        </w:tc>
        <w:tc>
          <w:tcPr>
            <w:tcW w:w="1677" w:type="dxa"/>
          </w:tcPr>
          <w:p w14:paraId="4B50704A" w14:textId="77777777" w:rsidR="00394FB1" w:rsidRPr="0025495B"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進展・浸潤範囲：解剖学的コンパートメント</w:t>
            </w:r>
          </w:p>
        </w:tc>
        <w:tc>
          <w:tcPr>
            <w:tcW w:w="5912" w:type="dxa"/>
          </w:tcPr>
          <w:p w14:paraId="67F0A777"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胸腔内の異なる解剖学的コンパートメントへと病変が向かう先を表す</w:t>
            </w:r>
          </w:p>
          <w:p w14:paraId="16555F3E"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Pr>
                <w:rFonts w:hint="eastAsia"/>
                <w:sz w:val="16"/>
                <w:szCs w:val="16"/>
              </w:rPr>
              <w:t>肺内の構造</w:t>
            </w:r>
            <w:r>
              <w:rPr>
                <w:rFonts w:hint="eastAsia"/>
                <w:sz w:val="16"/>
                <w:szCs w:val="16"/>
              </w:rPr>
              <w:t xml:space="preserve"> </w:t>
            </w:r>
            <w:r>
              <w:rPr>
                <w:rFonts w:asciiTheme="minorEastAsia" w:hAnsiTheme="minorEastAsia" w:hint="eastAsia"/>
                <w:sz w:val="16"/>
                <w:szCs w:val="16"/>
              </w:rPr>
              <w:t>{</w:t>
            </w:r>
          </w:p>
          <w:p w14:paraId="64338D49" w14:textId="77777777" w:rsidR="00394FB1" w:rsidRPr="00A31B38" w:rsidRDefault="00394FB1"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6"/>
                <w:szCs w:val="16"/>
              </w:rPr>
            </w:pPr>
            <w:r w:rsidRPr="00A31B38">
              <w:rPr>
                <w:rFonts w:asciiTheme="minorEastAsia" w:hAnsiTheme="minorEastAsia" w:hint="eastAsia"/>
                <w:b/>
                <w:sz w:val="16"/>
                <w:szCs w:val="16"/>
              </w:rPr>
              <w:t xml:space="preserve">　・（異なる）肺葉、</w:t>
            </w:r>
            <w:r>
              <w:rPr>
                <w:rFonts w:asciiTheme="minorEastAsia" w:hAnsiTheme="minorEastAsia" w:hint="eastAsia"/>
                <w:b/>
                <w:sz w:val="16"/>
                <w:szCs w:val="16"/>
              </w:rPr>
              <w:t>（異なる）</w:t>
            </w:r>
            <w:r w:rsidRPr="00A31B38">
              <w:rPr>
                <w:rFonts w:asciiTheme="minorEastAsia" w:hAnsiTheme="minorEastAsia" w:hint="eastAsia"/>
                <w:b/>
                <w:sz w:val="16"/>
                <w:szCs w:val="16"/>
              </w:rPr>
              <w:t>{</w:t>
            </w:r>
            <w:r w:rsidRPr="00A31B38">
              <w:rPr>
                <w:rFonts w:asciiTheme="minorEastAsia" w:hAnsiTheme="minorEastAsia" w:hint="eastAsia"/>
                <w:b/>
                <w:sz w:val="16"/>
                <w:szCs w:val="16"/>
              </w:rPr>
              <w:t>肺</w:t>
            </w:r>
            <w:r w:rsidRPr="00A31B38">
              <w:rPr>
                <w:rFonts w:asciiTheme="minorEastAsia" w:hAnsiTheme="minorEastAsia" w:hint="eastAsia"/>
                <w:b/>
                <w:sz w:val="16"/>
                <w:szCs w:val="16"/>
              </w:rPr>
              <w:t>}</w:t>
            </w:r>
            <w:r w:rsidRPr="00A31B38">
              <w:rPr>
                <w:rFonts w:asciiTheme="minorEastAsia" w:hAnsiTheme="minorEastAsia" w:hint="eastAsia"/>
                <w:b/>
                <w:sz w:val="16"/>
                <w:szCs w:val="16"/>
              </w:rPr>
              <w:t>区域</w:t>
            </w:r>
          </w:p>
          <w:p w14:paraId="28C01977" w14:textId="77777777" w:rsidR="00394FB1" w:rsidRPr="00A31B38" w:rsidRDefault="00394FB1"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6"/>
                <w:szCs w:val="16"/>
              </w:rPr>
            </w:pPr>
            <w:r w:rsidRPr="00A31B38">
              <w:rPr>
                <w:rFonts w:asciiTheme="minorEastAsia" w:hAnsiTheme="minorEastAsia" w:hint="eastAsia"/>
                <w:b/>
                <w:sz w:val="16"/>
                <w:szCs w:val="16"/>
              </w:rPr>
              <w:t xml:space="preserve">　・気管、</w:t>
            </w:r>
            <w:r>
              <w:rPr>
                <w:rFonts w:asciiTheme="minorEastAsia" w:hAnsiTheme="minorEastAsia" w:hint="eastAsia"/>
                <w:b/>
                <w:sz w:val="16"/>
                <w:szCs w:val="16"/>
              </w:rPr>
              <w:t>{names}</w:t>
            </w:r>
            <w:r w:rsidRPr="00A31B38">
              <w:rPr>
                <w:rFonts w:asciiTheme="minorEastAsia" w:hAnsiTheme="minorEastAsia" w:hint="eastAsia"/>
                <w:b/>
                <w:sz w:val="16"/>
                <w:szCs w:val="16"/>
              </w:rPr>
              <w:t>気管支、気管分岐部</w:t>
            </w:r>
          </w:p>
          <w:p w14:paraId="6C9DABF1" w14:textId="77777777" w:rsidR="00394FB1" w:rsidRPr="00A31B38" w:rsidRDefault="00394FB1"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6"/>
                <w:szCs w:val="16"/>
              </w:rPr>
            </w:pPr>
            <w:r w:rsidRPr="00A31B38">
              <w:rPr>
                <w:rFonts w:asciiTheme="minorEastAsia" w:hAnsiTheme="minorEastAsia" w:hint="eastAsia"/>
                <w:b/>
                <w:sz w:val="16"/>
                <w:szCs w:val="16"/>
              </w:rPr>
              <w:t xml:space="preserve">　・</w:t>
            </w:r>
            <w:r w:rsidRPr="00A31B38">
              <w:rPr>
                <w:rFonts w:asciiTheme="minorEastAsia" w:hAnsiTheme="minorEastAsia" w:hint="eastAsia"/>
                <w:b/>
                <w:sz w:val="16"/>
                <w:szCs w:val="16"/>
              </w:rPr>
              <w:t>{</w:t>
            </w:r>
            <w:r w:rsidRPr="00A31B38">
              <w:rPr>
                <w:rFonts w:asciiTheme="minorEastAsia" w:hAnsiTheme="minorEastAsia" w:hint="eastAsia"/>
                <w:b/>
                <w:sz w:val="16"/>
                <w:szCs w:val="16"/>
              </w:rPr>
              <w:t>臓側</w:t>
            </w:r>
            <w:r w:rsidRPr="00A31B38">
              <w:rPr>
                <w:rFonts w:asciiTheme="minorEastAsia" w:hAnsiTheme="minorEastAsia" w:hint="eastAsia"/>
                <w:b/>
                <w:sz w:val="16"/>
                <w:szCs w:val="16"/>
              </w:rPr>
              <w:t>/</w:t>
            </w:r>
            <w:r w:rsidRPr="00A31B38">
              <w:rPr>
                <w:rFonts w:asciiTheme="minorEastAsia" w:hAnsiTheme="minorEastAsia" w:hint="eastAsia"/>
                <w:b/>
                <w:sz w:val="16"/>
                <w:szCs w:val="16"/>
              </w:rPr>
              <w:t>壁側</w:t>
            </w:r>
            <w:r w:rsidRPr="00A31B38">
              <w:rPr>
                <w:rFonts w:asciiTheme="minorEastAsia" w:hAnsiTheme="minorEastAsia" w:hint="eastAsia"/>
                <w:b/>
                <w:sz w:val="16"/>
                <w:szCs w:val="16"/>
              </w:rPr>
              <w:t>}</w:t>
            </w:r>
            <w:r w:rsidRPr="00A31B38">
              <w:rPr>
                <w:rFonts w:asciiTheme="minorEastAsia" w:hAnsiTheme="minorEastAsia" w:hint="eastAsia"/>
                <w:b/>
                <w:sz w:val="16"/>
                <w:szCs w:val="16"/>
              </w:rPr>
              <w:t>胸膜</w:t>
            </w:r>
            <w:r>
              <w:rPr>
                <w:rFonts w:asciiTheme="minorEastAsia" w:hAnsiTheme="minorEastAsia" w:hint="eastAsia"/>
                <w:b/>
                <w:sz w:val="16"/>
                <w:szCs w:val="16"/>
              </w:rPr>
              <w:t>{</w:t>
            </w:r>
            <w:r w:rsidRPr="00A31B38">
              <w:rPr>
                <w:rFonts w:asciiTheme="minorEastAsia" w:hAnsiTheme="minorEastAsia" w:hint="eastAsia"/>
                <w:b/>
                <w:sz w:val="16"/>
                <w:szCs w:val="16"/>
              </w:rPr>
              <w:t>脂肪</w:t>
            </w:r>
            <w:r>
              <w:rPr>
                <w:rFonts w:asciiTheme="minorEastAsia" w:hAnsiTheme="minorEastAsia" w:hint="eastAsia"/>
                <w:b/>
                <w:sz w:val="16"/>
                <w:szCs w:val="16"/>
              </w:rPr>
              <w:t>}</w:t>
            </w:r>
            <w:r w:rsidRPr="00A31B38">
              <w:rPr>
                <w:rFonts w:asciiTheme="minorEastAsia" w:hAnsiTheme="minorEastAsia" w:hint="eastAsia"/>
                <w:b/>
                <w:sz w:val="16"/>
                <w:szCs w:val="16"/>
              </w:rPr>
              <w:t>、</w:t>
            </w:r>
            <w:r w:rsidRPr="00A31B38">
              <w:rPr>
                <w:rFonts w:asciiTheme="minorEastAsia" w:hAnsiTheme="minorEastAsia"/>
                <w:b/>
                <w:sz w:val="16"/>
                <w:szCs w:val="16"/>
              </w:rPr>
              <w:t>{</w:t>
            </w:r>
            <w:r w:rsidRPr="00A31B38">
              <w:rPr>
                <w:rFonts w:asciiTheme="minorEastAsia" w:hAnsiTheme="minorEastAsia"/>
                <w:b/>
                <w:sz w:val="16"/>
                <w:szCs w:val="16"/>
              </w:rPr>
              <w:t>上下</w:t>
            </w:r>
            <w:r w:rsidRPr="00A31B38">
              <w:rPr>
                <w:rFonts w:asciiTheme="minorEastAsia" w:hAnsiTheme="minorEastAsia"/>
                <w:b/>
                <w:sz w:val="16"/>
                <w:szCs w:val="16"/>
              </w:rPr>
              <w:t>/</w:t>
            </w:r>
            <w:r w:rsidRPr="00A31B38">
              <w:rPr>
                <w:rFonts w:asciiTheme="minorEastAsia" w:hAnsiTheme="minorEastAsia"/>
                <w:b/>
                <w:sz w:val="16"/>
                <w:szCs w:val="16"/>
              </w:rPr>
              <w:t>上中</w:t>
            </w:r>
            <w:r w:rsidRPr="00A31B38">
              <w:rPr>
                <w:rFonts w:asciiTheme="minorEastAsia" w:hAnsiTheme="minorEastAsia"/>
                <w:b/>
                <w:sz w:val="16"/>
                <w:szCs w:val="16"/>
              </w:rPr>
              <w:t>/</w:t>
            </w:r>
            <w:r w:rsidRPr="00A31B38">
              <w:rPr>
                <w:rFonts w:asciiTheme="minorEastAsia" w:hAnsiTheme="minorEastAsia"/>
                <w:b/>
                <w:sz w:val="16"/>
                <w:szCs w:val="16"/>
              </w:rPr>
              <w:t>中下</w:t>
            </w:r>
            <w:r w:rsidRPr="00A31B38">
              <w:rPr>
                <w:rFonts w:asciiTheme="minorEastAsia" w:hAnsiTheme="minorEastAsia"/>
                <w:b/>
                <w:sz w:val="16"/>
                <w:szCs w:val="16"/>
              </w:rPr>
              <w:t>}</w:t>
            </w:r>
            <w:r w:rsidRPr="00A31B38">
              <w:rPr>
                <w:rFonts w:asciiTheme="minorEastAsia" w:hAnsiTheme="minorEastAsia"/>
                <w:b/>
                <w:sz w:val="16"/>
                <w:szCs w:val="16"/>
              </w:rPr>
              <w:t>葉間</w:t>
            </w:r>
            <w:r w:rsidRPr="00A31B38">
              <w:rPr>
                <w:rFonts w:asciiTheme="minorEastAsia" w:hAnsiTheme="minorEastAsia"/>
                <w:b/>
                <w:sz w:val="16"/>
                <w:szCs w:val="16"/>
              </w:rPr>
              <w:t>{</w:t>
            </w:r>
            <w:r w:rsidRPr="00A31B38">
              <w:rPr>
                <w:rFonts w:asciiTheme="minorEastAsia" w:hAnsiTheme="minorEastAsia"/>
                <w:b/>
                <w:sz w:val="16"/>
                <w:szCs w:val="16"/>
              </w:rPr>
              <w:t>胸</w:t>
            </w:r>
            <w:r w:rsidRPr="00A31B38">
              <w:rPr>
                <w:rFonts w:asciiTheme="minorEastAsia" w:hAnsiTheme="minorEastAsia"/>
                <w:b/>
                <w:sz w:val="16"/>
                <w:szCs w:val="16"/>
              </w:rPr>
              <w:t>}</w:t>
            </w:r>
            <w:r w:rsidRPr="00A31B38">
              <w:rPr>
                <w:rFonts w:asciiTheme="minorEastAsia" w:hAnsiTheme="minorEastAsia"/>
                <w:b/>
                <w:sz w:val="16"/>
                <w:szCs w:val="16"/>
              </w:rPr>
              <w:t>膜</w:t>
            </w:r>
            <w:r w:rsidRPr="00A31B38">
              <w:rPr>
                <w:rFonts w:asciiTheme="minorEastAsia" w:hAnsiTheme="minorEastAsia" w:hint="eastAsia"/>
                <w:b/>
                <w:sz w:val="16"/>
                <w:szCs w:val="16"/>
              </w:rPr>
              <w:t>、胸壁</w:t>
            </w:r>
          </w:p>
          <w:p w14:paraId="77DA21DA" w14:textId="77777777" w:rsidR="00394FB1" w:rsidRPr="00A31B38" w:rsidRDefault="00394FB1"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6"/>
                <w:szCs w:val="16"/>
              </w:rPr>
            </w:pPr>
            <w:r w:rsidRPr="00A31B38">
              <w:rPr>
                <w:rFonts w:asciiTheme="minorEastAsia" w:hAnsiTheme="minorEastAsia" w:hint="eastAsia"/>
                <w:b/>
                <w:sz w:val="16"/>
                <w:szCs w:val="16"/>
              </w:rPr>
              <w:t xml:space="preserve">　・肺門</w:t>
            </w:r>
            <w:r w:rsidRPr="00A31B38">
              <w:rPr>
                <w:rFonts w:asciiTheme="minorEastAsia" w:hAnsiTheme="minorEastAsia" w:hint="eastAsia"/>
                <w:b/>
                <w:sz w:val="16"/>
                <w:szCs w:val="16"/>
              </w:rPr>
              <w:t>{</w:t>
            </w:r>
            <w:r w:rsidRPr="00A31B38">
              <w:rPr>
                <w:rFonts w:asciiTheme="minorEastAsia" w:hAnsiTheme="minorEastAsia" w:hint="eastAsia"/>
                <w:b/>
                <w:sz w:val="16"/>
                <w:szCs w:val="16"/>
              </w:rPr>
              <w:t>部</w:t>
            </w:r>
            <w:r w:rsidRPr="00A31B38">
              <w:rPr>
                <w:rFonts w:asciiTheme="minorEastAsia" w:hAnsiTheme="minorEastAsia" w:hint="eastAsia"/>
                <w:b/>
                <w:sz w:val="16"/>
                <w:szCs w:val="16"/>
              </w:rPr>
              <w:t>}</w:t>
            </w:r>
          </w:p>
          <w:p w14:paraId="06519838"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6"/>
                <w:szCs w:val="16"/>
              </w:rPr>
            </w:pPr>
            <w:r w:rsidRPr="00A31B38">
              <w:rPr>
                <w:rFonts w:asciiTheme="minorEastAsia" w:hAnsiTheme="minorEastAsia" w:hint="eastAsia"/>
                <w:b/>
                <w:sz w:val="16"/>
                <w:szCs w:val="16"/>
              </w:rPr>
              <w:t xml:space="preserve">　・横隔膜</w:t>
            </w:r>
          </w:p>
          <w:p w14:paraId="03493EBD" w14:textId="597B0CE6" w:rsidR="00394FB1" w:rsidRDefault="00394FB1"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6"/>
                <w:szCs w:val="16"/>
              </w:rPr>
            </w:pPr>
            <w:r>
              <w:rPr>
                <w:rFonts w:asciiTheme="minorEastAsia" w:hAnsiTheme="minorEastAsia" w:hint="eastAsia"/>
                <w:b/>
                <w:sz w:val="16"/>
                <w:szCs w:val="16"/>
              </w:rPr>
              <w:t xml:space="preserve">　・</w:t>
            </w:r>
            <w:r w:rsidRPr="00F56719">
              <w:rPr>
                <w:rFonts w:asciiTheme="minorEastAsia" w:hAnsiTheme="minorEastAsia" w:hint="eastAsia"/>
                <w:b/>
                <w:color w:val="FF0000"/>
                <w:sz w:val="16"/>
                <w:szCs w:val="16"/>
              </w:rPr>
              <w:t>原発</w:t>
            </w:r>
            <w:r w:rsidRPr="00F56719">
              <w:rPr>
                <w:rFonts w:asciiTheme="minorEastAsia" w:hAnsiTheme="minorEastAsia" w:hint="eastAsia"/>
                <w:b/>
                <w:color w:val="FF0000"/>
                <w:sz w:val="16"/>
                <w:szCs w:val="16"/>
              </w:rPr>
              <w:t>{</w:t>
            </w:r>
            <w:r w:rsidRPr="00F56719">
              <w:rPr>
                <w:rFonts w:asciiTheme="minorEastAsia" w:hAnsiTheme="minorEastAsia" w:hint="eastAsia"/>
                <w:b/>
                <w:color w:val="FF0000"/>
                <w:sz w:val="16"/>
                <w:szCs w:val="16"/>
              </w:rPr>
              <w:t>巣</w:t>
            </w:r>
            <w:r w:rsidRPr="00F56719">
              <w:rPr>
                <w:rFonts w:asciiTheme="minorEastAsia" w:hAnsiTheme="minorEastAsia" w:hint="eastAsia"/>
                <w:b/>
                <w:color w:val="FF0000"/>
                <w:sz w:val="16"/>
                <w:szCs w:val="16"/>
              </w:rPr>
              <w:t>}</w:t>
            </w:r>
            <w:r w:rsidR="00F56719">
              <w:rPr>
                <w:rFonts w:asciiTheme="minorEastAsia" w:hAnsiTheme="minorEastAsia" w:hint="eastAsia"/>
                <w:b/>
                <w:color w:val="FF0000"/>
                <w:sz w:val="16"/>
                <w:szCs w:val="16"/>
              </w:rPr>
              <w:t>【病変</w:t>
            </w:r>
            <w:r w:rsidR="00F56719" w:rsidRPr="00F56719">
              <w:rPr>
                <w:rFonts w:asciiTheme="minorEastAsia" w:hAnsiTheme="minorEastAsia" w:hint="eastAsia"/>
                <w:b/>
                <w:color w:val="FF0000"/>
                <w:sz w:val="16"/>
                <w:szCs w:val="16"/>
              </w:rPr>
              <w:t>とともに複合名詞を構成していれば</w:t>
            </w:r>
            <w:r w:rsidR="00F56719" w:rsidRPr="00F56719">
              <w:rPr>
                <w:rFonts w:asciiTheme="minorEastAsia" w:hAnsiTheme="minorEastAsia" w:hint="eastAsia"/>
                <w:b/>
                <w:color w:val="FF0000"/>
                <w:sz w:val="16"/>
                <w:szCs w:val="16"/>
              </w:rPr>
              <w:t>D</w:t>
            </w:r>
            <w:r w:rsidR="00F56719" w:rsidRPr="00F56719">
              <w:rPr>
                <w:rFonts w:asciiTheme="minorEastAsia" w:hAnsiTheme="minorEastAsia" w:hint="eastAsia"/>
                <w:b/>
                <w:color w:val="FF0000"/>
                <w:sz w:val="16"/>
                <w:szCs w:val="16"/>
              </w:rPr>
              <w:t>タグ</w:t>
            </w:r>
            <w:r w:rsidR="00F56719">
              <w:rPr>
                <w:rFonts w:asciiTheme="minorEastAsia" w:hAnsiTheme="minorEastAsia" w:hint="eastAsia"/>
                <w:b/>
                <w:color w:val="FF0000"/>
                <w:sz w:val="16"/>
                <w:szCs w:val="16"/>
              </w:rPr>
              <w:t>】</w:t>
            </w:r>
            <w:r>
              <w:rPr>
                <w:rFonts w:asciiTheme="minorEastAsia" w:hAnsiTheme="minorEastAsia" w:hint="eastAsia"/>
                <w:b/>
                <w:sz w:val="16"/>
                <w:szCs w:val="16"/>
              </w:rPr>
              <w:t xml:space="preserve"> : </w:t>
            </w:r>
            <w:r>
              <w:rPr>
                <w:rFonts w:asciiTheme="minorEastAsia" w:hAnsiTheme="minorEastAsia" w:hint="eastAsia"/>
                <w:b/>
                <w:sz w:val="16"/>
                <w:szCs w:val="16"/>
              </w:rPr>
              <w:t>副病変を主体とした場合の進展先</w:t>
            </w:r>
            <w:r>
              <w:rPr>
                <w:rFonts w:asciiTheme="minorEastAsia" w:hAnsiTheme="minorEastAsia"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原発</w:t>
            </w:r>
            <w:r>
              <w:rPr>
                <w:rFonts w:asciiTheme="minorEastAsia" w:hAnsiTheme="minorEastAsia" w:hint="eastAsia"/>
                <w:sz w:val="16"/>
                <w:szCs w:val="16"/>
              </w:rPr>
              <w:t>{</w:t>
            </w:r>
            <w:r>
              <w:rPr>
                <w:rFonts w:asciiTheme="minorEastAsia" w:hAnsiTheme="minorEastAsia" w:hint="eastAsia"/>
                <w:sz w:val="16"/>
                <w:szCs w:val="16"/>
              </w:rPr>
              <w:t>腫瘤</w:t>
            </w:r>
            <w:r>
              <w:rPr>
                <w:rFonts w:asciiTheme="minorEastAsia" w:hAnsiTheme="minorEastAsia" w:hint="eastAsia"/>
                <w:sz w:val="16"/>
                <w:szCs w:val="16"/>
              </w:rPr>
              <w:t>/</w:t>
            </w:r>
            <w:r>
              <w:rPr>
                <w:rFonts w:asciiTheme="minorEastAsia" w:hAnsiTheme="minorEastAsia" w:hint="eastAsia"/>
                <w:sz w:val="16"/>
                <w:szCs w:val="16"/>
              </w:rPr>
              <w:t>腫瘍</w:t>
            </w:r>
            <w:r>
              <w:rPr>
                <w:rFonts w:asciiTheme="minorEastAsia" w:hAnsiTheme="minorEastAsia" w:hint="eastAsia"/>
                <w:sz w:val="16"/>
                <w:szCs w:val="16"/>
              </w:rPr>
              <w:t>}</w:t>
            </w:r>
          </w:p>
          <w:p w14:paraId="2BF89A73" w14:textId="64BB1D34" w:rsidR="00394FB1" w:rsidRDefault="00394FB1"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Pr>
                <w:rFonts w:asciiTheme="minorEastAsia" w:hAnsiTheme="minorEastAsia" w:hint="eastAsia"/>
                <w:b/>
                <w:sz w:val="16"/>
                <w:szCs w:val="16"/>
              </w:rPr>
              <w:t xml:space="preserve">　・</w:t>
            </w:r>
            <w:r w:rsidRPr="00F56719">
              <w:rPr>
                <w:rFonts w:hint="eastAsia"/>
                <w:b/>
                <w:color w:val="FF0000"/>
                <w:sz w:val="16"/>
                <w:szCs w:val="16"/>
              </w:rPr>
              <w:t>リンパ節</w:t>
            </w:r>
            <w:r w:rsidRPr="00F56719">
              <w:rPr>
                <w:rFonts w:hint="eastAsia"/>
                <w:b/>
                <w:color w:val="FF0000"/>
                <w:sz w:val="16"/>
                <w:szCs w:val="16"/>
              </w:rPr>
              <w:t>{</w:t>
            </w:r>
            <w:r w:rsidRPr="00F56719">
              <w:rPr>
                <w:rFonts w:hint="eastAsia"/>
                <w:b/>
                <w:color w:val="FF0000"/>
                <w:sz w:val="16"/>
                <w:szCs w:val="16"/>
              </w:rPr>
              <w:t>転移</w:t>
            </w:r>
            <w:r w:rsidRPr="00F56719">
              <w:rPr>
                <w:b/>
                <w:color w:val="FF0000"/>
                <w:sz w:val="16"/>
                <w:szCs w:val="16"/>
              </w:rPr>
              <w:t>}</w:t>
            </w:r>
            <w:r w:rsidR="00F56719">
              <w:rPr>
                <w:rFonts w:hint="eastAsia"/>
                <w:b/>
                <w:color w:val="FF0000"/>
                <w:sz w:val="16"/>
                <w:szCs w:val="16"/>
              </w:rPr>
              <w:t>【</w:t>
            </w:r>
            <w:r w:rsidR="00F56719" w:rsidRPr="00F56719">
              <w:rPr>
                <w:rFonts w:hint="eastAsia"/>
                <w:b/>
                <w:color w:val="FF0000"/>
                <w:sz w:val="16"/>
                <w:szCs w:val="16"/>
              </w:rPr>
              <w:t>「転移」とともに複合名詞を構成していれば</w:t>
            </w:r>
            <w:r w:rsidR="00F56719" w:rsidRPr="00F56719">
              <w:rPr>
                <w:rFonts w:hint="eastAsia"/>
                <w:b/>
                <w:color w:val="FF0000"/>
                <w:sz w:val="16"/>
                <w:szCs w:val="16"/>
              </w:rPr>
              <w:t>D</w:t>
            </w:r>
            <w:r w:rsidR="00F56719" w:rsidRPr="00F56719">
              <w:rPr>
                <w:rFonts w:hint="eastAsia"/>
                <w:b/>
                <w:color w:val="FF0000"/>
                <w:sz w:val="16"/>
                <w:szCs w:val="16"/>
              </w:rPr>
              <w:t>タグ</w:t>
            </w:r>
            <w:r w:rsidR="00F56719">
              <w:rPr>
                <w:rFonts w:hint="eastAsia"/>
                <w:b/>
                <w:color w:val="FF0000"/>
                <w:sz w:val="16"/>
                <w:szCs w:val="16"/>
              </w:rPr>
              <w:t>】</w:t>
            </w:r>
            <w:r w:rsidRPr="00694474">
              <w:rPr>
                <w:sz w:val="16"/>
                <w:szCs w:val="16"/>
              </w:rPr>
              <w:t xml:space="preserve"> : </w:t>
            </w:r>
            <w:r w:rsidRPr="00694474">
              <w:rPr>
                <w:rFonts w:hint="eastAsia"/>
                <w:sz w:val="16"/>
                <w:szCs w:val="16"/>
              </w:rPr>
              <w:t>「</w:t>
            </w:r>
            <w:r>
              <w:rPr>
                <w:rFonts w:hint="eastAsia"/>
                <w:sz w:val="16"/>
                <w:szCs w:val="16"/>
              </w:rPr>
              <w:t>原発腫瘍と連続しない胸腔内の病変についての情報モデル</w:t>
            </w:r>
            <w:r w:rsidRPr="00694474">
              <w:rPr>
                <w:rFonts w:hint="eastAsia"/>
                <w:sz w:val="16"/>
                <w:szCs w:val="16"/>
              </w:rPr>
              <w:t>」に準拠</w:t>
            </w:r>
          </w:p>
          <w:p w14:paraId="7B49F3AF"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Pr>
                <w:rFonts w:asciiTheme="minorEastAsia" w:hAnsiTheme="minorEastAsia"/>
                <w:sz w:val="16"/>
                <w:szCs w:val="16"/>
              </w:rPr>
              <w:t>}</w:t>
            </w:r>
          </w:p>
          <w:p w14:paraId="5F168379"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Pr>
                <w:rFonts w:asciiTheme="minorEastAsia" w:hAnsiTheme="minorEastAsia" w:hint="eastAsia"/>
                <w:sz w:val="16"/>
                <w:szCs w:val="16"/>
              </w:rPr>
              <w:t>縦郭の構造</w:t>
            </w:r>
            <w:r>
              <w:rPr>
                <w:rFonts w:asciiTheme="minorEastAsia" w:hAnsiTheme="minorEastAsia" w:hint="eastAsia"/>
                <w:sz w:val="16"/>
                <w:szCs w:val="16"/>
              </w:rPr>
              <w:t xml:space="preserve"> {</w:t>
            </w:r>
          </w:p>
          <w:p w14:paraId="7DBE9F61" w14:textId="77777777" w:rsidR="00394FB1" w:rsidRPr="00D80EF7" w:rsidRDefault="00394FB1"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6"/>
                <w:szCs w:val="16"/>
              </w:rPr>
            </w:pPr>
            <w:r w:rsidRPr="00D80EF7">
              <w:rPr>
                <w:rFonts w:asciiTheme="minorEastAsia" w:hAnsiTheme="minorEastAsia" w:hint="eastAsia"/>
                <w:b/>
                <w:sz w:val="16"/>
                <w:szCs w:val="16"/>
              </w:rPr>
              <w:t xml:space="preserve">　・縦郭</w:t>
            </w:r>
            <w:r w:rsidRPr="00D80EF7">
              <w:rPr>
                <w:rFonts w:asciiTheme="minorEastAsia" w:hAnsiTheme="minorEastAsia" w:hint="eastAsia"/>
                <w:b/>
                <w:sz w:val="16"/>
                <w:szCs w:val="16"/>
              </w:rPr>
              <w:t>{</w:t>
            </w:r>
            <w:r w:rsidRPr="00D80EF7">
              <w:rPr>
                <w:rFonts w:asciiTheme="minorEastAsia" w:hAnsiTheme="minorEastAsia" w:hint="eastAsia"/>
                <w:b/>
                <w:sz w:val="16"/>
                <w:szCs w:val="16"/>
              </w:rPr>
              <w:t>脂肪</w:t>
            </w:r>
            <w:r w:rsidRPr="00D80EF7">
              <w:rPr>
                <w:rFonts w:asciiTheme="minorEastAsia" w:hAnsiTheme="minorEastAsia" w:hint="eastAsia"/>
                <w:b/>
                <w:sz w:val="16"/>
                <w:szCs w:val="16"/>
              </w:rPr>
              <w:t>}</w:t>
            </w:r>
          </w:p>
          <w:p w14:paraId="14F5580F" w14:textId="77777777" w:rsidR="00394FB1" w:rsidRPr="005A45FF" w:rsidRDefault="00394FB1"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RPr="00D80EF7">
              <w:rPr>
                <w:rFonts w:asciiTheme="minorEastAsia" w:hAnsiTheme="minorEastAsia" w:hint="eastAsia"/>
                <w:b/>
                <w:sz w:val="16"/>
                <w:szCs w:val="16"/>
              </w:rPr>
              <w:t xml:space="preserve">　・心臓</w:t>
            </w:r>
            <w:r>
              <w:rPr>
                <w:rFonts w:asciiTheme="minorEastAsia" w:hAnsiTheme="minorEastAsia"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右房、左房、右室、左室、右心耳、左心耳、</w:t>
            </w:r>
            <w:r w:rsidRPr="005A45FF">
              <w:rPr>
                <w:rFonts w:asciiTheme="minorEastAsia" w:hAnsiTheme="minorEastAsia" w:hint="eastAsia"/>
                <w:sz w:val="16"/>
                <w:szCs w:val="16"/>
              </w:rPr>
              <w:t>心膜</w:t>
            </w:r>
          </w:p>
          <w:p w14:paraId="233FE8D4"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sidRPr="00D80EF7">
              <w:rPr>
                <w:rFonts w:asciiTheme="minorEastAsia" w:hAnsiTheme="minorEastAsia" w:hint="eastAsia"/>
                <w:b/>
                <w:sz w:val="16"/>
                <w:szCs w:val="16"/>
              </w:rPr>
              <w:t xml:space="preserve">　・大血管</w:t>
            </w:r>
            <w:r>
              <w:rPr>
                <w:rFonts w:asciiTheme="minorEastAsia" w:hAnsiTheme="minorEastAsia"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sidRPr="00D80EF7">
              <w:rPr>
                <w:rFonts w:asciiTheme="minorEastAsia" w:hAnsiTheme="minorEastAsia"/>
                <w:sz w:val="16"/>
                <w:szCs w:val="16"/>
              </w:rPr>
              <w:t>{</w:t>
            </w:r>
            <w:r w:rsidRPr="00D80EF7">
              <w:rPr>
                <w:rFonts w:asciiTheme="minorEastAsia" w:hAnsiTheme="minorEastAsia"/>
                <w:sz w:val="16"/>
                <w:szCs w:val="16"/>
              </w:rPr>
              <w:t>上</w:t>
            </w:r>
            <w:r>
              <w:rPr>
                <w:rFonts w:asciiTheme="minorEastAsia" w:hAnsiTheme="minorEastAsia" w:hint="eastAsia"/>
                <w:sz w:val="16"/>
                <w:szCs w:val="16"/>
              </w:rPr>
              <w:t>行</w:t>
            </w:r>
            <w:r w:rsidRPr="00D80EF7">
              <w:rPr>
                <w:rFonts w:asciiTheme="minorEastAsia" w:hAnsiTheme="minorEastAsia"/>
                <w:sz w:val="16"/>
                <w:szCs w:val="16"/>
              </w:rPr>
              <w:t>/</w:t>
            </w:r>
            <w:r w:rsidRPr="00D80EF7">
              <w:rPr>
                <w:rFonts w:asciiTheme="minorEastAsia" w:hAnsiTheme="minorEastAsia"/>
                <w:sz w:val="16"/>
                <w:szCs w:val="16"/>
              </w:rPr>
              <w:t>下</w:t>
            </w:r>
            <w:r>
              <w:rPr>
                <w:rFonts w:asciiTheme="minorEastAsia" w:hAnsiTheme="minorEastAsia" w:hint="eastAsia"/>
                <w:sz w:val="16"/>
                <w:szCs w:val="16"/>
              </w:rPr>
              <w:t>行</w:t>
            </w:r>
            <w:r w:rsidRPr="00D80EF7">
              <w:rPr>
                <w:rFonts w:asciiTheme="minorEastAsia" w:hAnsiTheme="minorEastAsia"/>
                <w:sz w:val="16"/>
                <w:szCs w:val="16"/>
              </w:rPr>
              <w:t>}</w:t>
            </w:r>
            <w:r w:rsidRPr="00D80EF7">
              <w:rPr>
                <w:rFonts w:asciiTheme="minorEastAsia" w:hAnsiTheme="minorEastAsia"/>
                <w:sz w:val="16"/>
                <w:szCs w:val="16"/>
              </w:rPr>
              <w:t>大動脈</w:t>
            </w:r>
            <w:r>
              <w:rPr>
                <w:rFonts w:asciiTheme="minorEastAsia" w:hAnsiTheme="minorEastAsia" w:hint="eastAsia"/>
                <w:sz w:val="16"/>
                <w:szCs w:val="16"/>
              </w:rPr>
              <w:t>、大動脈弓、</w:t>
            </w:r>
            <w:r>
              <w:rPr>
                <w:rFonts w:hint="eastAsia"/>
                <w:sz w:val="16"/>
                <w:szCs w:val="16"/>
              </w:rPr>
              <w:t>{</w:t>
            </w:r>
            <w:r>
              <w:rPr>
                <w:rFonts w:hint="eastAsia"/>
                <w:sz w:val="16"/>
                <w:szCs w:val="16"/>
              </w:rPr>
              <w:t>上</w:t>
            </w:r>
            <w:r>
              <w:rPr>
                <w:rFonts w:hint="eastAsia"/>
                <w:sz w:val="16"/>
                <w:szCs w:val="16"/>
              </w:rPr>
              <w:t>/</w:t>
            </w:r>
            <w:r>
              <w:rPr>
                <w:rFonts w:hint="eastAsia"/>
                <w:sz w:val="16"/>
                <w:szCs w:val="16"/>
              </w:rPr>
              <w:t>下</w:t>
            </w:r>
            <w:r>
              <w:rPr>
                <w:rFonts w:hint="eastAsia"/>
                <w:sz w:val="16"/>
                <w:szCs w:val="16"/>
              </w:rPr>
              <w:t>}</w:t>
            </w:r>
            <w:r>
              <w:rPr>
                <w:rFonts w:hint="eastAsia"/>
                <w:sz w:val="16"/>
                <w:szCs w:val="16"/>
              </w:rPr>
              <w:t>大静脈、</w:t>
            </w:r>
            <w:r>
              <w:rPr>
                <w:rFonts w:asciiTheme="minorEastAsia" w:hAnsiTheme="minorEastAsia" w:hint="eastAsia"/>
                <w:sz w:val="16"/>
                <w:szCs w:val="16"/>
              </w:rPr>
              <w:t>{</w:t>
            </w:r>
            <w:r>
              <w:rPr>
                <w:rFonts w:asciiTheme="minorEastAsia" w:hAnsiTheme="minorEastAsia" w:hint="eastAsia"/>
                <w:sz w:val="16"/>
                <w:szCs w:val="16"/>
              </w:rPr>
              <w:t>右</w:t>
            </w:r>
            <w:r>
              <w:rPr>
                <w:rFonts w:asciiTheme="minorEastAsia" w:hAnsiTheme="minorEastAsia" w:hint="eastAsia"/>
                <w:sz w:val="16"/>
                <w:szCs w:val="16"/>
              </w:rPr>
              <w:t>/</w:t>
            </w:r>
            <w:r>
              <w:rPr>
                <w:rFonts w:asciiTheme="minorEastAsia" w:hAnsiTheme="minorEastAsia" w:hint="eastAsia"/>
                <w:sz w:val="16"/>
                <w:szCs w:val="16"/>
              </w:rPr>
              <w:t>左</w:t>
            </w:r>
            <w:r>
              <w:rPr>
                <w:rFonts w:asciiTheme="minorEastAsia" w:hAnsiTheme="minorEastAsia" w:hint="eastAsia"/>
                <w:sz w:val="16"/>
                <w:szCs w:val="16"/>
              </w:rPr>
              <w:t>}</w:t>
            </w:r>
            <w:r>
              <w:rPr>
                <w:rFonts w:asciiTheme="minorEastAsia" w:hAnsiTheme="minorEastAsia" w:hint="eastAsia"/>
                <w:sz w:val="16"/>
                <w:szCs w:val="16"/>
              </w:rPr>
              <w:t>肺動脈、肺動脈本幹、</w:t>
            </w:r>
            <w:r>
              <w:rPr>
                <w:rFonts w:asciiTheme="minorEastAsia" w:hAnsiTheme="minorEastAsia" w:hint="eastAsia"/>
                <w:sz w:val="16"/>
                <w:szCs w:val="16"/>
              </w:rPr>
              <w:t>{</w:t>
            </w:r>
            <w:r>
              <w:rPr>
                <w:rFonts w:asciiTheme="minorEastAsia" w:hAnsiTheme="minorEastAsia" w:hint="eastAsia"/>
                <w:sz w:val="16"/>
                <w:szCs w:val="16"/>
              </w:rPr>
              <w:t>右</w:t>
            </w:r>
            <w:r>
              <w:rPr>
                <w:rFonts w:asciiTheme="minorEastAsia" w:hAnsiTheme="minorEastAsia" w:hint="eastAsia"/>
                <w:sz w:val="16"/>
                <w:szCs w:val="16"/>
              </w:rPr>
              <w:t>/</w:t>
            </w:r>
            <w:r>
              <w:rPr>
                <w:rFonts w:asciiTheme="minorEastAsia" w:hAnsiTheme="minorEastAsia" w:hint="eastAsia"/>
                <w:sz w:val="16"/>
                <w:szCs w:val="16"/>
              </w:rPr>
              <w:t>左</w:t>
            </w:r>
            <w:r>
              <w:rPr>
                <w:rFonts w:asciiTheme="minorEastAsia" w:hAnsiTheme="minorEastAsia" w:hint="eastAsia"/>
                <w:sz w:val="16"/>
                <w:szCs w:val="16"/>
              </w:rPr>
              <w:t>}</w:t>
            </w:r>
            <w:r>
              <w:rPr>
                <w:rFonts w:hint="eastAsia"/>
                <w:sz w:val="16"/>
                <w:szCs w:val="16"/>
              </w:rPr>
              <w:t>{</w:t>
            </w:r>
            <w:r>
              <w:rPr>
                <w:rFonts w:hint="eastAsia"/>
                <w:sz w:val="16"/>
                <w:szCs w:val="16"/>
              </w:rPr>
              <w:t>上</w:t>
            </w:r>
            <w:r>
              <w:rPr>
                <w:rFonts w:hint="eastAsia"/>
                <w:sz w:val="16"/>
                <w:szCs w:val="16"/>
              </w:rPr>
              <w:t>/</w:t>
            </w:r>
            <w:r>
              <w:rPr>
                <w:rFonts w:hint="eastAsia"/>
                <w:sz w:val="16"/>
                <w:szCs w:val="16"/>
              </w:rPr>
              <w:t>下</w:t>
            </w:r>
            <w:r>
              <w:rPr>
                <w:sz w:val="16"/>
                <w:szCs w:val="16"/>
              </w:rPr>
              <w:t>}</w:t>
            </w:r>
            <w:r>
              <w:rPr>
                <w:rFonts w:hint="eastAsia"/>
                <w:sz w:val="16"/>
                <w:szCs w:val="16"/>
              </w:rPr>
              <w:t>肺静脈、</w:t>
            </w:r>
          </w:p>
          <w:p w14:paraId="65D3DB63" w14:textId="77777777" w:rsidR="00394FB1" w:rsidRDefault="00394FB1" w:rsidP="00C64AED">
            <w:pPr>
              <w:ind w:firstLineChars="700" w:firstLine="1120"/>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腕頭動脈、</w:t>
            </w:r>
            <w:r>
              <w:rPr>
                <w:rFonts w:hint="eastAsia"/>
                <w:sz w:val="16"/>
                <w:szCs w:val="16"/>
              </w:rPr>
              <w:t>{</w:t>
            </w:r>
            <w:r>
              <w:rPr>
                <w:rFonts w:hint="eastAsia"/>
                <w:sz w:val="16"/>
                <w:szCs w:val="16"/>
              </w:rPr>
              <w:t>右</w:t>
            </w:r>
            <w:r>
              <w:rPr>
                <w:rFonts w:hint="eastAsia"/>
                <w:sz w:val="16"/>
                <w:szCs w:val="16"/>
              </w:rPr>
              <w:t>/</w:t>
            </w:r>
            <w:r>
              <w:rPr>
                <w:rFonts w:hint="eastAsia"/>
                <w:sz w:val="16"/>
                <w:szCs w:val="16"/>
              </w:rPr>
              <w:t>左</w:t>
            </w:r>
            <w:r>
              <w:rPr>
                <w:rFonts w:hint="eastAsia"/>
                <w:sz w:val="16"/>
                <w:szCs w:val="16"/>
              </w:rPr>
              <w:t>}</w:t>
            </w:r>
            <w:r>
              <w:rPr>
                <w:rFonts w:hint="eastAsia"/>
                <w:sz w:val="16"/>
                <w:szCs w:val="16"/>
              </w:rPr>
              <w:t>腕頭静脈、</w:t>
            </w:r>
            <w:r>
              <w:rPr>
                <w:rFonts w:hint="eastAsia"/>
                <w:sz w:val="16"/>
                <w:szCs w:val="16"/>
              </w:rPr>
              <w:t>{</w:t>
            </w:r>
            <w:r>
              <w:rPr>
                <w:rFonts w:hint="eastAsia"/>
                <w:sz w:val="16"/>
                <w:szCs w:val="16"/>
              </w:rPr>
              <w:t>右</w:t>
            </w:r>
            <w:r>
              <w:rPr>
                <w:rFonts w:hint="eastAsia"/>
                <w:sz w:val="16"/>
                <w:szCs w:val="16"/>
              </w:rPr>
              <w:t>/</w:t>
            </w:r>
            <w:r>
              <w:rPr>
                <w:rFonts w:hint="eastAsia"/>
                <w:sz w:val="16"/>
                <w:szCs w:val="16"/>
              </w:rPr>
              <w:t>左</w:t>
            </w:r>
            <w:r>
              <w:rPr>
                <w:rFonts w:hint="eastAsia"/>
                <w:sz w:val="16"/>
                <w:szCs w:val="16"/>
              </w:rPr>
              <w:t>}</w:t>
            </w:r>
            <w:r>
              <w:rPr>
                <w:rFonts w:hint="eastAsia"/>
                <w:sz w:val="16"/>
                <w:szCs w:val="16"/>
              </w:rPr>
              <w:t>鎖骨下</w:t>
            </w:r>
            <w:r>
              <w:rPr>
                <w:rFonts w:hint="eastAsia"/>
                <w:sz w:val="16"/>
                <w:szCs w:val="16"/>
              </w:rPr>
              <w:t>{</w:t>
            </w:r>
            <w:r>
              <w:rPr>
                <w:rFonts w:hint="eastAsia"/>
                <w:sz w:val="16"/>
                <w:szCs w:val="16"/>
              </w:rPr>
              <w:t>動脈</w:t>
            </w:r>
            <w:r>
              <w:rPr>
                <w:rFonts w:hint="eastAsia"/>
                <w:sz w:val="16"/>
                <w:szCs w:val="16"/>
              </w:rPr>
              <w:t>/</w:t>
            </w:r>
            <w:r>
              <w:rPr>
                <w:rFonts w:hint="eastAsia"/>
                <w:sz w:val="16"/>
                <w:szCs w:val="16"/>
              </w:rPr>
              <w:t>静脈</w:t>
            </w:r>
            <w:r>
              <w:rPr>
                <w:rFonts w:hint="eastAsia"/>
                <w:sz w:val="16"/>
                <w:szCs w:val="16"/>
              </w:rPr>
              <w:t>}</w:t>
            </w:r>
          </w:p>
          <w:p w14:paraId="0B946505"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5A45FF">
              <w:rPr>
                <w:rFonts w:hint="eastAsia"/>
                <w:b/>
                <w:sz w:val="16"/>
                <w:szCs w:val="16"/>
              </w:rPr>
              <w:t xml:space="preserve">　・食道</w:t>
            </w:r>
          </w:p>
          <w:p w14:paraId="56F4348D"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Pr>
                <w:rFonts w:hint="eastAsia"/>
                <w:b/>
                <w:sz w:val="16"/>
                <w:szCs w:val="16"/>
              </w:rPr>
              <w:t xml:space="preserve">　</w:t>
            </w:r>
            <w:r>
              <w:rPr>
                <w:rFonts w:asciiTheme="minorEastAsia" w:hAnsiTheme="minorEastAsia" w:hint="eastAsia"/>
                <w:b/>
                <w:sz w:val="16"/>
                <w:szCs w:val="16"/>
              </w:rPr>
              <w:t>・</w:t>
            </w:r>
            <w:r>
              <w:rPr>
                <w:rFonts w:hint="eastAsia"/>
                <w:b/>
                <w:sz w:val="16"/>
                <w:szCs w:val="16"/>
              </w:rPr>
              <w:t>リンパ節</w:t>
            </w:r>
            <w:r>
              <w:rPr>
                <w:rFonts w:hint="eastAsia"/>
                <w:b/>
                <w:sz w:val="16"/>
                <w:szCs w:val="16"/>
              </w:rPr>
              <w:t>{</w:t>
            </w:r>
            <w:r>
              <w:rPr>
                <w:rFonts w:hint="eastAsia"/>
                <w:b/>
                <w:sz w:val="16"/>
                <w:szCs w:val="16"/>
              </w:rPr>
              <w:t>転移</w:t>
            </w:r>
            <w:r>
              <w:rPr>
                <w:b/>
                <w:sz w:val="16"/>
                <w:szCs w:val="16"/>
              </w:rPr>
              <w:t>}</w:t>
            </w:r>
            <w:r w:rsidRPr="00694474">
              <w:rPr>
                <w:sz w:val="16"/>
                <w:szCs w:val="16"/>
              </w:rPr>
              <w:t xml:space="preserve"> : </w:t>
            </w:r>
            <w:r w:rsidRPr="00694474">
              <w:rPr>
                <w:rFonts w:hint="eastAsia"/>
                <w:sz w:val="16"/>
                <w:szCs w:val="16"/>
              </w:rPr>
              <w:t>「</w:t>
            </w:r>
            <w:r>
              <w:rPr>
                <w:rFonts w:hint="eastAsia"/>
                <w:sz w:val="16"/>
                <w:szCs w:val="16"/>
              </w:rPr>
              <w:t>原発腫瘍と連続しない胸腔内の病変についての情報モデル</w:t>
            </w:r>
            <w:r w:rsidRPr="00694474">
              <w:rPr>
                <w:rFonts w:hint="eastAsia"/>
                <w:sz w:val="16"/>
                <w:szCs w:val="16"/>
              </w:rPr>
              <w:t>」に準拠</w:t>
            </w:r>
          </w:p>
          <w:p w14:paraId="7190E6DA"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Del="00EF135C">
              <w:rPr>
                <w:rFonts w:hint="eastAsia"/>
                <w:b/>
                <w:sz w:val="16"/>
                <w:szCs w:val="16"/>
              </w:rPr>
              <w:lastRenderedPageBreak/>
              <w:t xml:space="preserve"> </w:t>
            </w:r>
            <w:r>
              <w:rPr>
                <w:rFonts w:asciiTheme="minorEastAsia" w:hAnsiTheme="minorEastAsia"/>
                <w:sz w:val="16"/>
                <w:szCs w:val="16"/>
              </w:rPr>
              <w:t>}</w:t>
            </w:r>
          </w:p>
          <w:p w14:paraId="5EF52D08"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Pr>
                <w:rFonts w:asciiTheme="minorEastAsia" w:hAnsiTheme="minorEastAsia" w:hint="eastAsia"/>
                <w:sz w:val="16"/>
                <w:szCs w:val="16"/>
              </w:rPr>
              <w:t>筋骨格系・胸壁・胸腔外の構造</w:t>
            </w:r>
            <w:r>
              <w:rPr>
                <w:rFonts w:asciiTheme="minorEastAsia" w:hAnsiTheme="minorEastAsia" w:hint="eastAsia"/>
                <w:sz w:val="16"/>
                <w:szCs w:val="16"/>
              </w:rPr>
              <w:t xml:space="preserve"> {</w:t>
            </w:r>
          </w:p>
          <w:p w14:paraId="7ECD8536" w14:textId="77777777" w:rsidR="00394FB1" w:rsidRPr="00D94AB4" w:rsidRDefault="00394FB1"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6"/>
                <w:szCs w:val="16"/>
              </w:rPr>
            </w:pPr>
            <w:r>
              <w:rPr>
                <w:rFonts w:asciiTheme="minorEastAsia" w:hAnsiTheme="minorEastAsia" w:hint="eastAsia"/>
                <w:sz w:val="16"/>
                <w:szCs w:val="16"/>
              </w:rPr>
              <w:t xml:space="preserve">　</w:t>
            </w:r>
            <w:r w:rsidRPr="00D94AB4">
              <w:rPr>
                <w:rFonts w:asciiTheme="minorEastAsia" w:hAnsiTheme="minorEastAsia" w:hint="eastAsia"/>
                <w:b/>
                <w:sz w:val="16"/>
                <w:szCs w:val="16"/>
              </w:rPr>
              <w:t>・胸壁</w:t>
            </w:r>
          </w:p>
          <w:p w14:paraId="2D7C6BBE"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RPr="009125FE">
              <w:rPr>
                <w:rFonts w:asciiTheme="minorEastAsia" w:hAnsiTheme="minorEastAsia" w:hint="eastAsia"/>
                <w:b/>
                <w:sz w:val="16"/>
                <w:szCs w:val="16"/>
              </w:rPr>
              <w:t xml:space="preserve">　・肋骨</w:t>
            </w:r>
            <w:r>
              <w:rPr>
                <w:rFonts w:asciiTheme="minorEastAsia" w:hAnsiTheme="minorEastAsia"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第</w:t>
            </w:r>
            <w:r>
              <w:rPr>
                <w:rFonts w:asciiTheme="minorEastAsia" w:hAnsiTheme="minorEastAsia" w:hint="eastAsia"/>
                <w:sz w:val="16"/>
                <w:szCs w:val="16"/>
              </w:rPr>
              <w:t>{</w:t>
            </w:r>
            <w:r>
              <w:rPr>
                <w:rFonts w:asciiTheme="minorEastAsia" w:hAnsiTheme="minorEastAsia"/>
                <w:sz w:val="16"/>
                <w:szCs w:val="16"/>
              </w:rPr>
              <w:t>number</w:t>
            </w:r>
            <w:r>
              <w:rPr>
                <w:rFonts w:asciiTheme="minorEastAsia" w:hAnsiTheme="minorEastAsia" w:hint="eastAsia"/>
                <w:sz w:val="16"/>
                <w:szCs w:val="16"/>
              </w:rPr>
              <w:t>}</w:t>
            </w:r>
            <w:r>
              <w:rPr>
                <w:rFonts w:asciiTheme="minorEastAsia" w:hAnsiTheme="minorEastAsia" w:hint="eastAsia"/>
                <w:sz w:val="16"/>
                <w:szCs w:val="16"/>
              </w:rPr>
              <w:t>肋骨</w:t>
            </w:r>
          </w:p>
          <w:p w14:paraId="193E2D12"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RPr="009125FE">
              <w:rPr>
                <w:rFonts w:asciiTheme="minorEastAsia" w:hAnsiTheme="minorEastAsia" w:hint="eastAsia"/>
                <w:b/>
                <w:sz w:val="16"/>
                <w:szCs w:val="16"/>
              </w:rPr>
              <w:t xml:space="preserve">　・椎骨</w:t>
            </w:r>
            <w:r>
              <w:rPr>
                <w:rFonts w:asciiTheme="minorEastAsia" w:hAnsiTheme="minorEastAsia"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第</w:t>
            </w:r>
            <w:r>
              <w:rPr>
                <w:rFonts w:asciiTheme="minorEastAsia" w:hAnsiTheme="minorEastAsia" w:hint="eastAsia"/>
                <w:sz w:val="16"/>
                <w:szCs w:val="16"/>
              </w:rPr>
              <w:t>{</w:t>
            </w:r>
            <w:r>
              <w:rPr>
                <w:rFonts w:asciiTheme="minorEastAsia" w:hAnsiTheme="minorEastAsia"/>
                <w:sz w:val="16"/>
                <w:szCs w:val="16"/>
              </w:rPr>
              <w:t>number</w:t>
            </w:r>
            <w:r>
              <w:rPr>
                <w:rFonts w:asciiTheme="minorEastAsia" w:hAnsiTheme="minorEastAsia" w:hint="eastAsia"/>
                <w:sz w:val="16"/>
                <w:szCs w:val="16"/>
              </w:rPr>
              <w:t>}{</w:t>
            </w:r>
            <w:r>
              <w:rPr>
                <w:rFonts w:asciiTheme="minorEastAsia" w:hAnsiTheme="minorEastAsia" w:hint="eastAsia"/>
                <w:sz w:val="16"/>
                <w:szCs w:val="16"/>
              </w:rPr>
              <w:t>椎体</w:t>
            </w:r>
            <w:r>
              <w:rPr>
                <w:rFonts w:asciiTheme="minorEastAsia" w:hAnsiTheme="minorEastAsia" w:hint="eastAsia"/>
                <w:sz w:val="16"/>
                <w:szCs w:val="16"/>
              </w:rPr>
              <w:t>/</w:t>
            </w:r>
            <w:r>
              <w:rPr>
                <w:rFonts w:asciiTheme="minorEastAsia" w:hAnsiTheme="minorEastAsia" w:hint="eastAsia"/>
                <w:sz w:val="16"/>
                <w:szCs w:val="16"/>
              </w:rPr>
              <w:t>椎骨</w:t>
            </w:r>
            <w:r>
              <w:rPr>
                <w:rFonts w:asciiTheme="minorEastAsia" w:hAnsiTheme="minorEastAsia" w:hint="eastAsia"/>
                <w:sz w:val="16"/>
                <w:szCs w:val="16"/>
              </w:rPr>
              <w:t>}</w:t>
            </w:r>
          </w:p>
          <w:p w14:paraId="0153C53D"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asciiTheme="minorEastAsia" w:hAnsiTheme="minorEastAsia"/>
                <w:sz w:val="16"/>
                <w:szCs w:val="16"/>
              </w:rPr>
              <w:t>}</w:t>
            </w:r>
            <w:r>
              <w:rPr>
                <w:sz w:val="16"/>
                <w:szCs w:val="16"/>
              </w:rPr>
              <w:t xml:space="preserve"> </w:t>
            </w:r>
          </w:p>
        </w:tc>
      </w:tr>
      <w:tr w:rsidR="00394FB1" w14:paraId="31EBC34B" w14:textId="77777777" w:rsidTr="0039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0D6BCFF2" w14:textId="77777777" w:rsidR="00394FB1" w:rsidRDefault="00394FB1" w:rsidP="00C64AED">
            <w:pPr>
              <w:rPr>
                <w:sz w:val="16"/>
                <w:szCs w:val="16"/>
              </w:rPr>
            </w:pPr>
            <w:r w:rsidRPr="0076096E">
              <w:rPr>
                <w:rFonts w:hint="eastAsia"/>
                <w:b w:val="0"/>
                <w:color w:val="FF0000"/>
                <w:sz w:val="16"/>
                <w:szCs w:val="16"/>
                <w:highlight w:val="yellow"/>
              </w:rPr>
              <w:lastRenderedPageBreak/>
              <w:t>F</w:t>
            </w:r>
          </w:p>
        </w:tc>
        <w:tc>
          <w:tcPr>
            <w:tcW w:w="1677" w:type="dxa"/>
          </w:tcPr>
          <w:p w14:paraId="7C152300"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進展・浸潤範囲：様式</w:t>
            </w:r>
          </w:p>
        </w:tc>
        <w:tc>
          <w:tcPr>
            <w:tcW w:w="5912" w:type="dxa"/>
          </w:tcPr>
          <w:p w14:paraId="51ECBEC0" w14:textId="77777777" w:rsidR="00394FB1" w:rsidRPr="00D94AB4"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sidRPr="00D94AB4">
              <w:rPr>
                <w:rFonts w:hint="eastAsia"/>
                <w:sz w:val="16"/>
                <w:szCs w:val="16"/>
              </w:rPr>
              <w:t>浸潤を示唆する語句</w:t>
            </w:r>
            <w:r w:rsidRPr="00D94AB4">
              <w:rPr>
                <w:sz w:val="16"/>
                <w:szCs w:val="16"/>
              </w:rPr>
              <w:t xml:space="preserve"> {</w:t>
            </w:r>
          </w:p>
          <w:p w14:paraId="025EB2A1" w14:textId="77777777" w:rsidR="00394FB1" w:rsidRPr="00A06BE8"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b/>
                <w:sz w:val="16"/>
                <w:szCs w:val="16"/>
              </w:rPr>
            </w:pPr>
            <w:r w:rsidRPr="00A06BE8">
              <w:rPr>
                <w:rFonts w:hint="eastAsia"/>
                <w:b/>
                <w:sz w:val="16"/>
                <w:szCs w:val="16"/>
              </w:rPr>
              <w:t>・</w:t>
            </w:r>
            <w:r w:rsidRPr="00A06BE8">
              <w:rPr>
                <w:rFonts w:hint="eastAsia"/>
                <w:b/>
                <w:sz w:val="16"/>
                <w:szCs w:val="16"/>
              </w:rPr>
              <w:t>{</w:t>
            </w:r>
            <w:r w:rsidRPr="00A06BE8">
              <w:rPr>
                <w:rFonts w:hint="eastAsia"/>
                <w:b/>
                <w:sz w:val="16"/>
                <w:szCs w:val="16"/>
              </w:rPr>
              <w:t>直接</w:t>
            </w:r>
            <w:r w:rsidRPr="00A06BE8">
              <w:rPr>
                <w:rFonts w:hint="eastAsia"/>
                <w:b/>
                <w:sz w:val="16"/>
                <w:szCs w:val="16"/>
              </w:rPr>
              <w:t>}</w:t>
            </w:r>
            <w:r w:rsidRPr="00A06BE8">
              <w:rPr>
                <w:rFonts w:hint="eastAsia"/>
                <w:b/>
                <w:sz w:val="16"/>
                <w:szCs w:val="16"/>
              </w:rPr>
              <w:t>浸潤</w:t>
            </w:r>
            <w:r w:rsidRPr="00A06BE8">
              <w:rPr>
                <w:rFonts w:hint="eastAsia"/>
                <w:b/>
                <w:sz w:val="16"/>
                <w:szCs w:val="16"/>
              </w:rPr>
              <w:t>{</w:t>
            </w:r>
            <w:r w:rsidRPr="00A06BE8">
              <w:rPr>
                <w:rFonts w:hint="eastAsia"/>
                <w:b/>
                <w:sz w:val="16"/>
                <w:szCs w:val="16"/>
              </w:rPr>
              <w:t>所見</w:t>
            </w:r>
            <w:r w:rsidRPr="00A06BE8">
              <w:rPr>
                <w:rFonts w:hint="eastAsia"/>
                <w:b/>
                <w:sz w:val="16"/>
                <w:szCs w:val="16"/>
              </w:rPr>
              <w:t>}</w:t>
            </w:r>
            <w:r>
              <w:rPr>
                <w:rFonts w:hint="eastAsia"/>
                <w:b/>
                <w:sz w:val="16"/>
                <w:szCs w:val="16"/>
              </w:rPr>
              <w:t xml:space="preserve">　</w:t>
            </w:r>
          </w:p>
          <w:p w14:paraId="05F78D07" w14:textId="77777777" w:rsidR="00394FB1"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b/>
                <w:sz w:val="16"/>
                <w:szCs w:val="16"/>
              </w:rPr>
            </w:pPr>
            <w:r w:rsidRPr="00A06BE8">
              <w:rPr>
                <w:rFonts w:hint="eastAsia"/>
                <w:b/>
                <w:sz w:val="16"/>
                <w:szCs w:val="16"/>
              </w:rPr>
              <w:t>・一塊</w:t>
            </w:r>
          </w:p>
          <w:p w14:paraId="04EA046A" w14:textId="77777777" w:rsidR="00394FB1" w:rsidRPr="00743AB3"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b/>
                <w:sz w:val="16"/>
                <w:szCs w:val="16"/>
              </w:rPr>
            </w:pPr>
            <w:r w:rsidRPr="00A06BE8">
              <w:rPr>
                <w:rFonts w:hint="eastAsia"/>
                <w:b/>
                <w:sz w:val="16"/>
                <w:szCs w:val="16"/>
              </w:rPr>
              <w:t>・連続</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超え</w:t>
            </w:r>
            <w:r>
              <w:rPr>
                <w:rFonts w:asciiTheme="minorEastAsia" w:hAnsiTheme="minorEastAsia" w:hint="eastAsia"/>
                <w:sz w:val="16"/>
                <w:szCs w:val="16"/>
              </w:rPr>
              <w:t>{</w:t>
            </w:r>
            <w:r>
              <w:rPr>
                <w:rFonts w:asciiTheme="minorEastAsia" w:hAnsiTheme="minorEastAsia" w:hint="eastAsia"/>
                <w:sz w:val="16"/>
                <w:szCs w:val="16"/>
              </w:rPr>
              <w:t>て</w:t>
            </w:r>
            <w:r>
              <w:rPr>
                <w:rFonts w:asciiTheme="minorEastAsia" w:hAnsiTheme="minorEastAsia" w:hint="eastAsia"/>
                <w:sz w:val="16"/>
                <w:szCs w:val="16"/>
              </w:rPr>
              <w:t>/</w:t>
            </w:r>
            <w:r>
              <w:rPr>
                <w:rFonts w:asciiTheme="minorEastAsia" w:hAnsiTheme="minorEastAsia" w:hint="eastAsia"/>
                <w:sz w:val="16"/>
                <w:szCs w:val="16"/>
              </w:rPr>
              <w:t>る</w:t>
            </w:r>
            <w:r>
              <w:rPr>
                <w:rFonts w:asciiTheme="minorEastAsia" w:hAnsiTheme="minorEastAsia"/>
                <w:sz w:val="16"/>
                <w:szCs w:val="16"/>
              </w:rPr>
              <w:t>}</w:t>
            </w:r>
          </w:p>
          <w:p w14:paraId="20B809D4" w14:textId="77777777" w:rsidR="00394FB1" w:rsidRPr="00D94AB4"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sidRPr="00D94AB4">
              <w:rPr>
                <w:sz w:val="16"/>
                <w:szCs w:val="16"/>
              </w:rPr>
              <w:t>}</w:t>
            </w:r>
          </w:p>
          <w:p w14:paraId="4F5DBE7E" w14:textId="77777777" w:rsidR="00394FB1" w:rsidRPr="00D94AB4"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sidRPr="00D94AB4">
              <w:rPr>
                <w:rFonts w:hint="eastAsia"/>
                <w:sz w:val="16"/>
                <w:szCs w:val="16"/>
              </w:rPr>
              <w:t>接触を示唆する語句</w:t>
            </w:r>
            <w:r w:rsidRPr="00D94AB4">
              <w:rPr>
                <w:sz w:val="16"/>
                <w:szCs w:val="16"/>
              </w:rPr>
              <w:t xml:space="preserve"> {</w:t>
            </w:r>
          </w:p>
          <w:p w14:paraId="5A61CEB9" w14:textId="77777777" w:rsidR="00394FB1"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sz w:val="16"/>
                <w:szCs w:val="16"/>
              </w:rPr>
            </w:pPr>
            <w:r w:rsidRPr="00A06BE8">
              <w:rPr>
                <w:rFonts w:hint="eastAsia"/>
                <w:b/>
                <w:sz w:val="16"/>
                <w:szCs w:val="16"/>
              </w:rPr>
              <w:t>・コンタクト</w:t>
            </w:r>
            <w:r>
              <w:rPr>
                <w:rFonts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sz w:val="16"/>
                <w:szCs w:val="16"/>
              </w:rPr>
              <w:t>{</w:t>
            </w:r>
            <w:r>
              <w:rPr>
                <w:rFonts w:asciiTheme="minorEastAsia" w:hAnsiTheme="minorEastAsia" w:hint="eastAsia"/>
                <w:sz w:val="16"/>
                <w:szCs w:val="16"/>
              </w:rPr>
              <w:t>広く</w:t>
            </w:r>
            <w:r>
              <w:rPr>
                <w:rFonts w:asciiTheme="minorEastAsia" w:hAnsiTheme="minorEastAsia" w:hint="eastAsia"/>
                <w:sz w:val="16"/>
                <w:szCs w:val="16"/>
              </w:rPr>
              <w:t>/</w:t>
            </w:r>
            <w:r>
              <w:rPr>
                <w:rFonts w:asciiTheme="minorEastAsia" w:hAnsiTheme="minorEastAsia" w:hint="eastAsia"/>
                <w:sz w:val="16"/>
                <w:szCs w:val="16"/>
              </w:rPr>
              <w:t>一部</w:t>
            </w:r>
            <w:r>
              <w:rPr>
                <w:rFonts w:asciiTheme="minorEastAsia" w:hAnsiTheme="minorEastAsia"/>
                <w:sz w:val="16"/>
                <w:szCs w:val="16"/>
              </w:rPr>
              <w:t>}{</w:t>
            </w:r>
            <w:r>
              <w:rPr>
                <w:rFonts w:asciiTheme="minorEastAsia" w:hAnsiTheme="minorEastAsia" w:hint="eastAsia"/>
                <w:sz w:val="16"/>
                <w:szCs w:val="16"/>
              </w:rPr>
              <w:t>接し</w:t>
            </w:r>
            <w:r>
              <w:rPr>
                <w:rFonts w:asciiTheme="minorEastAsia" w:hAnsiTheme="minorEastAsia" w:hint="eastAsia"/>
                <w:sz w:val="16"/>
                <w:szCs w:val="16"/>
              </w:rPr>
              <w:t>/</w:t>
            </w:r>
            <w:r>
              <w:rPr>
                <w:rFonts w:asciiTheme="minorEastAsia" w:hAnsiTheme="minorEastAsia" w:hint="eastAsia"/>
                <w:sz w:val="16"/>
                <w:szCs w:val="16"/>
              </w:rPr>
              <w:t>面し</w:t>
            </w:r>
            <w:r>
              <w:rPr>
                <w:rFonts w:asciiTheme="minorEastAsia" w:hAnsiTheme="minorEastAsia" w:hint="eastAsia"/>
                <w:sz w:val="16"/>
                <w:szCs w:val="16"/>
              </w:rPr>
              <w:t>}</w:t>
            </w:r>
            <w:r>
              <w:rPr>
                <w:rFonts w:asciiTheme="minorEastAsia" w:hAnsiTheme="minorEastAsia" w:hint="eastAsia"/>
                <w:sz w:val="16"/>
                <w:szCs w:val="16"/>
              </w:rPr>
              <w:t>、接する、沿</w:t>
            </w:r>
            <w:r>
              <w:rPr>
                <w:rFonts w:asciiTheme="minorEastAsia" w:hAnsiTheme="minorEastAsia" w:hint="eastAsia"/>
                <w:sz w:val="16"/>
                <w:szCs w:val="16"/>
              </w:rPr>
              <w:t>{</w:t>
            </w:r>
            <w:r>
              <w:rPr>
                <w:rFonts w:asciiTheme="minorEastAsia" w:hAnsiTheme="minorEastAsia" w:hint="eastAsia"/>
                <w:sz w:val="16"/>
                <w:szCs w:val="16"/>
              </w:rPr>
              <w:t>う</w:t>
            </w:r>
            <w:r>
              <w:rPr>
                <w:rFonts w:asciiTheme="minorEastAsia" w:hAnsiTheme="minorEastAsia" w:hint="eastAsia"/>
                <w:sz w:val="16"/>
                <w:szCs w:val="16"/>
              </w:rPr>
              <w:t>/</w:t>
            </w:r>
            <w:r>
              <w:rPr>
                <w:rFonts w:asciiTheme="minorEastAsia" w:hAnsiTheme="minorEastAsia" w:hint="eastAsia"/>
                <w:sz w:val="16"/>
                <w:szCs w:val="16"/>
              </w:rPr>
              <w:t>って</w:t>
            </w:r>
            <w:r>
              <w:rPr>
                <w:rFonts w:asciiTheme="minorEastAsia" w:hAnsiTheme="minorEastAsia" w:hint="eastAsia"/>
                <w:sz w:val="16"/>
                <w:szCs w:val="16"/>
              </w:rPr>
              <w:t>}</w:t>
            </w:r>
          </w:p>
          <w:p w14:paraId="75447F12" w14:textId="11B45C2A" w:rsidR="00394FB1"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sz w:val="16"/>
                <w:szCs w:val="16"/>
              </w:rPr>
            </w:pPr>
            <w:r w:rsidRPr="00A06BE8">
              <w:rPr>
                <w:rFonts w:hint="eastAsia"/>
                <w:b/>
                <w:sz w:val="16"/>
                <w:szCs w:val="16"/>
              </w:rPr>
              <w:t>・</w:t>
            </w:r>
            <w:r w:rsidRPr="00F56719">
              <w:rPr>
                <w:rFonts w:hint="eastAsia"/>
                <w:b/>
                <w:color w:val="FF0000"/>
                <w:sz w:val="16"/>
                <w:szCs w:val="16"/>
              </w:rPr>
              <w:t>囲い込み</w:t>
            </w:r>
            <w:r w:rsidR="00F56719" w:rsidRPr="00F56719">
              <w:rPr>
                <w:rFonts w:hint="eastAsia"/>
                <w:color w:val="FF0000"/>
                <w:sz w:val="16"/>
                <w:szCs w:val="16"/>
              </w:rPr>
              <w:t>【タグ無し】</w:t>
            </w:r>
            <w:r>
              <w:rPr>
                <w:rFonts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囲む、取り囲む、</w:t>
            </w:r>
          </w:p>
          <w:p w14:paraId="5FCBDD02" w14:textId="76A87C21" w:rsidR="00394FB1"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b/>
                <w:sz w:val="16"/>
                <w:szCs w:val="16"/>
              </w:rPr>
            </w:pPr>
            <w:r w:rsidRPr="00A06BE8">
              <w:rPr>
                <w:rFonts w:hint="eastAsia"/>
                <w:b/>
                <w:sz w:val="16"/>
                <w:szCs w:val="16"/>
              </w:rPr>
              <w:t>・</w:t>
            </w:r>
            <w:r w:rsidRPr="00E72942">
              <w:rPr>
                <w:rFonts w:hint="eastAsia"/>
                <w:b/>
                <w:color w:val="FF0000"/>
                <w:sz w:val="16"/>
                <w:szCs w:val="16"/>
              </w:rPr>
              <w:t>圧排</w:t>
            </w:r>
            <w:r w:rsidRPr="00E72942">
              <w:rPr>
                <w:rFonts w:hint="eastAsia"/>
                <w:b/>
                <w:color w:val="FF0000"/>
                <w:sz w:val="16"/>
                <w:szCs w:val="16"/>
              </w:rPr>
              <w:t>{</w:t>
            </w:r>
            <w:r w:rsidRPr="00E72942">
              <w:rPr>
                <w:rFonts w:hint="eastAsia"/>
                <w:b/>
                <w:color w:val="FF0000"/>
                <w:sz w:val="16"/>
                <w:szCs w:val="16"/>
              </w:rPr>
              <w:t>所見</w:t>
            </w:r>
            <w:r w:rsidRPr="00E72942">
              <w:rPr>
                <w:rFonts w:hint="eastAsia"/>
                <w:b/>
                <w:color w:val="FF0000"/>
                <w:sz w:val="16"/>
                <w:szCs w:val="16"/>
              </w:rPr>
              <w:t>}</w:t>
            </w:r>
            <w:r w:rsidR="00E72942">
              <w:rPr>
                <w:rFonts w:hint="eastAsia"/>
                <w:b/>
                <w:color w:val="FF0000"/>
                <w:sz w:val="16"/>
                <w:szCs w:val="16"/>
              </w:rPr>
              <w:t>【</w:t>
            </w:r>
            <w:r w:rsidR="00E72942" w:rsidRPr="00E72942">
              <w:rPr>
                <w:rFonts w:hint="eastAsia"/>
                <w:b/>
                <w:color w:val="FF0000"/>
                <w:sz w:val="16"/>
                <w:szCs w:val="16"/>
              </w:rPr>
              <w:t>圧排性増殖など症状を示すような用語は，病変・症状とひとくくりで</w:t>
            </w:r>
            <w:r w:rsidR="00E72942" w:rsidRPr="00E72942">
              <w:rPr>
                <w:rFonts w:hint="eastAsia"/>
                <w:b/>
                <w:color w:val="FF0000"/>
                <w:sz w:val="16"/>
                <w:szCs w:val="16"/>
              </w:rPr>
              <w:t>D</w:t>
            </w:r>
            <w:r w:rsidR="00E72942">
              <w:rPr>
                <w:rFonts w:hint="eastAsia"/>
                <w:b/>
                <w:color w:val="FF0000"/>
                <w:sz w:val="16"/>
                <w:szCs w:val="16"/>
              </w:rPr>
              <w:t>タグ】</w:t>
            </w:r>
          </w:p>
          <w:p w14:paraId="2AEA7F27"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sidRPr="00D94AB4">
              <w:rPr>
                <w:sz w:val="16"/>
                <w:szCs w:val="16"/>
              </w:rPr>
              <w:t>}</w:t>
            </w:r>
          </w:p>
          <w:p w14:paraId="011CC474"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非接触を示唆する語句</w:t>
            </w:r>
            <w:r>
              <w:rPr>
                <w:rFonts w:hint="eastAsia"/>
                <w:sz w:val="16"/>
                <w:szCs w:val="16"/>
              </w:rPr>
              <w:t xml:space="preserve"> {</w:t>
            </w:r>
          </w:p>
          <w:p w14:paraId="47A93BFB" w14:textId="6B5E328B" w:rsidR="00394FB1" w:rsidRPr="00D94AB4"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w:t>
            </w:r>
            <w:r w:rsidRPr="00E72942">
              <w:rPr>
                <w:rFonts w:hint="eastAsia"/>
                <w:b/>
                <w:color w:val="FF0000"/>
                <w:sz w:val="16"/>
                <w:szCs w:val="16"/>
              </w:rPr>
              <w:t>距離</w:t>
            </w:r>
            <w:r w:rsidR="00E72942">
              <w:rPr>
                <w:rFonts w:asciiTheme="minorEastAsia" w:hAnsiTheme="minorEastAsia" w:hint="eastAsia"/>
                <w:color w:val="FF0000"/>
                <w:sz w:val="16"/>
                <w:szCs w:val="16"/>
              </w:rPr>
              <w:t>【</w:t>
            </w:r>
            <w:r w:rsidR="00E72942" w:rsidRPr="00C64AED">
              <w:rPr>
                <w:rFonts w:asciiTheme="minorEastAsia" w:hAnsiTheme="minorEastAsia" w:hint="eastAsia"/>
                <w:color w:val="FF0000"/>
                <w:sz w:val="16"/>
                <w:szCs w:val="16"/>
              </w:rPr>
              <w:t>タグ</w:t>
            </w:r>
            <w:r w:rsidR="00E72942">
              <w:rPr>
                <w:rFonts w:asciiTheme="minorEastAsia" w:hAnsiTheme="minorEastAsia" w:hint="eastAsia"/>
                <w:color w:val="FF0000"/>
                <w:sz w:val="16"/>
                <w:szCs w:val="16"/>
              </w:rPr>
              <w:t>無し】</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距離があります、一層の</w:t>
            </w:r>
            <w:r>
              <w:rPr>
                <w:rFonts w:asciiTheme="minorEastAsia" w:hAnsiTheme="minorEastAsia" w:hint="eastAsia"/>
                <w:sz w:val="16"/>
                <w:szCs w:val="16"/>
              </w:rPr>
              <w:t>{</w:t>
            </w:r>
            <w:r>
              <w:rPr>
                <w:rFonts w:asciiTheme="minorEastAsia" w:hAnsiTheme="minorEastAsia" w:hint="eastAsia"/>
                <w:sz w:val="16"/>
                <w:szCs w:val="16"/>
              </w:rPr>
              <w:t>脂肪</w:t>
            </w:r>
            <w:r>
              <w:rPr>
                <w:rFonts w:asciiTheme="minorEastAsia" w:hAnsiTheme="minorEastAsia"/>
                <w:sz w:val="16"/>
                <w:szCs w:val="16"/>
              </w:rPr>
              <w:t>}</w:t>
            </w:r>
            <w:r>
              <w:rPr>
                <w:rFonts w:asciiTheme="minorEastAsia" w:hAnsiTheme="minorEastAsia" w:hint="eastAsia"/>
                <w:sz w:val="16"/>
                <w:szCs w:val="16"/>
              </w:rPr>
              <w:t>{</w:t>
            </w:r>
            <w:r>
              <w:rPr>
                <w:rFonts w:asciiTheme="minorEastAsia" w:hAnsiTheme="minorEastAsia" w:hint="eastAsia"/>
                <w:sz w:val="16"/>
                <w:szCs w:val="16"/>
              </w:rPr>
              <w:t>で</w:t>
            </w:r>
            <w:r>
              <w:rPr>
                <w:rFonts w:asciiTheme="minorEastAsia" w:hAnsiTheme="minorEastAsia" w:hint="eastAsia"/>
                <w:sz w:val="16"/>
                <w:szCs w:val="16"/>
              </w:rPr>
              <w:t>/</w:t>
            </w:r>
            <w:r>
              <w:rPr>
                <w:rFonts w:asciiTheme="minorEastAsia" w:hAnsiTheme="minorEastAsia" w:hint="eastAsia"/>
                <w:sz w:val="16"/>
                <w:szCs w:val="16"/>
              </w:rPr>
              <w:t>と</w:t>
            </w:r>
            <w:r>
              <w:rPr>
                <w:rFonts w:asciiTheme="minorEastAsia" w:hAnsiTheme="minorEastAsia" w:hint="eastAsia"/>
                <w:sz w:val="16"/>
                <w:szCs w:val="16"/>
              </w:rPr>
              <w:t>}</w:t>
            </w:r>
            <w:r>
              <w:rPr>
                <w:rFonts w:asciiTheme="minorEastAsia" w:hAnsiTheme="minorEastAsia" w:hint="eastAsia"/>
                <w:sz w:val="16"/>
                <w:szCs w:val="16"/>
              </w:rPr>
              <w:t>境界され</w:t>
            </w:r>
          </w:p>
          <w:p w14:paraId="426EDB9C"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394FB1" w14:paraId="53A1B405" w14:textId="77777777" w:rsidTr="00394FB1">
        <w:tc>
          <w:tcPr>
            <w:cnfStyle w:val="001000000000" w:firstRow="0" w:lastRow="0" w:firstColumn="1" w:lastColumn="0" w:oddVBand="0" w:evenVBand="0" w:oddHBand="0" w:evenHBand="0" w:firstRowFirstColumn="0" w:firstRowLastColumn="0" w:lastRowFirstColumn="0" w:lastRowLastColumn="0"/>
            <w:tcW w:w="1125" w:type="dxa"/>
          </w:tcPr>
          <w:p w14:paraId="3CAFE2FF" w14:textId="7CC8570D" w:rsidR="00394FB1" w:rsidRDefault="00394FB1" w:rsidP="00C64AED">
            <w:pPr>
              <w:rPr>
                <w:sz w:val="16"/>
                <w:szCs w:val="16"/>
              </w:rPr>
            </w:pPr>
            <w:del w:id="926" w:author="Joh Ayami" w:date="2019-05-29T11:42:00Z">
              <w:r w:rsidDel="00B752D5">
                <w:rPr>
                  <w:rFonts w:hint="eastAsia"/>
                  <w:b w:val="0"/>
                  <w:color w:val="FF0000"/>
                  <w:sz w:val="16"/>
                  <w:szCs w:val="16"/>
                  <w:highlight w:val="yellow"/>
                </w:rPr>
                <w:delText>M</w:delText>
              </w:r>
            </w:del>
            <w:ins w:id="927" w:author="Joh Ayami" w:date="2019-05-29T11:42:00Z">
              <w:r w:rsidR="00B752D5">
                <w:rPr>
                  <w:rFonts w:hint="eastAsia"/>
                  <w:b w:val="0"/>
                  <w:color w:val="FF0000"/>
                  <w:sz w:val="16"/>
                  <w:szCs w:val="16"/>
                  <w:highlight w:val="yellow"/>
                </w:rPr>
                <w:t>F</w:t>
              </w:r>
            </w:ins>
          </w:p>
        </w:tc>
        <w:tc>
          <w:tcPr>
            <w:tcW w:w="1677" w:type="dxa"/>
          </w:tcPr>
          <w:p w14:paraId="42A426CE"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病変全体径</w:t>
            </w:r>
          </w:p>
        </w:tc>
        <w:tc>
          <w:tcPr>
            <w:tcW w:w="5912" w:type="dxa"/>
          </w:tcPr>
          <w:p w14:paraId="2E718255" w14:textId="77777777" w:rsidR="00394FB1" w:rsidRPr="00A06BE8"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sidRPr="00A06BE8">
              <w:rPr>
                <w:rFonts w:hint="eastAsia"/>
                <w:sz w:val="16"/>
                <w:szCs w:val="16"/>
              </w:rPr>
              <w:t>充実成分とすりガラス成分を合わせた場合の最大径</w:t>
            </w:r>
          </w:p>
        </w:tc>
      </w:tr>
      <w:tr w:rsidR="00394FB1" w14:paraId="4ACD4655" w14:textId="77777777" w:rsidTr="0039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7D84060B" w14:textId="0D8DC88D" w:rsidR="00394FB1" w:rsidRDefault="00394FB1" w:rsidP="00C64AED">
            <w:pPr>
              <w:rPr>
                <w:sz w:val="16"/>
                <w:szCs w:val="16"/>
              </w:rPr>
            </w:pPr>
            <w:del w:id="928" w:author="Joh Ayami" w:date="2019-05-29T11:42:00Z">
              <w:r w:rsidDel="00B752D5">
                <w:rPr>
                  <w:rFonts w:hint="eastAsia"/>
                  <w:b w:val="0"/>
                  <w:color w:val="FF0000"/>
                  <w:sz w:val="16"/>
                  <w:szCs w:val="16"/>
                  <w:highlight w:val="yellow"/>
                </w:rPr>
                <w:delText>M</w:delText>
              </w:r>
            </w:del>
            <w:ins w:id="929" w:author="Joh Ayami" w:date="2019-05-29T11:42:00Z">
              <w:r w:rsidR="00B752D5">
                <w:rPr>
                  <w:rFonts w:hint="eastAsia"/>
                  <w:b w:val="0"/>
                  <w:color w:val="FF0000"/>
                  <w:sz w:val="16"/>
                  <w:szCs w:val="16"/>
                  <w:highlight w:val="yellow"/>
                </w:rPr>
                <w:t>F</w:t>
              </w:r>
            </w:ins>
          </w:p>
        </w:tc>
        <w:tc>
          <w:tcPr>
            <w:tcW w:w="1677" w:type="dxa"/>
          </w:tcPr>
          <w:p w14:paraId="4CE8D938"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充実成分</w:t>
            </w:r>
            <w:r>
              <w:rPr>
                <w:rFonts w:ascii="ＭＳ 明朝" w:hAnsi="ＭＳ 明朝" w:cs="ＭＳ 明朝" w:hint="eastAsia"/>
                <w:sz w:val="16"/>
                <w:szCs w:val="16"/>
              </w:rPr>
              <w:t>径</w:t>
            </w:r>
          </w:p>
        </w:tc>
        <w:tc>
          <w:tcPr>
            <w:tcW w:w="5912" w:type="dxa"/>
          </w:tcPr>
          <w:p w14:paraId="1BE211B0" w14:textId="77777777" w:rsidR="00394FB1" w:rsidRPr="00A06BE8"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sidRPr="00A06BE8">
              <w:rPr>
                <w:rFonts w:hint="eastAsia"/>
                <w:sz w:val="16"/>
                <w:szCs w:val="16"/>
              </w:rPr>
              <w:t>充実成分の最大径</w:t>
            </w:r>
          </w:p>
        </w:tc>
      </w:tr>
      <w:tr w:rsidR="00394FB1" w14:paraId="2C7D8907" w14:textId="77777777" w:rsidTr="00394FB1">
        <w:tc>
          <w:tcPr>
            <w:cnfStyle w:val="001000000000" w:firstRow="0" w:lastRow="0" w:firstColumn="1" w:lastColumn="0" w:oddVBand="0" w:evenVBand="0" w:oddHBand="0" w:evenHBand="0" w:firstRowFirstColumn="0" w:firstRowLastColumn="0" w:lastRowFirstColumn="0" w:lastRowLastColumn="0"/>
            <w:tcW w:w="1125" w:type="dxa"/>
          </w:tcPr>
          <w:p w14:paraId="401009F7" w14:textId="77777777" w:rsidR="00394FB1" w:rsidRDefault="00394FB1" w:rsidP="00C64AED">
            <w:pPr>
              <w:rPr>
                <w:sz w:val="16"/>
                <w:szCs w:val="16"/>
              </w:rPr>
            </w:pPr>
            <w:r w:rsidRPr="0076096E">
              <w:rPr>
                <w:rFonts w:hint="eastAsia"/>
                <w:b w:val="0"/>
                <w:color w:val="FF0000"/>
                <w:sz w:val="16"/>
                <w:szCs w:val="16"/>
                <w:highlight w:val="yellow"/>
              </w:rPr>
              <w:t>D</w:t>
            </w:r>
            <w:r>
              <w:rPr>
                <w:b w:val="0"/>
                <w:color w:val="FF0000"/>
                <w:sz w:val="16"/>
                <w:szCs w:val="16"/>
                <w:highlight w:val="yellow"/>
              </w:rPr>
              <w:t>(</w:t>
            </w:r>
            <w:r>
              <w:rPr>
                <w:rFonts w:hint="eastAsia"/>
                <w:b w:val="0"/>
                <w:color w:val="FF0000"/>
                <w:sz w:val="16"/>
                <w:szCs w:val="16"/>
                <w:highlight w:val="yellow"/>
              </w:rPr>
              <w:t>病変・症状とともに複合名詞を構成していれば</w:t>
            </w:r>
            <w:r>
              <w:rPr>
                <w:rFonts w:hint="eastAsia"/>
                <w:b w:val="0"/>
                <w:color w:val="FF0000"/>
                <w:sz w:val="16"/>
                <w:szCs w:val="16"/>
                <w:highlight w:val="yellow"/>
              </w:rPr>
              <w:t>D</w:t>
            </w:r>
            <w:r>
              <w:rPr>
                <w:rFonts w:hint="eastAsia"/>
                <w:b w:val="0"/>
                <w:color w:val="FF0000"/>
                <w:sz w:val="16"/>
                <w:szCs w:val="16"/>
                <w:highlight w:val="yellow"/>
              </w:rPr>
              <w:t>タグ</w:t>
            </w:r>
            <w:r>
              <w:rPr>
                <w:rFonts w:hint="eastAsia"/>
                <w:b w:val="0"/>
                <w:color w:val="FF0000"/>
                <w:sz w:val="16"/>
                <w:szCs w:val="16"/>
                <w:highlight w:val="yellow"/>
              </w:rPr>
              <w:t>)</w:t>
            </w:r>
          </w:p>
        </w:tc>
        <w:tc>
          <w:tcPr>
            <w:tcW w:w="1677" w:type="dxa"/>
          </w:tcPr>
          <w:p w14:paraId="425B0F77"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基本型</w:t>
            </w:r>
          </w:p>
        </w:tc>
        <w:tc>
          <w:tcPr>
            <w:tcW w:w="5912" w:type="dxa"/>
          </w:tcPr>
          <w:p w14:paraId="3A6D0DB1" w14:textId="77777777" w:rsidR="00394FB1" w:rsidRPr="00A06BE8"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sidRPr="00A06BE8">
              <w:rPr>
                <w:rFonts w:hint="eastAsia"/>
                <w:sz w:val="16"/>
                <w:szCs w:val="16"/>
              </w:rPr>
              <w:t>結節</w:t>
            </w:r>
            <w:r w:rsidRPr="00A06BE8">
              <w:rPr>
                <w:rFonts w:hint="eastAsia"/>
                <w:sz w:val="16"/>
                <w:szCs w:val="16"/>
              </w:rPr>
              <w:t>/</w:t>
            </w:r>
            <w:r w:rsidRPr="00A06BE8">
              <w:rPr>
                <w:rFonts w:hint="eastAsia"/>
                <w:sz w:val="16"/>
                <w:szCs w:val="16"/>
              </w:rPr>
              <w:t>腫瘤の基本型</w:t>
            </w:r>
            <w:r>
              <w:rPr>
                <w:rFonts w:hint="eastAsia"/>
                <w:sz w:val="16"/>
                <w:szCs w:val="16"/>
              </w:rPr>
              <w:t>を指す語句、あるいはそれを示唆する語句</w:t>
            </w:r>
          </w:p>
          <w:p w14:paraId="04B30164"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b/>
                <w:sz w:val="16"/>
                <w:szCs w:val="16"/>
              </w:rPr>
            </w:pPr>
            <w:r>
              <w:rPr>
                <w:rFonts w:hint="eastAsia"/>
                <w:b/>
                <w:sz w:val="16"/>
                <w:szCs w:val="16"/>
              </w:rPr>
              <w:t>・充実型</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充実</w:t>
            </w:r>
            <w:r>
              <w:rPr>
                <w:rFonts w:asciiTheme="minorEastAsia" w:hAnsiTheme="minorEastAsia" w:hint="eastAsia"/>
                <w:sz w:val="16"/>
                <w:szCs w:val="16"/>
              </w:rPr>
              <w:t>{</w:t>
            </w:r>
            <w:r>
              <w:rPr>
                <w:rFonts w:asciiTheme="minorEastAsia" w:hAnsiTheme="minorEastAsia" w:hint="eastAsia"/>
                <w:sz w:val="16"/>
                <w:szCs w:val="16"/>
              </w:rPr>
              <w:t>構造</w:t>
            </w:r>
            <w:r>
              <w:rPr>
                <w:rFonts w:asciiTheme="minorEastAsia" w:hAnsiTheme="minorEastAsia" w:hint="eastAsia"/>
                <w:sz w:val="16"/>
                <w:szCs w:val="16"/>
              </w:rPr>
              <w:t>}</w:t>
            </w:r>
            <w:r>
              <w:rPr>
                <w:rFonts w:asciiTheme="minorEastAsia" w:hAnsiTheme="minorEastAsia" w:hint="eastAsia"/>
                <w:sz w:val="16"/>
                <w:szCs w:val="16"/>
              </w:rPr>
              <w:t>、</w:t>
            </w:r>
            <w:r>
              <w:rPr>
                <w:rFonts w:asciiTheme="minorEastAsia" w:hAnsiTheme="minorEastAsia" w:hint="eastAsia"/>
                <w:sz w:val="16"/>
                <w:szCs w:val="16"/>
              </w:rPr>
              <w:t>Solid component</w:t>
            </w:r>
          </w:p>
          <w:p w14:paraId="624914BF"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b/>
                <w:sz w:val="16"/>
                <w:szCs w:val="16"/>
              </w:rPr>
            </w:pPr>
            <w:r>
              <w:rPr>
                <w:rFonts w:hint="eastAsia"/>
                <w:b/>
                <w:sz w:val="16"/>
                <w:szCs w:val="16"/>
              </w:rPr>
              <w:t>・部分充実型</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Part-solid GGN</w:t>
            </w:r>
          </w:p>
          <w:p w14:paraId="28ADBECD" w14:textId="77777777" w:rsidR="00394FB1" w:rsidRPr="00A06BE8" w:rsidRDefault="00394FB1" w:rsidP="00C64AED">
            <w:pPr>
              <w:cnfStyle w:val="000000000000" w:firstRow="0" w:lastRow="0" w:firstColumn="0" w:lastColumn="0" w:oddVBand="0" w:evenVBand="0" w:oddHBand="0" w:evenHBand="0" w:firstRowFirstColumn="0" w:firstRowLastColumn="0" w:lastRowFirstColumn="0" w:lastRowLastColumn="0"/>
              <w:rPr>
                <w:b/>
                <w:sz w:val="16"/>
                <w:szCs w:val="16"/>
              </w:rPr>
            </w:pPr>
            <w:r>
              <w:rPr>
                <w:rFonts w:hint="eastAsia"/>
                <w:b/>
                <w:sz w:val="16"/>
                <w:szCs w:val="16"/>
              </w:rPr>
              <w:t>・すりガラス型</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すりガラス</w:t>
            </w:r>
            <w:r>
              <w:rPr>
                <w:rFonts w:asciiTheme="minorEastAsia" w:hAnsiTheme="minorEastAsia" w:hint="eastAsia"/>
                <w:sz w:val="16"/>
                <w:szCs w:val="16"/>
              </w:rPr>
              <w:t>{</w:t>
            </w:r>
            <w:r>
              <w:rPr>
                <w:rFonts w:asciiTheme="minorEastAsia" w:hAnsiTheme="minorEastAsia" w:hint="eastAsia"/>
                <w:sz w:val="16"/>
                <w:szCs w:val="16"/>
              </w:rPr>
              <w:t>濃度</w:t>
            </w:r>
            <w:r>
              <w:rPr>
                <w:rFonts w:asciiTheme="minorEastAsia" w:hAnsiTheme="minorEastAsia" w:hint="eastAsia"/>
                <w:sz w:val="16"/>
                <w:szCs w:val="16"/>
              </w:rPr>
              <w:t>/</w:t>
            </w:r>
            <w:r>
              <w:rPr>
                <w:rFonts w:asciiTheme="minorEastAsia" w:hAnsiTheme="minorEastAsia" w:hint="eastAsia"/>
                <w:sz w:val="16"/>
                <w:szCs w:val="16"/>
              </w:rPr>
              <w:t>濃度上昇</w:t>
            </w:r>
            <w:r>
              <w:rPr>
                <w:rFonts w:asciiTheme="minorEastAsia" w:hAnsiTheme="minorEastAsia" w:hint="eastAsia"/>
                <w:sz w:val="16"/>
                <w:szCs w:val="16"/>
              </w:rPr>
              <w:t>/</w:t>
            </w:r>
            <w:r>
              <w:rPr>
                <w:rFonts w:asciiTheme="minorEastAsia" w:hAnsiTheme="minorEastAsia" w:hint="eastAsia"/>
                <w:sz w:val="16"/>
                <w:szCs w:val="16"/>
              </w:rPr>
              <w:t>部分</w:t>
            </w:r>
            <w:r>
              <w:rPr>
                <w:rFonts w:asciiTheme="minorEastAsia" w:hAnsiTheme="minorEastAsia" w:hint="eastAsia"/>
                <w:sz w:val="16"/>
                <w:szCs w:val="16"/>
              </w:rPr>
              <w:t>/</w:t>
            </w:r>
            <w:r>
              <w:rPr>
                <w:rFonts w:asciiTheme="minorEastAsia" w:hAnsiTheme="minorEastAsia" w:hint="eastAsia"/>
                <w:sz w:val="16"/>
                <w:szCs w:val="16"/>
              </w:rPr>
              <w:t>陰影</w:t>
            </w:r>
            <w:r>
              <w:rPr>
                <w:rFonts w:asciiTheme="minorEastAsia" w:hAnsiTheme="minorEastAsia" w:hint="eastAsia"/>
                <w:sz w:val="16"/>
                <w:szCs w:val="16"/>
              </w:rPr>
              <w:t>/</w:t>
            </w:r>
            <w:r>
              <w:rPr>
                <w:rFonts w:asciiTheme="minorEastAsia" w:hAnsiTheme="minorEastAsia" w:hint="eastAsia"/>
                <w:sz w:val="16"/>
                <w:szCs w:val="16"/>
              </w:rPr>
              <w:t>状結節</w:t>
            </w:r>
            <w:r>
              <w:rPr>
                <w:rFonts w:asciiTheme="minorEastAsia" w:hAnsiTheme="minorEastAsia" w:hint="eastAsia"/>
                <w:sz w:val="16"/>
                <w:szCs w:val="16"/>
              </w:rPr>
              <w:t>/</w:t>
            </w:r>
            <w:r>
              <w:rPr>
                <w:rFonts w:asciiTheme="minorEastAsia" w:hAnsiTheme="minorEastAsia" w:hint="eastAsia"/>
                <w:sz w:val="16"/>
                <w:szCs w:val="16"/>
              </w:rPr>
              <w:t>状腫瘤</w:t>
            </w:r>
            <w:r>
              <w:rPr>
                <w:rFonts w:asciiTheme="minorEastAsia" w:hAnsiTheme="minorEastAsia" w:hint="eastAsia"/>
                <w:sz w:val="16"/>
                <w:szCs w:val="16"/>
              </w:rPr>
              <w:t>}</w:t>
            </w:r>
            <w:r>
              <w:rPr>
                <w:rFonts w:asciiTheme="minorEastAsia" w:hAnsiTheme="minorEastAsia" w:hint="eastAsia"/>
                <w:sz w:val="16"/>
                <w:szCs w:val="16"/>
              </w:rPr>
              <w:t>、</w:t>
            </w:r>
            <w:r>
              <w:rPr>
                <w:rFonts w:asciiTheme="minorEastAsia" w:hAnsiTheme="minorEastAsia" w:hint="eastAsia"/>
                <w:sz w:val="16"/>
                <w:szCs w:val="16"/>
              </w:rPr>
              <w:t>Pure GGN</w:t>
            </w:r>
          </w:p>
        </w:tc>
      </w:tr>
      <w:tr w:rsidR="00394FB1" w14:paraId="6CE4BE9F" w14:textId="77777777" w:rsidTr="0039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66FEA11D" w14:textId="77777777" w:rsidR="00394FB1" w:rsidRDefault="00394FB1" w:rsidP="00C64AED">
            <w:pPr>
              <w:rPr>
                <w:sz w:val="16"/>
                <w:szCs w:val="16"/>
              </w:rPr>
            </w:pPr>
            <w:r w:rsidRPr="0076096E">
              <w:rPr>
                <w:rFonts w:hint="eastAsia"/>
                <w:b w:val="0"/>
                <w:color w:val="FF0000"/>
                <w:sz w:val="16"/>
                <w:szCs w:val="16"/>
                <w:highlight w:val="yellow"/>
              </w:rPr>
              <w:t>D</w:t>
            </w:r>
          </w:p>
        </w:tc>
        <w:tc>
          <w:tcPr>
            <w:tcW w:w="1677" w:type="dxa"/>
          </w:tcPr>
          <w:p w14:paraId="5177D1FE" w14:textId="77777777" w:rsidR="00394FB1" w:rsidRPr="004B7B89"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内部構造</w:t>
            </w:r>
          </w:p>
        </w:tc>
        <w:tc>
          <w:tcPr>
            <w:tcW w:w="5912" w:type="dxa"/>
          </w:tcPr>
          <w:p w14:paraId="7CBFCBCB"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・気管支透亮像</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Air bronchogram</w:t>
            </w:r>
          </w:p>
          <w:p w14:paraId="64FA38BC" w14:textId="77777777" w:rsidR="00394FB1" w:rsidRPr="00D35CA9" w:rsidRDefault="00394FB1"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Pr>
                <w:rFonts w:hint="eastAsia"/>
                <w:b/>
                <w:sz w:val="16"/>
                <w:szCs w:val="16"/>
              </w:rPr>
              <w:t>・空洞</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空洞</w:t>
            </w:r>
            <w:r>
              <w:rPr>
                <w:rFonts w:asciiTheme="minorEastAsia" w:hAnsiTheme="minorEastAsia" w:hint="eastAsia"/>
                <w:sz w:val="16"/>
                <w:szCs w:val="16"/>
              </w:rPr>
              <w:t>{</w:t>
            </w:r>
            <w:r>
              <w:rPr>
                <w:rFonts w:asciiTheme="minorEastAsia" w:hAnsiTheme="minorEastAsia" w:hint="eastAsia"/>
                <w:sz w:val="16"/>
                <w:szCs w:val="16"/>
              </w:rPr>
              <w:t>形成</w:t>
            </w:r>
            <w:r>
              <w:rPr>
                <w:rFonts w:asciiTheme="minorEastAsia" w:hAnsiTheme="minorEastAsia" w:hint="eastAsia"/>
                <w:sz w:val="16"/>
                <w:szCs w:val="16"/>
              </w:rPr>
              <w:t>/</w:t>
            </w:r>
            <w:r>
              <w:rPr>
                <w:rFonts w:asciiTheme="minorEastAsia" w:hAnsiTheme="minorEastAsia" w:hint="eastAsia"/>
                <w:sz w:val="16"/>
                <w:szCs w:val="16"/>
              </w:rPr>
              <w:t>性</w:t>
            </w:r>
            <w:r>
              <w:rPr>
                <w:rFonts w:asciiTheme="minorEastAsia" w:hAnsiTheme="minorEastAsia" w:hint="eastAsia"/>
                <w:sz w:val="16"/>
                <w:szCs w:val="16"/>
              </w:rPr>
              <w:t>}</w:t>
            </w:r>
            <w:r>
              <w:rPr>
                <w:rFonts w:asciiTheme="minorEastAsia" w:hAnsiTheme="minorEastAsia" w:hint="eastAsia"/>
                <w:sz w:val="16"/>
                <w:szCs w:val="16"/>
              </w:rPr>
              <w:t>、内部空洞、内部に</w:t>
            </w:r>
            <w:r>
              <w:rPr>
                <w:rFonts w:asciiTheme="minorEastAsia" w:hAnsiTheme="minorEastAsia" w:hint="eastAsia"/>
                <w:sz w:val="16"/>
                <w:szCs w:val="16"/>
              </w:rPr>
              <w:t>a</w:t>
            </w:r>
            <w:r>
              <w:rPr>
                <w:rFonts w:asciiTheme="minorEastAsia" w:hAnsiTheme="minorEastAsia"/>
                <w:sz w:val="16"/>
                <w:szCs w:val="16"/>
              </w:rPr>
              <w:t>ir density</w:t>
            </w:r>
          </w:p>
          <w:p w14:paraId="6E5F663A"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Pr>
                <w:rFonts w:hint="eastAsia"/>
                <w:b/>
                <w:sz w:val="16"/>
                <w:szCs w:val="16"/>
              </w:rPr>
              <w:t>・石灰化</w:t>
            </w:r>
            <w:r>
              <w:rPr>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石灰化像</w:t>
            </w:r>
          </w:p>
          <w:p w14:paraId="5CE1A86B" w14:textId="77777777" w:rsidR="00394FB1" w:rsidRPr="00D35CA9"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sidRPr="00D35CA9">
              <w:rPr>
                <w:rFonts w:hint="eastAsia"/>
                <w:sz w:val="16"/>
                <w:szCs w:val="16"/>
              </w:rPr>
              <w:lastRenderedPageBreak/>
              <w:t>その他の内部構造を表す語句</w:t>
            </w:r>
            <w:r w:rsidRPr="00D35CA9">
              <w:rPr>
                <w:rFonts w:hint="eastAsia"/>
                <w:sz w:val="16"/>
                <w:szCs w:val="16"/>
              </w:rPr>
              <w:t xml:space="preserve"> {</w:t>
            </w:r>
          </w:p>
          <w:p w14:paraId="5806F9B2" w14:textId="77777777" w:rsidR="00394FB1" w:rsidRPr="00D35CA9" w:rsidRDefault="00394FB1" w:rsidP="00C64AED">
            <w:pPr>
              <w:ind w:firstLineChars="100" w:firstLine="161"/>
              <w:cnfStyle w:val="000000100000" w:firstRow="0" w:lastRow="0" w:firstColumn="0" w:lastColumn="0" w:oddVBand="0" w:evenVBand="0" w:oddHBand="1" w:evenHBand="0" w:firstRowFirstColumn="0" w:firstRowLastColumn="0" w:lastRowFirstColumn="0" w:lastRowLastColumn="0"/>
              <w:rPr>
                <w:b/>
                <w:sz w:val="16"/>
                <w:szCs w:val="16"/>
              </w:rPr>
            </w:pPr>
            <w:r w:rsidRPr="00D35CA9">
              <w:rPr>
                <w:rFonts w:hint="eastAsia"/>
                <w:b/>
                <w:sz w:val="16"/>
                <w:szCs w:val="16"/>
              </w:rPr>
              <w:t>・牽引性気管支拡張</w:t>
            </w:r>
          </w:p>
          <w:p w14:paraId="1EA5FFED" w14:textId="77777777" w:rsidR="00394FB1" w:rsidRDefault="00394FB1" w:rsidP="00C64AED">
            <w:pPr>
              <w:ind w:left="400" w:hangingChars="100" w:hanging="160"/>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 xml:space="preserve">　</w:t>
            </w:r>
            <w:r w:rsidRPr="00D35CA9">
              <w:rPr>
                <w:rFonts w:hint="eastAsia"/>
                <w:b/>
                <w:sz w:val="16"/>
                <w:szCs w:val="16"/>
              </w:rPr>
              <w:t>・</w:t>
            </w:r>
            <w:r w:rsidRPr="00D35CA9">
              <w:rPr>
                <w:rFonts w:hint="eastAsia"/>
                <w:b/>
                <w:sz w:val="16"/>
                <w:szCs w:val="16"/>
              </w:rPr>
              <w:t>Angiogram sign</w:t>
            </w:r>
            <w:r>
              <w:rPr>
                <w:sz w:val="16"/>
                <w:szCs w:val="16"/>
              </w:rPr>
              <w:t xml:space="preserve"> </w:t>
            </w:r>
            <w:r>
              <w:rPr>
                <w:rFonts w:asciiTheme="minorEastAsia" w:hAnsiTheme="minorEastAsia" w:hint="eastAsia"/>
                <w:sz w:val="16"/>
                <w:szCs w:val="16"/>
              </w:rPr>
              <w:t>⊃</w:t>
            </w:r>
            <w:r>
              <w:rPr>
                <w:rFonts w:hint="eastAsia"/>
                <w:sz w:val="16"/>
                <w:szCs w:val="16"/>
              </w:rPr>
              <w:t xml:space="preserve"> </w:t>
            </w:r>
            <w:r>
              <w:rPr>
                <w:sz w:val="16"/>
                <w:szCs w:val="16"/>
              </w:rPr>
              <w:t>CT angiogram sign</w:t>
            </w:r>
            <w:r>
              <w:rPr>
                <w:rFonts w:hint="eastAsia"/>
                <w:sz w:val="16"/>
                <w:szCs w:val="16"/>
              </w:rPr>
              <w:t>、</w:t>
            </w:r>
            <w:r>
              <w:rPr>
                <w:rFonts w:hint="eastAsia"/>
                <w:sz w:val="16"/>
                <w:szCs w:val="16"/>
              </w:rPr>
              <w:t>{</w:t>
            </w:r>
            <w:r w:rsidRPr="00B77916">
              <w:rPr>
                <w:sz w:val="16"/>
                <w:szCs w:val="16"/>
              </w:rPr>
              <w:t>内部の濃い浸潤影内には</w:t>
            </w:r>
            <w:r>
              <w:rPr>
                <w:rFonts w:hint="eastAsia"/>
                <w:sz w:val="16"/>
                <w:szCs w:val="16"/>
              </w:rPr>
              <w:t>}</w:t>
            </w:r>
            <w:r w:rsidRPr="00B77916">
              <w:rPr>
                <w:sz w:val="16"/>
                <w:szCs w:val="16"/>
              </w:rPr>
              <w:t>血管</w:t>
            </w:r>
            <w:r>
              <w:rPr>
                <w:rFonts w:hint="eastAsia"/>
                <w:sz w:val="16"/>
                <w:szCs w:val="16"/>
              </w:rPr>
              <w:t>、</w:t>
            </w:r>
            <w:r>
              <w:rPr>
                <w:rFonts w:hint="eastAsia"/>
                <w:sz w:val="16"/>
                <w:szCs w:val="16"/>
              </w:rPr>
              <w:t>{</w:t>
            </w:r>
            <w:r>
              <w:rPr>
                <w:rFonts w:hint="eastAsia"/>
                <w:sz w:val="16"/>
                <w:szCs w:val="16"/>
              </w:rPr>
              <w:t>内部に</w:t>
            </w:r>
            <w:r>
              <w:rPr>
                <w:rFonts w:hint="eastAsia"/>
                <w:sz w:val="16"/>
                <w:szCs w:val="16"/>
              </w:rPr>
              <w:t>/</w:t>
            </w:r>
            <w:r>
              <w:rPr>
                <w:rFonts w:hint="eastAsia"/>
                <w:sz w:val="16"/>
                <w:szCs w:val="16"/>
              </w:rPr>
              <w:t>内部の</w:t>
            </w:r>
            <w:r>
              <w:rPr>
                <w:rFonts w:hint="eastAsia"/>
                <w:sz w:val="16"/>
                <w:szCs w:val="16"/>
              </w:rPr>
              <w:t>}</w:t>
            </w:r>
            <w:r>
              <w:rPr>
                <w:rFonts w:hint="eastAsia"/>
                <w:sz w:val="16"/>
                <w:szCs w:val="16"/>
              </w:rPr>
              <w:t>血管走行</w:t>
            </w:r>
            <w:r>
              <w:rPr>
                <w:rFonts w:hint="eastAsia"/>
                <w:sz w:val="16"/>
                <w:szCs w:val="16"/>
              </w:rPr>
              <w:t>{</w:t>
            </w:r>
            <w:r>
              <w:rPr>
                <w:rFonts w:hint="eastAsia"/>
                <w:sz w:val="16"/>
                <w:szCs w:val="16"/>
              </w:rPr>
              <w:t>像</w:t>
            </w:r>
            <w:r>
              <w:rPr>
                <w:rFonts w:hint="eastAsia"/>
                <w:sz w:val="16"/>
                <w:szCs w:val="16"/>
              </w:rPr>
              <w:t>}</w:t>
            </w:r>
          </w:p>
          <w:p w14:paraId="6157EDE7" w14:textId="1F11D1E4" w:rsidR="00394FB1" w:rsidRDefault="00394FB1" w:rsidP="00C64AED">
            <w:pPr>
              <w:ind w:left="401" w:hangingChars="100" w:hanging="161"/>
              <w:cnfStyle w:val="000000100000" w:firstRow="0" w:lastRow="0" w:firstColumn="0" w:lastColumn="0" w:oddVBand="0" w:evenVBand="0" w:oddHBand="1" w:evenHBand="0" w:firstRowFirstColumn="0" w:firstRowLastColumn="0" w:lastRowFirstColumn="0" w:lastRowLastColumn="0"/>
              <w:rPr>
                <w:sz w:val="16"/>
                <w:szCs w:val="16"/>
              </w:rPr>
            </w:pPr>
            <w:r w:rsidRPr="00D35CA9">
              <w:rPr>
                <w:rFonts w:hint="eastAsia"/>
                <w:b/>
                <w:sz w:val="16"/>
                <w:szCs w:val="16"/>
              </w:rPr>
              <w:t xml:space="preserve">　・内部造影効果</w:t>
            </w:r>
            <w:r w:rsidRPr="00D35CA9">
              <w:rPr>
                <w:rFonts w:hint="eastAsia"/>
                <w:b/>
                <w:sz w:val="16"/>
                <w:szCs w:val="16"/>
              </w:rPr>
              <w:t>{</w:t>
            </w:r>
            <w:r w:rsidRPr="00D35CA9">
              <w:rPr>
                <w:rFonts w:hint="eastAsia"/>
                <w:b/>
                <w:sz w:val="16"/>
                <w:szCs w:val="16"/>
              </w:rPr>
              <w:t>均一</w:t>
            </w:r>
            <w:r w:rsidRPr="00D35CA9">
              <w:rPr>
                <w:rFonts w:hint="eastAsia"/>
                <w:b/>
                <w:sz w:val="16"/>
                <w:szCs w:val="16"/>
              </w:rPr>
              <w:t>/</w:t>
            </w:r>
            <w:r w:rsidRPr="00D35CA9">
              <w:rPr>
                <w:rFonts w:hint="eastAsia"/>
                <w:b/>
                <w:sz w:val="16"/>
                <w:szCs w:val="16"/>
              </w:rPr>
              <w:t>不均一</w:t>
            </w:r>
            <w:r w:rsidRPr="00D35CA9">
              <w:rPr>
                <w:rFonts w:hint="eastAsia"/>
                <w:b/>
                <w:sz w:val="16"/>
                <w:szCs w:val="16"/>
              </w:rPr>
              <w:t>/</w:t>
            </w:r>
            <w:r w:rsidRPr="00D35CA9">
              <w:rPr>
                <w:rFonts w:hint="eastAsia"/>
                <w:b/>
                <w:sz w:val="16"/>
                <w:szCs w:val="16"/>
              </w:rPr>
              <w:t>あり</w:t>
            </w:r>
            <w:r w:rsidRPr="00D35CA9">
              <w:rPr>
                <w:rFonts w:hint="eastAsia"/>
                <w:b/>
                <w:sz w:val="16"/>
                <w:szCs w:val="16"/>
              </w:rPr>
              <w:t>/</w:t>
            </w:r>
            <w:r w:rsidRPr="00D35CA9">
              <w:rPr>
                <w:rFonts w:hint="eastAsia"/>
                <w:b/>
                <w:sz w:val="16"/>
                <w:szCs w:val="16"/>
              </w:rPr>
              <w:t>なし</w:t>
            </w:r>
            <w:r w:rsidRPr="00D35CA9">
              <w:rPr>
                <w:rFonts w:hint="eastAsia"/>
                <w:b/>
                <w:sz w:val="16"/>
                <w:szCs w:val="16"/>
              </w:rPr>
              <w:t>}</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rFonts w:hint="eastAsia"/>
                <w:sz w:val="16"/>
                <w:szCs w:val="16"/>
              </w:rPr>
              <w:t>内部は</w:t>
            </w:r>
            <w:r>
              <w:rPr>
                <w:sz w:val="16"/>
                <w:szCs w:val="16"/>
              </w:rPr>
              <w:t>{</w:t>
            </w:r>
            <w:r w:rsidRPr="00C64AED">
              <w:rPr>
                <w:rFonts w:hint="eastAsia"/>
                <w:color w:val="FF0000"/>
                <w:sz w:val="16"/>
                <w:szCs w:val="16"/>
              </w:rPr>
              <w:t>均一に</w:t>
            </w:r>
            <w:r w:rsidR="00C64AED">
              <w:rPr>
                <w:rFonts w:asciiTheme="minorEastAsia" w:hAnsiTheme="minorEastAsia" w:hint="eastAsia"/>
                <w:color w:val="FF0000"/>
                <w:sz w:val="16"/>
                <w:szCs w:val="16"/>
              </w:rPr>
              <w:t>【</w:t>
            </w:r>
            <w:r w:rsidR="00C64AED" w:rsidRPr="00C64AED">
              <w:rPr>
                <w:rFonts w:asciiTheme="minorEastAsia" w:hAnsiTheme="minorEastAsia" w:hint="eastAsia"/>
                <w:color w:val="FF0000"/>
                <w:sz w:val="16"/>
                <w:szCs w:val="16"/>
              </w:rPr>
              <w:t>F</w:t>
            </w:r>
            <w:r w:rsidR="00C64AED" w:rsidRPr="00C64AED">
              <w:rPr>
                <w:rFonts w:asciiTheme="minorEastAsia" w:hAnsiTheme="minorEastAsia" w:hint="eastAsia"/>
                <w:color w:val="FF0000"/>
                <w:sz w:val="16"/>
                <w:szCs w:val="16"/>
              </w:rPr>
              <w:t>タグ</w:t>
            </w:r>
            <w:r w:rsidR="00C64AED">
              <w:rPr>
                <w:rFonts w:asciiTheme="minorEastAsia" w:hAnsiTheme="minorEastAsia" w:hint="eastAsia"/>
                <w:color w:val="FF0000"/>
                <w:sz w:val="16"/>
                <w:szCs w:val="16"/>
              </w:rPr>
              <w:t>】</w:t>
            </w:r>
            <w:r w:rsidRPr="00C64AED">
              <w:rPr>
                <w:rFonts w:hint="eastAsia"/>
                <w:color w:val="FF0000"/>
                <w:sz w:val="16"/>
                <w:szCs w:val="16"/>
              </w:rPr>
              <w:t>/</w:t>
            </w:r>
            <w:r w:rsidRPr="00C64AED">
              <w:rPr>
                <w:rFonts w:hint="eastAsia"/>
                <w:color w:val="FF0000"/>
                <w:sz w:val="16"/>
                <w:szCs w:val="16"/>
              </w:rPr>
              <w:t>不均一に</w:t>
            </w:r>
            <w:r w:rsidR="00C64AED">
              <w:rPr>
                <w:rFonts w:asciiTheme="minorEastAsia" w:hAnsiTheme="minorEastAsia" w:hint="eastAsia"/>
                <w:color w:val="FF0000"/>
                <w:sz w:val="16"/>
                <w:szCs w:val="16"/>
              </w:rPr>
              <w:t>【</w:t>
            </w:r>
            <w:r w:rsidR="00C64AED" w:rsidRPr="00C64AED">
              <w:rPr>
                <w:rFonts w:asciiTheme="minorEastAsia" w:hAnsiTheme="minorEastAsia" w:hint="eastAsia"/>
                <w:color w:val="FF0000"/>
                <w:sz w:val="16"/>
                <w:szCs w:val="16"/>
              </w:rPr>
              <w:t>F</w:t>
            </w:r>
            <w:r w:rsidR="00C64AED" w:rsidRPr="00C64AED">
              <w:rPr>
                <w:rFonts w:asciiTheme="minorEastAsia" w:hAnsiTheme="minorEastAsia" w:hint="eastAsia"/>
                <w:color w:val="FF0000"/>
                <w:sz w:val="16"/>
                <w:szCs w:val="16"/>
              </w:rPr>
              <w:t>タグ</w:t>
            </w:r>
            <w:r w:rsidR="00C64AED">
              <w:rPr>
                <w:rFonts w:asciiTheme="minorEastAsia" w:hAnsiTheme="minorEastAsia" w:hint="eastAsia"/>
                <w:color w:val="FF0000"/>
                <w:sz w:val="16"/>
                <w:szCs w:val="16"/>
              </w:rPr>
              <w:t>】</w:t>
            </w:r>
            <w:r w:rsidRPr="00C64AED">
              <w:rPr>
                <w:rFonts w:hint="eastAsia"/>
                <w:color w:val="FF0000"/>
                <w:sz w:val="16"/>
                <w:szCs w:val="16"/>
              </w:rPr>
              <w:t>/</w:t>
            </w:r>
            <w:r w:rsidRPr="00C64AED">
              <w:rPr>
                <w:rFonts w:hint="eastAsia"/>
                <w:color w:val="FF0000"/>
                <w:sz w:val="16"/>
                <w:szCs w:val="16"/>
              </w:rPr>
              <w:t>均一な</w:t>
            </w:r>
            <w:r w:rsidR="00C64AED">
              <w:rPr>
                <w:rFonts w:asciiTheme="minorEastAsia" w:hAnsiTheme="minorEastAsia" w:hint="eastAsia"/>
                <w:color w:val="FF0000"/>
                <w:sz w:val="16"/>
                <w:szCs w:val="16"/>
              </w:rPr>
              <w:t>【</w:t>
            </w:r>
            <w:r w:rsidR="00C64AED" w:rsidRPr="00C64AED">
              <w:rPr>
                <w:rFonts w:asciiTheme="minorEastAsia" w:hAnsiTheme="minorEastAsia" w:hint="eastAsia"/>
                <w:color w:val="FF0000"/>
                <w:sz w:val="16"/>
                <w:szCs w:val="16"/>
              </w:rPr>
              <w:t>F</w:t>
            </w:r>
            <w:r w:rsidR="00C64AED" w:rsidRPr="00C64AED">
              <w:rPr>
                <w:rFonts w:asciiTheme="minorEastAsia" w:hAnsiTheme="minorEastAsia" w:hint="eastAsia"/>
                <w:color w:val="FF0000"/>
                <w:sz w:val="16"/>
                <w:szCs w:val="16"/>
              </w:rPr>
              <w:t>タグ</w:t>
            </w:r>
            <w:r w:rsidR="00C64AED">
              <w:rPr>
                <w:rFonts w:asciiTheme="minorEastAsia" w:hAnsiTheme="minorEastAsia" w:hint="eastAsia"/>
                <w:color w:val="FF0000"/>
                <w:sz w:val="16"/>
                <w:szCs w:val="16"/>
              </w:rPr>
              <w:t>】</w:t>
            </w:r>
            <w:r w:rsidRPr="00C64AED">
              <w:rPr>
                <w:rFonts w:hint="eastAsia"/>
                <w:color w:val="FF0000"/>
                <w:sz w:val="16"/>
                <w:szCs w:val="16"/>
              </w:rPr>
              <w:t>/</w:t>
            </w:r>
            <w:r w:rsidRPr="00C64AED">
              <w:rPr>
                <w:rFonts w:hint="eastAsia"/>
                <w:color w:val="FF0000"/>
                <w:sz w:val="16"/>
                <w:szCs w:val="16"/>
              </w:rPr>
              <w:t>不均一な</w:t>
            </w:r>
            <w:r w:rsidR="00C64AED">
              <w:rPr>
                <w:rFonts w:asciiTheme="minorEastAsia" w:hAnsiTheme="minorEastAsia" w:hint="eastAsia"/>
                <w:color w:val="FF0000"/>
                <w:sz w:val="16"/>
                <w:szCs w:val="16"/>
              </w:rPr>
              <w:t>【</w:t>
            </w:r>
            <w:r w:rsidR="00C64AED" w:rsidRPr="00C64AED">
              <w:rPr>
                <w:rFonts w:asciiTheme="minorEastAsia" w:hAnsiTheme="minorEastAsia" w:hint="eastAsia"/>
                <w:color w:val="FF0000"/>
                <w:sz w:val="16"/>
                <w:szCs w:val="16"/>
              </w:rPr>
              <w:t>F</w:t>
            </w:r>
            <w:r w:rsidR="00C64AED" w:rsidRPr="00C64AED">
              <w:rPr>
                <w:rFonts w:asciiTheme="minorEastAsia" w:hAnsiTheme="minorEastAsia" w:hint="eastAsia"/>
                <w:color w:val="FF0000"/>
                <w:sz w:val="16"/>
                <w:szCs w:val="16"/>
              </w:rPr>
              <w:t>タグ</w:t>
            </w:r>
            <w:r w:rsidR="00C64AED">
              <w:rPr>
                <w:rFonts w:asciiTheme="minorEastAsia" w:hAnsiTheme="minorEastAsia" w:hint="eastAsia"/>
                <w:color w:val="FF0000"/>
                <w:sz w:val="16"/>
                <w:szCs w:val="16"/>
              </w:rPr>
              <w:t>】</w:t>
            </w:r>
            <w:r w:rsidRPr="00C64AED">
              <w:rPr>
                <w:rFonts w:hint="eastAsia"/>
                <w:color w:val="FF0000"/>
                <w:sz w:val="16"/>
                <w:szCs w:val="16"/>
              </w:rPr>
              <w:t>/</w:t>
            </w:r>
            <w:r w:rsidRPr="00C64AED">
              <w:rPr>
                <w:rFonts w:hint="eastAsia"/>
                <w:color w:val="FF0000"/>
                <w:sz w:val="16"/>
                <w:szCs w:val="16"/>
              </w:rPr>
              <w:t>淡く</w:t>
            </w:r>
            <w:r w:rsidR="00C64AED">
              <w:rPr>
                <w:rFonts w:asciiTheme="minorEastAsia" w:hAnsiTheme="minorEastAsia" w:hint="eastAsia"/>
                <w:color w:val="FF0000"/>
                <w:sz w:val="16"/>
                <w:szCs w:val="16"/>
              </w:rPr>
              <w:t>【</w:t>
            </w:r>
            <w:r w:rsidR="00C64AED" w:rsidRPr="00C64AED">
              <w:rPr>
                <w:rFonts w:asciiTheme="minorEastAsia" w:hAnsiTheme="minorEastAsia" w:hint="eastAsia"/>
                <w:color w:val="FF0000"/>
                <w:sz w:val="16"/>
                <w:szCs w:val="16"/>
              </w:rPr>
              <w:t>F</w:t>
            </w:r>
            <w:r w:rsidR="00C64AED" w:rsidRPr="00C64AED">
              <w:rPr>
                <w:rFonts w:asciiTheme="minorEastAsia" w:hAnsiTheme="minorEastAsia" w:hint="eastAsia"/>
                <w:color w:val="FF0000"/>
                <w:sz w:val="16"/>
                <w:szCs w:val="16"/>
              </w:rPr>
              <w:t>タグ</w:t>
            </w:r>
            <w:r w:rsidR="00C64AED">
              <w:rPr>
                <w:rFonts w:asciiTheme="minorEastAsia" w:hAnsiTheme="minorEastAsia" w:hint="eastAsia"/>
                <w:color w:val="FF0000"/>
                <w:sz w:val="16"/>
                <w:szCs w:val="16"/>
              </w:rPr>
              <w:t>】</w:t>
            </w:r>
            <w:r>
              <w:rPr>
                <w:rFonts w:hint="eastAsia"/>
                <w:sz w:val="16"/>
                <w:szCs w:val="16"/>
              </w:rPr>
              <w:t>}</w:t>
            </w:r>
            <w:r>
              <w:rPr>
                <w:rFonts w:hint="eastAsia"/>
                <w:sz w:val="16"/>
                <w:szCs w:val="16"/>
              </w:rPr>
              <w:t>造影</w:t>
            </w:r>
            <w:r>
              <w:rPr>
                <w:rFonts w:hint="eastAsia"/>
                <w:sz w:val="16"/>
                <w:szCs w:val="16"/>
              </w:rPr>
              <w:t>{</w:t>
            </w:r>
            <w:r>
              <w:rPr>
                <w:rFonts w:hint="eastAsia"/>
                <w:sz w:val="16"/>
                <w:szCs w:val="16"/>
              </w:rPr>
              <w:t>効果</w:t>
            </w:r>
            <w:r>
              <w:rPr>
                <w:rFonts w:hint="eastAsia"/>
                <w:sz w:val="16"/>
                <w:szCs w:val="16"/>
              </w:rPr>
              <w:t>}</w:t>
            </w:r>
            <w:r>
              <w:rPr>
                <w:rFonts w:hint="eastAsia"/>
                <w:sz w:val="16"/>
                <w:szCs w:val="16"/>
              </w:rPr>
              <w:t>、</w:t>
            </w:r>
          </w:p>
          <w:p w14:paraId="054EA9B6" w14:textId="6F3A1484" w:rsidR="00394FB1" w:rsidRDefault="00394FB1" w:rsidP="00C64AED">
            <w:pPr>
              <w:ind w:firstLineChars="2000" w:firstLine="3200"/>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内部の造影効果は</w:t>
            </w:r>
            <w:r>
              <w:rPr>
                <w:rFonts w:hint="eastAsia"/>
                <w:sz w:val="16"/>
                <w:szCs w:val="16"/>
              </w:rPr>
              <w:t>{</w:t>
            </w:r>
            <w:r w:rsidRPr="00C64AED">
              <w:rPr>
                <w:rFonts w:hint="eastAsia"/>
                <w:color w:val="FF0000"/>
                <w:sz w:val="16"/>
                <w:szCs w:val="16"/>
              </w:rPr>
              <w:t>均一</w:t>
            </w:r>
            <w:r w:rsidR="00C64AED">
              <w:rPr>
                <w:rFonts w:asciiTheme="minorEastAsia" w:hAnsiTheme="minorEastAsia" w:hint="eastAsia"/>
                <w:color w:val="FF0000"/>
                <w:sz w:val="16"/>
                <w:szCs w:val="16"/>
              </w:rPr>
              <w:t>【</w:t>
            </w:r>
            <w:r w:rsidR="00C64AED" w:rsidRPr="00C64AED">
              <w:rPr>
                <w:rFonts w:asciiTheme="minorEastAsia" w:hAnsiTheme="minorEastAsia" w:hint="eastAsia"/>
                <w:color w:val="FF0000"/>
                <w:sz w:val="16"/>
                <w:szCs w:val="16"/>
              </w:rPr>
              <w:t>F</w:t>
            </w:r>
            <w:r w:rsidR="00C64AED" w:rsidRPr="00C64AED">
              <w:rPr>
                <w:rFonts w:asciiTheme="minorEastAsia" w:hAnsiTheme="minorEastAsia" w:hint="eastAsia"/>
                <w:color w:val="FF0000"/>
                <w:sz w:val="16"/>
                <w:szCs w:val="16"/>
              </w:rPr>
              <w:t>タグ</w:t>
            </w:r>
            <w:r w:rsidR="00C64AED">
              <w:rPr>
                <w:rFonts w:asciiTheme="minorEastAsia" w:hAnsiTheme="minorEastAsia" w:hint="eastAsia"/>
                <w:color w:val="FF0000"/>
                <w:sz w:val="16"/>
                <w:szCs w:val="16"/>
              </w:rPr>
              <w:t>】</w:t>
            </w:r>
            <w:r w:rsidRPr="00C64AED">
              <w:rPr>
                <w:rFonts w:hint="eastAsia"/>
                <w:color w:val="FF0000"/>
                <w:sz w:val="16"/>
                <w:szCs w:val="16"/>
              </w:rPr>
              <w:t>/</w:t>
            </w:r>
            <w:r w:rsidRPr="00C64AED">
              <w:rPr>
                <w:rFonts w:hint="eastAsia"/>
                <w:color w:val="FF0000"/>
                <w:sz w:val="16"/>
                <w:szCs w:val="16"/>
              </w:rPr>
              <w:t>不均一</w:t>
            </w:r>
            <w:r w:rsidR="00C64AED">
              <w:rPr>
                <w:rFonts w:asciiTheme="minorEastAsia" w:hAnsiTheme="minorEastAsia" w:hint="eastAsia"/>
                <w:color w:val="FF0000"/>
                <w:sz w:val="16"/>
                <w:szCs w:val="16"/>
              </w:rPr>
              <w:t>【</w:t>
            </w:r>
            <w:r w:rsidR="00C64AED" w:rsidRPr="00C64AED">
              <w:rPr>
                <w:rFonts w:asciiTheme="minorEastAsia" w:hAnsiTheme="minorEastAsia" w:hint="eastAsia"/>
                <w:color w:val="FF0000"/>
                <w:sz w:val="16"/>
                <w:szCs w:val="16"/>
              </w:rPr>
              <w:t>F</w:t>
            </w:r>
            <w:r w:rsidR="00C64AED" w:rsidRPr="00C64AED">
              <w:rPr>
                <w:rFonts w:asciiTheme="minorEastAsia" w:hAnsiTheme="minorEastAsia" w:hint="eastAsia"/>
                <w:color w:val="FF0000"/>
                <w:sz w:val="16"/>
                <w:szCs w:val="16"/>
              </w:rPr>
              <w:t>タグ</w:t>
            </w:r>
            <w:r w:rsidR="00C64AED">
              <w:rPr>
                <w:rFonts w:asciiTheme="minorEastAsia" w:hAnsiTheme="minorEastAsia" w:hint="eastAsia"/>
                <w:color w:val="FF0000"/>
                <w:sz w:val="16"/>
                <w:szCs w:val="16"/>
              </w:rPr>
              <w:t>】</w:t>
            </w:r>
            <w:r>
              <w:rPr>
                <w:rFonts w:hint="eastAsia"/>
                <w:sz w:val="16"/>
                <w:szCs w:val="16"/>
              </w:rPr>
              <w:t>}</w:t>
            </w:r>
          </w:p>
          <w:p w14:paraId="35D16915" w14:textId="77777777" w:rsidR="00394FB1" w:rsidRDefault="00394FB1" w:rsidP="00C64AED">
            <w:pPr>
              <w:ind w:left="400" w:hangingChars="100" w:hanging="160"/>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 xml:space="preserve">　</w:t>
            </w:r>
            <w:r w:rsidRPr="00D35CA9">
              <w:rPr>
                <w:rFonts w:hint="eastAsia"/>
                <w:b/>
                <w:sz w:val="16"/>
                <w:szCs w:val="16"/>
              </w:rPr>
              <w:t>・内部低吸収</w:t>
            </w:r>
            <w:r w:rsidRPr="00D35CA9">
              <w:rPr>
                <w:rFonts w:hint="eastAsia"/>
                <w:b/>
                <w:sz w:val="16"/>
                <w:szCs w:val="16"/>
              </w:rPr>
              <w:t xml:space="preserve"> </w:t>
            </w:r>
            <w:r w:rsidRPr="00D35CA9">
              <w:rPr>
                <w:rFonts w:asciiTheme="minorEastAsia" w:hAnsiTheme="minorEastAsia" w:hint="eastAsia"/>
                <w:b/>
                <w:sz w:val="16"/>
                <w:szCs w:val="16"/>
              </w:rPr>
              <w:t>⊃</w:t>
            </w:r>
            <w:r>
              <w:rPr>
                <w:rFonts w:hint="eastAsia"/>
                <w:sz w:val="16"/>
                <w:szCs w:val="16"/>
              </w:rPr>
              <w:t xml:space="preserve"> </w:t>
            </w:r>
            <w:r>
              <w:rPr>
                <w:rFonts w:hint="eastAsia"/>
                <w:sz w:val="16"/>
                <w:szCs w:val="16"/>
              </w:rPr>
              <w:t>内部</w:t>
            </w:r>
            <w:r>
              <w:rPr>
                <w:rFonts w:hint="eastAsia"/>
                <w:sz w:val="16"/>
                <w:szCs w:val="16"/>
              </w:rPr>
              <w:t>{</w:t>
            </w:r>
            <w:r>
              <w:rPr>
                <w:rFonts w:hint="eastAsia"/>
                <w:sz w:val="16"/>
                <w:szCs w:val="16"/>
              </w:rPr>
              <w:t>は</w:t>
            </w:r>
            <w:r>
              <w:rPr>
                <w:rFonts w:hint="eastAsia"/>
                <w:sz w:val="16"/>
                <w:szCs w:val="16"/>
              </w:rPr>
              <w:t>/</w:t>
            </w:r>
            <w:r>
              <w:rPr>
                <w:rFonts w:hint="eastAsia"/>
                <w:sz w:val="16"/>
                <w:szCs w:val="16"/>
              </w:rPr>
              <w:t>に</w:t>
            </w:r>
            <w:r>
              <w:rPr>
                <w:rFonts w:hint="eastAsia"/>
                <w:sz w:val="16"/>
                <w:szCs w:val="16"/>
              </w:rPr>
              <w:t>}</w:t>
            </w:r>
            <w:r>
              <w:rPr>
                <w:rFonts w:hint="eastAsia"/>
                <w:sz w:val="16"/>
                <w:szCs w:val="16"/>
              </w:rPr>
              <w:t>低吸収域、</w:t>
            </w:r>
            <w:r>
              <w:rPr>
                <w:rFonts w:hint="eastAsia"/>
                <w:sz w:val="16"/>
                <w:szCs w:val="16"/>
              </w:rPr>
              <w:t>{</w:t>
            </w:r>
            <w:r>
              <w:rPr>
                <w:rFonts w:hint="eastAsia"/>
                <w:sz w:val="16"/>
                <w:szCs w:val="16"/>
              </w:rPr>
              <w:t>一部</w:t>
            </w:r>
            <w:r>
              <w:rPr>
                <w:rFonts w:hint="eastAsia"/>
                <w:sz w:val="16"/>
                <w:szCs w:val="16"/>
              </w:rPr>
              <w:t>}</w:t>
            </w:r>
            <w:r>
              <w:rPr>
                <w:rFonts w:hint="eastAsia"/>
                <w:sz w:val="16"/>
                <w:szCs w:val="16"/>
              </w:rPr>
              <w:t>低吸収</w:t>
            </w:r>
          </w:p>
          <w:p w14:paraId="3DB92CC9" w14:textId="77777777" w:rsidR="00394FB1" w:rsidRPr="00D35CA9" w:rsidRDefault="00394FB1" w:rsidP="00C64AED">
            <w:pPr>
              <w:ind w:left="401" w:hangingChars="100" w:hanging="161"/>
              <w:cnfStyle w:val="000000100000" w:firstRow="0" w:lastRow="0" w:firstColumn="0" w:lastColumn="0" w:oddVBand="0" w:evenVBand="0" w:oddHBand="1" w:evenHBand="0" w:firstRowFirstColumn="0" w:firstRowLastColumn="0" w:lastRowFirstColumn="0" w:lastRowLastColumn="0"/>
              <w:rPr>
                <w:b/>
                <w:sz w:val="16"/>
                <w:szCs w:val="16"/>
              </w:rPr>
            </w:pPr>
            <w:r w:rsidRPr="00D35CA9">
              <w:rPr>
                <w:rFonts w:hint="eastAsia"/>
                <w:b/>
                <w:sz w:val="16"/>
                <w:szCs w:val="16"/>
              </w:rPr>
              <w:t xml:space="preserve">　・壊死</w:t>
            </w:r>
            <w:r w:rsidRPr="00D35CA9">
              <w:rPr>
                <w:rFonts w:hint="eastAsia"/>
                <w:b/>
                <w:sz w:val="16"/>
                <w:szCs w:val="16"/>
              </w:rPr>
              <w:t xml:space="preserve"> </w:t>
            </w:r>
          </w:p>
          <w:p w14:paraId="03F7F2EA" w14:textId="77777777" w:rsidR="00394FB1" w:rsidRPr="00D35CA9" w:rsidRDefault="00394FB1" w:rsidP="00C64AED">
            <w:pPr>
              <w:ind w:left="401" w:hangingChars="100" w:hanging="161"/>
              <w:cnfStyle w:val="000000100000" w:firstRow="0" w:lastRow="0" w:firstColumn="0" w:lastColumn="0" w:oddVBand="0" w:evenVBand="0" w:oddHBand="1" w:evenHBand="0" w:firstRowFirstColumn="0" w:firstRowLastColumn="0" w:lastRowFirstColumn="0" w:lastRowLastColumn="0"/>
              <w:rPr>
                <w:b/>
                <w:sz w:val="16"/>
                <w:szCs w:val="16"/>
              </w:rPr>
            </w:pPr>
            <w:r w:rsidRPr="00D35CA9">
              <w:rPr>
                <w:rFonts w:hint="eastAsia"/>
                <w:b/>
                <w:sz w:val="16"/>
                <w:szCs w:val="16"/>
              </w:rPr>
              <w:t xml:space="preserve">　・膿瘍</w:t>
            </w:r>
            <w:r w:rsidRPr="00D94AB4">
              <w:rPr>
                <w:sz w:val="16"/>
                <w:szCs w:val="16"/>
              </w:rPr>
              <w:t xml:space="preserve"> </w:t>
            </w:r>
            <w:r w:rsidRPr="00D94AB4">
              <w:rPr>
                <w:rFonts w:asciiTheme="minorEastAsia" w:hAnsiTheme="minorEastAsia" w:hint="eastAsia"/>
                <w:sz w:val="16"/>
                <w:szCs w:val="16"/>
              </w:rPr>
              <w:t>⊃</w:t>
            </w:r>
            <w:r w:rsidRPr="00D94AB4">
              <w:rPr>
                <w:rFonts w:asciiTheme="minorEastAsia" w:hAnsiTheme="minorEastAsia"/>
                <w:sz w:val="16"/>
                <w:szCs w:val="16"/>
              </w:rPr>
              <w:t xml:space="preserve"> </w:t>
            </w:r>
            <w:r w:rsidRPr="00D94AB4">
              <w:rPr>
                <w:rFonts w:asciiTheme="minorEastAsia" w:hAnsiTheme="minorEastAsia"/>
                <w:sz w:val="16"/>
                <w:szCs w:val="16"/>
              </w:rPr>
              <w:t>膿瘍化</w:t>
            </w:r>
          </w:p>
          <w:p w14:paraId="5A2EB0F4" w14:textId="77777777" w:rsidR="00394FB1" w:rsidRPr="00D35CA9" w:rsidRDefault="00394FB1" w:rsidP="00C64AED">
            <w:pPr>
              <w:ind w:left="401" w:hangingChars="100" w:hanging="161"/>
              <w:cnfStyle w:val="000000100000" w:firstRow="0" w:lastRow="0" w:firstColumn="0" w:lastColumn="0" w:oddVBand="0" w:evenVBand="0" w:oddHBand="1" w:evenHBand="0" w:firstRowFirstColumn="0" w:firstRowLastColumn="0" w:lastRowFirstColumn="0" w:lastRowLastColumn="0"/>
              <w:rPr>
                <w:b/>
                <w:sz w:val="16"/>
                <w:szCs w:val="16"/>
              </w:rPr>
            </w:pPr>
            <w:r w:rsidRPr="00D35CA9">
              <w:rPr>
                <w:rFonts w:hint="eastAsia"/>
                <w:b/>
                <w:sz w:val="16"/>
                <w:szCs w:val="16"/>
              </w:rPr>
              <w:t xml:space="preserve">　・脂肪濃度</w:t>
            </w:r>
          </w:p>
          <w:p w14:paraId="4C477873" w14:textId="77777777" w:rsidR="00394FB1" w:rsidRPr="00A06BE8" w:rsidRDefault="00394FB1"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D35CA9">
              <w:rPr>
                <w:sz w:val="16"/>
                <w:szCs w:val="16"/>
              </w:rPr>
              <w:t>}</w:t>
            </w:r>
          </w:p>
        </w:tc>
      </w:tr>
      <w:tr w:rsidR="00394FB1" w14:paraId="7D3C9D1C" w14:textId="77777777" w:rsidTr="00394FB1">
        <w:tc>
          <w:tcPr>
            <w:cnfStyle w:val="001000000000" w:firstRow="0" w:lastRow="0" w:firstColumn="1" w:lastColumn="0" w:oddVBand="0" w:evenVBand="0" w:oddHBand="0" w:evenHBand="0" w:firstRowFirstColumn="0" w:firstRowLastColumn="0" w:lastRowFirstColumn="0" w:lastRowLastColumn="0"/>
            <w:tcW w:w="1125" w:type="dxa"/>
          </w:tcPr>
          <w:p w14:paraId="1E71DAB7" w14:textId="77777777" w:rsidR="00394FB1" w:rsidRDefault="00394FB1" w:rsidP="00C64AED">
            <w:pPr>
              <w:rPr>
                <w:sz w:val="16"/>
                <w:szCs w:val="16"/>
              </w:rPr>
            </w:pPr>
            <w:r w:rsidRPr="0076096E">
              <w:rPr>
                <w:rFonts w:hint="eastAsia"/>
                <w:b w:val="0"/>
                <w:color w:val="FF0000"/>
                <w:sz w:val="16"/>
                <w:szCs w:val="16"/>
                <w:highlight w:val="yellow"/>
              </w:rPr>
              <w:lastRenderedPageBreak/>
              <w:t>D</w:t>
            </w:r>
            <w:r>
              <w:rPr>
                <w:b w:val="0"/>
                <w:color w:val="FF0000"/>
                <w:sz w:val="16"/>
                <w:szCs w:val="16"/>
                <w:highlight w:val="yellow"/>
              </w:rPr>
              <w:t>(</w:t>
            </w:r>
            <w:r>
              <w:rPr>
                <w:rFonts w:hint="eastAsia"/>
                <w:b w:val="0"/>
                <w:color w:val="FF0000"/>
                <w:sz w:val="16"/>
                <w:szCs w:val="16"/>
                <w:highlight w:val="yellow"/>
              </w:rPr>
              <w:t>「性状」自体は</w:t>
            </w:r>
            <w:r>
              <w:rPr>
                <w:b w:val="0"/>
                <w:color w:val="FF0000"/>
                <w:sz w:val="16"/>
                <w:szCs w:val="16"/>
                <w:highlight w:val="yellow"/>
              </w:rPr>
              <w:t>F</w:t>
            </w:r>
            <w:r>
              <w:rPr>
                <w:rFonts w:hint="eastAsia"/>
                <w:b w:val="0"/>
                <w:color w:val="FF0000"/>
                <w:sz w:val="16"/>
                <w:szCs w:val="16"/>
                <w:highlight w:val="yellow"/>
              </w:rPr>
              <w:t>タグですが，病変とともに複合名詞を構成していれば</w:t>
            </w:r>
            <w:r>
              <w:rPr>
                <w:rFonts w:hint="eastAsia"/>
                <w:b w:val="0"/>
                <w:color w:val="FF0000"/>
                <w:sz w:val="16"/>
                <w:szCs w:val="16"/>
                <w:highlight w:val="yellow"/>
              </w:rPr>
              <w:t>D</w:t>
            </w:r>
            <w:r>
              <w:rPr>
                <w:rFonts w:hint="eastAsia"/>
                <w:b w:val="0"/>
                <w:color w:val="FF0000"/>
                <w:sz w:val="16"/>
                <w:szCs w:val="16"/>
                <w:highlight w:val="yellow"/>
              </w:rPr>
              <w:t>タグ</w:t>
            </w:r>
            <w:r>
              <w:rPr>
                <w:rFonts w:hint="eastAsia"/>
                <w:b w:val="0"/>
                <w:color w:val="FF0000"/>
                <w:sz w:val="16"/>
                <w:szCs w:val="16"/>
                <w:highlight w:val="yellow"/>
              </w:rPr>
              <w:t>)</w:t>
            </w:r>
          </w:p>
        </w:tc>
        <w:tc>
          <w:tcPr>
            <w:tcW w:w="1677" w:type="dxa"/>
          </w:tcPr>
          <w:p w14:paraId="10E06930"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辺縁性状</w:t>
            </w:r>
          </w:p>
        </w:tc>
        <w:tc>
          <w:tcPr>
            <w:tcW w:w="5912" w:type="dxa"/>
          </w:tcPr>
          <w:p w14:paraId="0C300D97" w14:textId="16FF654C" w:rsidR="00394FB1"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sidRPr="00D94AB4">
              <w:rPr>
                <w:rFonts w:hint="eastAsia"/>
                <w:b/>
                <w:sz w:val="16"/>
                <w:szCs w:val="16"/>
              </w:rPr>
              <w:t>・辺縁整</w:t>
            </w:r>
            <w:r w:rsidRPr="00D94AB4">
              <w:rPr>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hint="eastAsia"/>
                <w:sz w:val="16"/>
                <w:szCs w:val="16"/>
              </w:rPr>
              <w:t>{</w:t>
            </w:r>
            <w:r>
              <w:rPr>
                <w:rFonts w:hint="eastAsia"/>
                <w:sz w:val="16"/>
                <w:szCs w:val="16"/>
              </w:rPr>
              <w:t>辺縁</w:t>
            </w:r>
            <w:r>
              <w:rPr>
                <w:rFonts w:hint="eastAsia"/>
                <w:sz w:val="16"/>
                <w:szCs w:val="16"/>
              </w:rPr>
              <w:t>/</w:t>
            </w:r>
            <w:r>
              <w:rPr>
                <w:rFonts w:hint="eastAsia"/>
                <w:sz w:val="16"/>
                <w:szCs w:val="16"/>
              </w:rPr>
              <w:t>境界</w:t>
            </w:r>
            <w:r>
              <w:rPr>
                <w:rFonts w:hint="eastAsia"/>
                <w:sz w:val="16"/>
                <w:szCs w:val="16"/>
              </w:rPr>
              <w:t>}</w:t>
            </w:r>
            <w:r>
              <w:rPr>
                <w:sz w:val="16"/>
                <w:szCs w:val="16"/>
              </w:rPr>
              <w:t>{</w:t>
            </w:r>
            <w:r>
              <w:rPr>
                <w:rFonts w:hint="eastAsia"/>
                <w:sz w:val="16"/>
                <w:szCs w:val="16"/>
              </w:rPr>
              <w:t>整</w:t>
            </w:r>
            <w:r>
              <w:rPr>
                <w:rFonts w:hint="eastAsia"/>
                <w:sz w:val="16"/>
                <w:szCs w:val="16"/>
              </w:rPr>
              <w:t>/</w:t>
            </w:r>
            <w:r>
              <w:rPr>
                <w:rFonts w:asciiTheme="minorEastAsia" w:hAnsiTheme="minorEastAsia" w:hint="eastAsia"/>
                <w:sz w:val="16"/>
                <w:szCs w:val="16"/>
              </w:rPr>
              <w:t>明瞭</w:t>
            </w:r>
            <w:r>
              <w:rPr>
                <w:rFonts w:asciiTheme="minorEastAsia" w:hAnsiTheme="minorEastAsia" w:hint="eastAsia"/>
                <w:sz w:val="16"/>
                <w:szCs w:val="16"/>
              </w:rPr>
              <w:t>}</w:t>
            </w:r>
            <w:r>
              <w:rPr>
                <w:rFonts w:asciiTheme="minorEastAsia" w:hAnsiTheme="minorEastAsia" w:hint="eastAsia"/>
                <w:sz w:val="16"/>
                <w:szCs w:val="16"/>
              </w:rPr>
              <w:t>、</w:t>
            </w:r>
            <w:r>
              <w:rPr>
                <w:rFonts w:hint="eastAsia"/>
                <w:sz w:val="16"/>
                <w:szCs w:val="16"/>
              </w:rPr>
              <w:t>{</w:t>
            </w:r>
            <w:r>
              <w:rPr>
                <w:rFonts w:hint="eastAsia"/>
                <w:sz w:val="16"/>
                <w:szCs w:val="16"/>
              </w:rPr>
              <w:t>辺縁</w:t>
            </w:r>
            <w:r>
              <w:rPr>
                <w:rFonts w:hint="eastAsia"/>
                <w:sz w:val="16"/>
                <w:szCs w:val="16"/>
              </w:rPr>
              <w:t>/</w:t>
            </w:r>
            <w:r>
              <w:rPr>
                <w:rFonts w:hint="eastAsia"/>
                <w:sz w:val="16"/>
                <w:szCs w:val="16"/>
              </w:rPr>
              <w:t>境界</w:t>
            </w:r>
            <w:r>
              <w:rPr>
                <w:rFonts w:hint="eastAsia"/>
                <w:sz w:val="16"/>
                <w:szCs w:val="16"/>
              </w:rPr>
              <w:t>}</w:t>
            </w:r>
            <w:r>
              <w:rPr>
                <w:rFonts w:hint="eastAsia"/>
                <w:sz w:val="16"/>
                <w:szCs w:val="16"/>
              </w:rPr>
              <w:t>は</w:t>
            </w:r>
            <w:r>
              <w:rPr>
                <w:rFonts w:hint="eastAsia"/>
                <w:sz w:val="16"/>
                <w:szCs w:val="16"/>
              </w:rPr>
              <w:t>{</w:t>
            </w:r>
            <w:r>
              <w:rPr>
                <w:rFonts w:hint="eastAsia"/>
                <w:sz w:val="16"/>
                <w:szCs w:val="16"/>
              </w:rPr>
              <w:t>比較的</w:t>
            </w:r>
            <w:r>
              <w:rPr>
                <w:rFonts w:hint="eastAsia"/>
                <w:sz w:val="16"/>
                <w:szCs w:val="16"/>
              </w:rPr>
              <w:t>}</w:t>
            </w:r>
            <w:r>
              <w:rPr>
                <w:sz w:val="16"/>
                <w:szCs w:val="16"/>
              </w:rPr>
              <w:t>{</w:t>
            </w:r>
            <w:r w:rsidRPr="00C64AED">
              <w:rPr>
                <w:rFonts w:hint="eastAsia"/>
                <w:color w:val="FF0000"/>
                <w:sz w:val="16"/>
                <w:szCs w:val="16"/>
              </w:rPr>
              <w:t>明瞭</w:t>
            </w:r>
            <w:r w:rsidR="00C64AED">
              <w:rPr>
                <w:rFonts w:asciiTheme="minorEastAsia" w:hAnsiTheme="minorEastAsia" w:hint="eastAsia"/>
                <w:color w:val="FF0000"/>
                <w:sz w:val="16"/>
                <w:szCs w:val="16"/>
              </w:rPr>
              <w:t>【</w:t>
            </w:r>
            <w:r w:rsidR="00C64AED" w:rsidRPr="00C64AED">
              <w:rPr>
                <w:rFonts w:asciiTheme="minorEastAsia" w:hAnsiTheme="minorEastAsia" w:hint="eastAsia"/>
                <w:color w:val="FF0000"/>
                <w:sz w:val="16"/>
                <w:szCs w:val="16"/>
              </w:rPr>
              <w:t>F</w:t>
            </w:r>
            <w:r w:rsidR="00C64AED" w:rsidRPr="00C64AED">
              <w:rPr>
                <w:rFonts w:asciiTheme="minorEastAsia" w:hAnsiTheme="minorEastAsia" w:hint="eastAsia"/>
                <w:color w:val="FF0000"/>
                <w:sz w:val="16"/>
                <w:szCs w:val="16"/>
              </w:rPr>
              <w:t>タグ</w:t>
            </w:r>
            <w:r w:rsidR="00C64AED">
              <w:rPr>
                <w:rFonts w:asciiTheme="minorEastAsia" w:hAnsiTheme="minorEastAsia" w:hint="eastAsia"/>
                <w:color w:val="FF0000"/>
                <w:sz w:val="16"/>
                <w:szCs w:val="16"/>
              </w:rPr>
              <w:t>】</w:t>
            </w:r>
            <w:r w:rsidRPr="00C64AED">
              <w:rPr>
                <w:rFonts w:hint="eastAsia"/>
                <w:color w:val="FF0000"/>
                <w:sz w:val="16"/>
                <w:szCs w:val="16"/>
              </w:rPr>
              <w:t>/</w:t>
            </w:r>
            <w:r w:rsidRPr="00C64AED">
              <w:rPr>
                <w:rFonts w:hint="eastAsia"/>
                <w:color w:val="FF0000"/>
                <w:sz w:val="16"/>
                <w:szCs w:val="16"/>
              </w:rPr>
              <w:t>整</w:t>
            </w:r>
            <w:r w:rsidR="00C64AED">
              <w:rPr>
                <w:rFonts w:asciiTheme="minorEastAsia" w:hAnsiTheme="minorEastAsia" w:hint="eastAsia"/>
                <w:color w:val="FF0000"/>
                <w:sz w:val="16"/>
                <w:szCs w:val="16"/>
              </w:rPr>
              <w:t>【</w:t>
            </w:r>
            <w:r w:rsidR="00C64AED" w:rsidRPr="00C64AED">
              <w:rPr>
                <w:rFonts w:asciiTheme="minorEastAsia" w:hAnsiTheme="minorEastAsia" w:hint="eastAsia"/>
                <w:color w:val="FF0000"/>
                <w:sz w:val="16"/>
                <w:szCs w:val="16"/>
              </w:rPr>
              <w:t>F</w:t>
            </w:r>
            <w:r w:rsidR="00C64AED" w:rsidRPr="00C64AED">
              <w:rPr>
                <w:rFonts w:asciiTheme="minorEastAsia" w:hAnsiTheme="minorEastAsia" w:hint="eastAsia"/>
                <w:color w:val="FF0000"/>
                <w:sz w:val="16"/>
                <w:szCs w:val="16"/>
              </w:rPr>
              <w:t>タグ</w:t>
            </w:r>
            <w:r w:rsidR="00C64AED">
              <w:rPr>
                <w:rFonts w:asciiTheme="minorEastAsia" w:hAnsiTheme="minorEastAsia" w:hint="eastAsia"/>
                <w:color w:val="FF0000"/>
                <w:sz w:val="16"/>
                <w:szCs w:val="16"/>
              </w:rPr>
              <w:t>】</w:t>
            </w:r>
            <w:r>
              <w:rPr>
                <w:rFonts w:hint="eastAsia"/>
                <w:sz w:val="16"/>
                <w:szCs w:val="16"/>
              </w:rPr>
              <w:t>}</w:t>
            </w:r>
            <w:r>
              <w:rPr>
                <w:rFonts w:hint="eastAsia"/>
                <w:sz w:val="16"/>
                <w:szCs w:val="16"/>
              </w:rPr>
              <w:t>、</w:t>
            </w:r>
          </w:p>
          <w:p w14:paraId="2A860158" w14:textId="2A10503E" w:rsidR="00394FB1"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sidRPr="00D94AB4">
              <w:rPr>
                <w:rFonts w:hint="eastAsia"/>
                <w:b/>
                <w:sz w:val="16"/>
                <w:szCs w:val="16"/>
              </w:rPr>
              <w:t>・辺縁不整</w:t>
            </w:r>
            <w:r>
              <w:rPr>
                <w:rFonts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辺縁</w:t>
            </w:r>
            <w:r>
              <w:rPr>
                <w:rFonts w:asciiTheme="minorEastAsia" w:hAnsiTheme="minorEastAsia" w:hint="eastAsia"/>
                <w:sz w:val="16"/>
                <w:szCs w:val="16"/>
              </w:rPr>
              <w:t>/</w:t>
            </w:r>
            <w:r>
              <w:rPr>
                <w:rFonts w:asciiTheme="minorEastAsia" w:hAnsiTheme="minorEastAsia" w:hint="eastAsia"/>
                <w:sz w:val="16"/>
                <w:szCs w:val="16"/>
              </w:rPr>
              <w:t>境界</w:t>
            </w:r>
            <w:r>
              <w:rPr>
                <w:rFonts w:asciiTheme="minorEastAsia" w:hAnsiTheme="minorEastAsia" w:hint="eastAsia"/>
                <w:sz w:val="16"/>
                <w:szCs w:val="16"/>
              </w:rPr>
              <w:t>}{</w:t>
            </w:r>
            <w:r>
              <w:rPr>
                <w:rFonts w:asciiTheme="minorEastAsia" w:hAnsiTheme="minorEastAsia" w:hint="eastAsia"/>
                <w:sz w:val="16"/>
                <w:szCs w:val="16"/>
              </w:rPr>
              <w:t>不整</w:t>
            </w:r>
            <w:r>
              <w:rPr>
                <w:rFonts w:asciiTheme="minorEastAsia" w:hAnsiTheme="minorEastAsia" w:hint="eastAsia"/>
                <w:sz w:val="16"/>
                <w:szCs w:val="16"/>
              </w:rPr>
              <w:t>/</w:t>
            </w:r>
            <w:r>
              <w:rPr>
                <w:rFonts w:asciiTheme="minorEastAsia" w:hAnsiTheme="minorEastAsia" w:hint="eastAsia"/>
                <w:sz w:val="16"/>
                <w:szCs w:val="16"/>
              </w:rPr>
              <w:t>不明瞭</w:t>
            </w:r>
            <w:r>
              <w:rPr>
                <w:rFonts w:asciiTheme="minorEastAsia" w:hAnsiTheme="minorEastAsia" w:hint="eastAsia"/>
                <w:sz w:val="16"/>
                <w:szCs w:val="16"/>
              </w:rPr>
              <w:t>}</w:t>
            </w:r>
            <w:r>
              <w:rPr>
                <w:rFonts w:asciiTheme="minorEastAsia" w:hAnsiTheme="minorEastAsia" w:hint="eastAsia"/>
                <w:sz w:val="16"/>
                <w:szCs w:val="16"/>
              </w:rPr>
              <w:t>、</w:t>
            </w:r>
            <w:r>
              <w:rPr>
                <w:rFonts w:asciiTheme="minorEastAsia" w:hAnsiTheme="minorEastAsia" w:hint="eastAsia"/>
                <w:sz w:val="16"/>
                <w:szCs w:val="16"/>
              </w:rPr>
              <w:t>{</w:t>
            </w:r>
            <w:r>
              <w:rPr>
                <w:rFonts w:asciiTheme="minorEastAsia" w:hAnsiTheme="minorEastAsia" w:hint="eastAsia"/>
                <w:sz w:val="16"/>
                <w:szCs w:val="16"/>
              </w:rPr>
              <w:t>辺縁</w:t>
            </w:r>
            <w:r>
              <w:rPr>
                <w:rFonts w:asciiTheme="minorEastAsia" w:hAnsiTheme="minorEastAsia" w:hint="eastAsia"/>
                <w:sz w:val="16"/>
                <w:szCs w:val="16"/>
              </w:rPr>
              <w:t>/</w:t>
            </w:r>
            <w:r>
              <w:rPr>
                <w:rFonts w:asciiTheme="minorEastAsia" w:hAnsiTheme="minorEastAsia" w:hint="eastAsia"/>
                <w:sz w:val="16"/>
                <w:szCs w:val="16"/>
              </w:rPr>
              <w:t>境界</w:t>
            </w:r>
            <w:r>
              <w:rPr>
                <w:rFonts w:asciiTheme="minorEastAsia" w:hAnsiTheme="minorEastAsia" w:hint="eastAsia"/>
                <w:sz w:val="16"/>
                <w:szCs w:val="16"/>
              </w:rPr>
              <w:t>}</w:t>
            </w:r>
            <w:r>
              <w:rPr>
                <w:rFonts w:asciiTheme="minorEastAsia" w:hAnsiTheme="minorEastAsia" w:hint="eastAsia"/>
                <w:sz w:val="16"/>
                <w:szCs w:val="16"/>
              </w:rPr>
              <w:t>は</w:t>
            </w:r>
            <w:r>
              <w:rPr>
                <w:rFonts w:asciiTheme="minorEastAsia" w:hAnsiTheme="minorEastAsia" w:hint="eastAsia"/>
                <w:sz w:val="16"/>
                <w:szCs w:val="16"/>
              </w:rPr>
              <w:t>{</w:t>
            </w:r>
            <w:r>
              <w:rPr>
                <w:rFonts w:asciiTheme="minorEastAsia" w:hAnsiTheme="minorEastAsia" w:hint="eastAsia"/>
                <w:sz w:val="16"/>
                <w:szCs w:val="16"/>
              </w:rPr>
              <w:t>比較的</w:t>
            </w:r>
            <w:r>
              <w:rPr>
                <w:rFonts w:asciiTheme="minorEastAsia" w:hAnsiTheme="minorEastAsia" w:hint="eastAsia"/>
                <w:sz w:val="16"/>
                <w:szCs w:val="16"/>
              </w:rPr>
              <w:t>}{</w:t>
            </w:r>
            <w:r w:rsidRPr="00C64AED">
              <w:rPr>
                <w:rFonts w:asciiTheme="minorEastAsia" w:hAnsiTheme="minorEastAsia" w:hint="eastAsia"/>
                <w:color w:val="FF0000"/>
                <w:sz w:val="16"/>
                <w:szCs w:val="16"/>
              </w:rPr>
              <w:t>不明瞭</w:t>
            </w:r>
            <w:r w:rsidR="00C64AED">
              <w:rPr>
                <w:rFonts w:asciiTheme="minorEastAsia" w:hAnsiTheme="minorEastAsia" w:hint="eastAsia"/>
                <w:color w:val="FF0000"/>
                <w:sz w:val="16"/>
                <w:szCs w:val="16"/>
              </w:rPr>
              <w:t>【</w:t>
            </w:r>
            <w:r w:rsidR="00C64AED" w:rsidRPr="00C64AED">
              <w:rPr>
                <w:rFonts w:asciiTheme="minorEastAsia" w:hAnsiTheme="minorEastAsia" w:hint="eastAsia"/>
                <w:color w:val="FF0000"/>
                <w:sz w:val="16"/>
                <w:szCs w:val="16"/>
              </w:rPr>
              <w:t>F</w:t>
            </w:r>
            <w:r w:rsidR="00C64AED" w:rsidRPr="00C64AED">
              <w:rPr>
                <w:rFonts w:asciiTheme="minorEastAsia" w:hAnsiTheme="minorEastAsia" w:hint="eastAsia"/>
                <w:color w:val="FF0000"/>
                <w:sz w:val="16"/>
                <w:szCs w:val="16"/>
              </w:rPr>
              <w:t>タグ</w:t>
            </w:r>
            <w:r w:rsidR="00C64AED">
              <w:rPr>
                <w:rFonts w:asciiTheme="minorEastAsia" w:hAnsiTheme="minorEastAsia" w:hint="eastAsia"/>
                <w:color w:val="FF0000"/>
                <w:sz w:val="16"/>
                <w:szCs w:val="16"/>
              </w:rPr>
              <w:t>】</w:t>
            </w:r>
            <w:r w:rsidRPr="00C64AED">
              <w:rPr>
                <w:rFonts w:asciiTheme="minorEastAsia" w:hAnsiTheme="minorEastAsia" w:hint="eastAsia"/>
                <w:color w:val="FF0000"/>
                <w:sz w:val="16"/>
                <w:szCs w:val="16"/>
              </w:rPr>
              <w:t>/</w:t>
            </w:r>
            <w:r w:rsidRPr="00C64AED">
              <w:rPr>
                <w:rFonts w:asciiTheme="minorEastAsia" w:hAnsiTheme="minorEastAsia" w:hint="eastAsia"/>
                <w:color w:val="FF0000"/>
                <w:sz w:val="16"/>
                <w:szCs w:val="16"/>
              </w:rPr>
              <w:t>不整</w:t>
            </w:r>
            <w:r w:rsidR="00C64AED">
              <w:rPr>
                <w:rFonts w:asciiTheme="minorEastAsia" w:hAnsiTheme="minorEastAsia" w:hint="eastAsia"/>
                <w:color w:val="FF0000"/>
                <w:sz w:val="16"/>
                <w:szCs w:val="16"/>
              </w:rPr>
              <w:t>【</w:t>
            </w:r>
            <w:r w:rsidR="00C64AED" w:rsidRPr="00C64AED">
              <w:rPr>
                <w:rFonts w:asciiTheme="minorEastAsia" w:hAnsiTheme="minorEastAsia" w:hint="eastAsia"/>
                <w:color w:val="FF0000"/>
                <w:sz w:val="16"/>
                <w:szCs w:val="16"/>
              </w:rPr>
              <w:t>F</w:t>
            </w:r>
            <w:r w:rsidR="00C64AED" w:rsidRPr="00C64AED">
              <w:rPr>
                <w:rFonts w:asciiTheme="minorEastAsia" w:hAnsiTheme="minorEastAsia" w:hint="eastAsia"/>
                <w:color w:val="FF0000"/>
                <w:sz w:val="16"/>
                <w:szCs w:val="16"/>
              </w:rPr>
              <w:t>タグ</w:t>
            </w:r>
            <w:r w:rsidR="00C64AED">
              <w:rPr>
                <w:rFonts w:asciiTheme="minorEastAsia" w:hAnsiTheme="minorEastAsia" w:hint="eastAsia"/>
                <w:color w:val="FF0000"/>
                <w:sz w:val="16"/>
                <w:szCs w:val="16"/>
              </w:rPr>
              <w:t>】</w:t>
            </w:r>
            <w:r w:rsidRPr="00C64AED">
              <w:rPr>
                <w:rFonts w:asciiTheme="minorEastAsia" w:hAnsiTheme="minorEastAsia" w:hint="eastAsia"/>
                <w:color w:val="FF0000"/>
                <w:sz w:val="16"/>
                <w:szCs w:val="16"/>
              </w:rPr>
              <w:t>/</w:t>
            </w:r>
            <w:r w:rsidRPr="00C64AED">
              <w:rPr>
                <w:rFonts w:asciiTheme="minorEastAsia" w:hAnsiTheme="minorEastAsia" w:hint="eastAsia"/>
                <w:color w:val="FF0000"/>
                <w:sz w:val="16"/>
                <w:szCs w:val="16"/>
              </w:rPr>
              <w:t>不規則</w:t>
            </w:r>
            <w:r w:rsidR="00C64AED">
              <w:rPr>
                <w:rFonts w:asciiTheme="minorEastAsia" w:hAnsiTheme="minorEastAsia" w:hint="eastAsia"/>
                <w:color w:val="FF0000"/>
                <w:sz w:val="16"/>
                <w:szCs w:val="16"/>
              </w:rPr>
              <w:t>【</w:t>
            </w:r>
            <w:r w:rsidR="00C64AED" w:rsidRPr="00C64AED">
              <w:rPr>
                <w:rFonts w:asciiTheme="minorEastAsia" w:hAnsiTheme="minorEastAsia" w:hint="eastAsia"/>
                <w:color w:val="FF0000"/>
                <w:sz w:val="16"/>
                <w:szCs w:val="16"/>
              </w:rPr>
              <w:t>F</w:t>
            </w:r>
            <w:r w:rsidR="00C64AED" w:rsidRPr="00C64AED">
              <w:rPr>
                <w:rFonts w:asciiTheme="minorEastAsia" w:hAnsiTheme="minorEastAsia" w:hint="eastAsia"/>
                <w:color w:val="FF0000"/>
                <w:sz w:val="16"/>
                <w:szCs w:val="16"/>
              </w:rPr>
              <w:t>タグ</w:t>
            </w:r>
            <w:r w:rsidR="00C64AED">
              <w:rPr>
                <w:rFonts w:asciiTheme="minorEastAsia" w:hAnsiTheme="minorEastAsia" w:hint="eastAsia"/>
                <w:color w:val="FF0000"/>
                <w:sz w:val="16"/>
                <w:szCs w:val="16"/>
              </w:rPr>
              <w:t>】</w:t>
            </w:r>
            <w:r w:rsidRPr="00C64AED">
              <w:rPr>
                <w:rFonts w:asciiTheme="minorEastAsia" w:hAnsiTheme="minorEastAsia" w:hint="eastAsia"/>
                <w:color w:val="FF0000"/>
                <w:sz w:val="16"/>
                <w:szCs w:val="16"/>
              </w:rPr>
              <w:t>/</w:t>
            </w:r>
            <w:r w:rsidRPr="00C64AED">
              <w:rPr>
                <w:rFonts w:asciiTheme="minorEastAsia" w:hAnsiTheme="minorEastAsia" w:hint="eastAsia"/>
                <w:color w:val="FF0000"/>
                <w:sz w:val="16"/>
                <w:szCs w:val="16"/>
              </w:rPr>
              <w:t>不整形</w:t>
            </w:r>
            <w:r w:rsidR="00C64AED">
              <w:rPr>
                <w:rFonts w:asciiTheme="minorEastAsia" w:hAnsiTheme="minorEastAsia" w:hint="eastAsia"/>
                <w:color w:val="FF0000"/>
                <w:sz w:val="16"/>
                <w:szCs w:val="16"/>
              </w:rPr>
              <w:t>【</w:t>
            </w:r>
            <w:r w:rsidR="00C64AED" w:rsidRPr="00C64AED">
              <w:rPr>
                <w:rFonts w:asciiTheme="minorEastAsia" w:hAnsiTheme="minorEastAsia" w:hint="eastAsia"/>
                <w:color w:val="FF0000"/>
                <w:sz w:val="16"/>
                <w:szCs w:val="16"/>
              </w:rPr>
              <w:t>F</w:t>
            </w:r>
            <w:r w:rsidR="00C64AED" w:rsidRPr="00C64AED">
              <w:rPr>
                <w:rFonts w:asciiTheme="minorEastAsia" w:hAnsiTheme="minorEastAsia" w:hint="eastAsia"/>
                <w:color w:val="FF0000"/>
                <w:sz w:val="16"/>
                <w:szCs w:val="16"/>
              </w:rPr>
              <w:t>タグ</w:t>
            </w:r>
            <w:r w:rsidR="00C64AED">
              <w:rPr>
                <w:rFonts w:asciiTheme="minorEastAsia" w:hAnsiTheme="minorEastAsia" w:hint="eastAsia"/>
                <w:color w:val="FF0000"/>
                <w:sz w:val="16"/>
                <w:szCs w:val="16"/>
              </w:rPr>
              <w:t>】</w:t>
            </w:r>
            <w:r w:rsidRPr="00C64AED">
              <w:rPr>
                <w:rFonts w:asciiTheme="minorEastAsia" w:hAnsiTheme="minorEastAsia" w:hint="eastAsia"/>
                <w:color w:val="FF0000"/>
                <w:sz w:val="16"/>
                <w:szCs w:val="16"/>
              </w:rPr>
              <w:t>/</w:t>
            </w:r>
            <w:r w:rsidRPr="00C64AED">
              <w:rPr>
                <w:rFonts w:asciiTheme="minorEastAsia" w:hAnsiTheme="minorEastAsia" w:hint="eastAsia"/>
                <w:color w:val="FF0000"/>
                <w:sz w:val="16"/>
                <w:szCs w:val="16"/>
              </w:rPr>
              <w:t>不鮮明</w:t>
            </w:r>
            <w:r w:rsidR="00C64AED">
              <w:rPr>
                <w:rFonts w:asciiTheme="minorEastAsia" w:hAnsiTheme="minorEastAsia" w:hint="eastAsia"/>
                <w:color w:val="FF0000"/>
                <w:sz w:val="16"/>
                <w:szCs w:val="16"/>
              </w:rPr>
              <w:t>【</w:t>
            </w:r>
            <w:r w:rsidR="00C64AED" w:rsidRPr="00C64AED">
              <w:rPr>
                <w:rFonts w:asciiTheme="minorEastAsia" w:hAnsiTheme="minorEastAsia" w:hint="eastAsia"/>
                <w:color w:val="FF0000"/>
                <w:sz w:val="16"/>
                <w:szCs w:val="16"/>
              </w:rPr>
              <w:t>F</w:t>
            </w:r>
            <w:r w:rsidR="00C64AED" w:rsidRPr="00C64AED">
              <w:rPr>
                <w:rFonts w:asciiTheme="minorEastAsia" w:hAnsiTheme="minorEastAsia" w:hint="eastAsia"/>
                <w:color w:val="FF0000"/>
                <w:sz w:val="16"/>
                <w:szCs w:val="16"/>
              </w:rPr>
              <w:t>タグ</w:t>
            </w:r>
            <w:r w:rsidR="00C64AED">
              <w:rPr>
                <w:rFonts w:asciiTheme="minorEastAsia" w:hAnsiTheme="minorEastAsia" w:hint="eastAsia"/>
                <w:color w:val="FF0000"/>
                <w:sz w:val="16"/>
                <w:szCs w:val="16"/>
              </w:rPr>
              <w:t>】</w:t>
            </w:r>
            <w:r>
              <w:rPr>
                <w:rFonts w:asciiTheme="minorEastAsia" w:hAnsiTheme="minorEastAsia" w:hint="eastAsia"/>
                <w:sz w:val="16"/>
                <w:szCs w:val="16"/>
              </w:rPr>
              <w:t>}</w:t>
            </w:r>
          </w:p>
          <w:p w14:paraId="71EE5C3D"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sidRPr="00BC7DB8">
              <w:rPr>
                <w:rFonts w:hint="eastAsia"/>
                <w:b/>
                <w:sz w:val="16"/>
                <w:szCs w:val="16"/>
              </w:rPr>
              <w:t>・スピキュラ</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sidRPr="00B77916">
              <w:rPr>
                <w:sz w:val="16"/>
                <w:szCs w:val="16"/>
              </w:rPr>
              <w:t>小</w:t>
            </w:r>
            <w:r>
              <w:rPr>
                <w:rFonts w:hint="eastAsia"/>
                <w:sz w:val="16"/>
                <w:szCs w:val="16"/>
              </w:rPr>
              <w:t>}</w:t>
            </w:r>
            <w:r w:rsidRPr="00B77916">
              <w:rPr>
                <w:sz w:val="16"/>
                <w:szCs w:val="16"/>
              </w:rPr>
              <w:t>棘形成</w:t>
            </w:r>
            <w:r>
              <w:rPr>
                <w:rFonts w:hint="eastAsia"/>
                <w:sz w:val="16"/>
                <w:szCs w:val="16"/>
              </w:rPr>
              <w:t>、棘状構造、</w:t>
            </w:r>
            <w:r>
              <w:rPr>
                <w:rFonts w:hint="eastAsia"/>
                <w:sz w:val="16"/>
                <w:szCs w:val="16"/>
              </w:rPr>
              <w:t>{</w:t>
            </w:r>
            <w:r>
              <w:rPr>
                <w:rFonts w:hint="eastAsia"/>
                <w:sz w:val="16"/>
                <w:szCs w:val="16"/>
              </w:rPr>
              <w:t>小</w:t>
            </w:r>
            <w:r>
              <w:rPr>
                <w:rFonts w:hint="eastAsia"/>
                <w:sz w:val="16"/>
                <w:szCs w:val="16"/>
              </w:rPr>
              <w:t>}spicula{</w:t>
            </w:r>
            <w:r>
              <w:rPr>
                <w:rFonts w:hint="eastAsia"/>
                <w:sz w:val="16"/>
                <w:szCs w:val="16"/>
              </w:rPr>
              <w:t>部分</w:t>
            </w:r>
            <w:r>
              <w:rPr>
                <w:rFonts w:hint="eastAsia"/>
                <w:sz w:val="16"/>
                <w:szCs w:val="16"/>
              </w:rPr>
              <w:t>}</w:t>
            </w:r>
          </w:p>
          <w:p w14:paraId="6055971B"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sidRPr="00BC7DB8">
              <w:rPr>
                <w:rFonts w:hint="eastAsia"/>
                <w:b/>
                <w:sz w:val="16"/>
                <w:szCs w:val="16"/>
              </w:rPr>
              <w:t>・分葉</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sz w:val="16"/>
                <w:szCs w:val="16"/>
              </w:rPr>
              <w:t>{</w:t>
            </w:r>
            <w:r>
              <w:rPr>
                <w:rFonts w:hint="eastAsia"/>
                <w:sz w:val="16"/>
                <w:szCs w:val="16"/>
              </w:rPr>
              <w:t>辺縁</w:t>
            </w:r>
            <w:r>
              <w:rPr>
                <w:sz w:val="16"/>
                <w:szCs w:val="16"/>
              </w:rPr>
              <w:t>}</w:t>
            </w:r>
            <w:r>
              <w:rPr>
                <w:rFonts w:hint="eastAsia"/>
                <w:sz w:val="16"/>
                <w:szCs w:val="16"/>
              </w:rPr>
              <w:t>分葉状</w:t>
            </w:r>
            <w:r>
              <w:rPr>
                <w:rFonts w:hint="eastAsia"/>
                <w:sz w:val="16"/>
                <w:szCs w:val="16"/>
              </w:rPr>
              <w:t>{</w:t>
            </w:r>
            <w:r>
              <w:rPr>
                <w:rFonts w:hint="eastAsia"/>
                <w:sz w:val="16"/>
                <w:szCs w:val="16"/>
              </w:rPr>
              <w:t>部分</w:t>
            </w:r>
            <w:r>
              <w:rPr>
                <w:rFonts w:hint="eastAsia"/>
                <w:sz w:val="16"/>
                <w:szCs w:val="16"/>
              </w:rPr>
              <w:t>}</w:t>
            </w:r>
            <w:r>
              <w:rPr>
                <w:rFonts w:hint="eastAsia"/>
                <w:sz w:val="16"/>
                <w:szCs w:val="16"/>
              </w:rPr>
              <w:t>、ノッチ、凹状の切れ込み</w:t>
            </w:r>
          </w:p>
          <w:p w14:paraId="4E92C5E4"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その他の辺縁性状を表す語句</w:t>
            </w:r>
            <w:r>
              <w:rPr>
                <w:rFonts w:hint="eastAsia"/>
                <w:sz w:val="16"/>
                <w:szCs w:val="16"/>
              </w:rPr>
              <w:t xml:space="preserve"> {</w:t>
            </w:r>
          </w:p>
          <w:p w14:paraId="6FBEA8EC" w14:textId="2E9FC179" w:rsidR="00394FB1"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 xml:space="preserve">　</w:t>
            </w:r>
            <w:r w:rsidRPr="009A4C79">
              <w:rPr>
                <w:rFonts w:hint="eastAsia"/>
                <w:b/>
                <w:sz w:val="16"/>
                <w:szCs w:val="16"/>
              </w:rPr>
              <w:t>・辺縁造影効果</w:t>
            </w:r>
            <w:r w:rsidRPr="009A4C79">
              <w:rPr>
                <w:rFonts w:hint="eastAsia"/>
                <w:b/>
                <w:sz w:val="16"/>
                <w:szCs w:val="16"/>
              </w:rPr>
              <w:t>{</w:t>
            </w:r>
            <w:r w:rsidRPr="009A4C79">
              <w:rPr>
                <w:rFonts w:hint="eastAsia"/>
                <w:b/>
                <w:sz w:val="16"/>
                <w:szCs w:val="16"/>
              </w:rPr>
              <w:t>均一</w:t>
            </w:r>
            <w:r w:rsidRPr="009A4C79">
              <w:rPr>
                <w:rFonts w:hint="eastAsia"/>
                <w:b/>
                <w:sz w:val="16"/>
                <w:szCs w:val="16"/>
              </w:rPr>
              <w:t>/</w:t>
            </w:r>
            <w:r w:rsidRPr="009A4C79">
              <w:rPr>
                <w:rFonts w:hint="eastAsia"/>
                <w:b/>
                <w:sz w:val="16"/>
                <w:szCs w:val="16"/>
              </w:rPr>
              <w:t>不均一</w:t>
            </w:r>
            <w:r w:rsidRPr="009A4C79">
              <w:rPr>
                <w:rFonts w:hint="eastAsia"/>
                <w:b/>
                <w:sz w:val="16"/>
                <w:szCs w:val="16"/>
              </w:rPr>
              <w:t>/</w:t>
            </w:r>
            <w:r w:rsidRPr="009A4C79">
              <w:rPr>
                <w:rFonts w:hint="eastAsia"/>
                <w:b/>
                <w:sz w:val="16"/>
                <w:szCs w:val="16"/>
              </w:rPr>
              <w:t>あり</w:t>
            </w:r>
            <w:r w:rsidRPr="009A4C79">
              <w:rPr>
                <w:rFonts w:hint="eastAsia"/>
                <w:b/>
                <w:sz w:val="16"/>
                <w:szCs w:val="16"/>
              </w:rPr>
              <w:t>/</w:t>
            </w:r>
            <w:r w:rsidRPr="009A4C79">
              <w:rPr>
                <w:rFonts w:hint="eastAsia"/>
                <w:b/>
                <w:sz w:val="16"/>
                <w:szCs w:val="16"/>
              </w:rPr>
              <w:t>なし</w:t>
            </w:r>
            <w:r w:rsidRPr="009A4C79">
              <w:rPr>
                <w:rFonts w:hint="eastAsia"/>
                <w:b/>
                <w:sz w:val="16"/>
                <w:szCs w:val="16"/>
              </w:rPr>
              <w:t>}</w:t>
            </w:r>
            <w:r>
              <w:rPr>
                <w:rFonts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辺縁</w:t>
            </w:r>
            <w:r>
              <w:rPr>
                <w:rFonts w:asciiTheme="minorEastAsia" w:hAnsiTheme="minorEastAsia" w:hint="eastAsia"/>
                <w:sz w:val="16"/>
                <w:szCs w:val="16"/>
              </w:rPr>
              <w:t>{</w:t>
            </w:r>
            <w:r>
              <w:rPr>
                <w:rFonts w:asciiTheme="minorEastAsia" w:hAnsiTheme="minorEastAsia" w:hint="eastAsia"/>
                <w:sz w:val="16"/>
                <w:szCs w:val="16"/>
              </w:rPr>
              <w:t>は</w:t>
            </w:r>
            <w:r>
              <w:rPr>
                <w:rFonts w:asciiTheme="minorEastAsia" w:hAnsiTheme="minorEastAsia" w:hint="eastAsia"/>
                <w:sz w:val="16"/>
                <w:szCs w:val="16"/>
              </w:rPr>
              <w:t>/</w:t>
            </w:r>
            <w:r>
              <w:rPr>
                <w:rFonts w:asciiTheme="minorEastAsia" w:hAnsiTheme="minorEastAsia" w:hint="eastAsia"/>
                <w:sz w:val="16"/>
                <w:szCs w:val="16"/>
              </w:rPr>
              <w:t>が</w:t>
            </w:r>
            <w:r>
              <w:rPr>
                <w:rFonts w:asciiTheme="minorEastAsia" w:hAnsiTheme="minorEastAsia" w:hint="eastAsia"/>
                <w:sz w:val="16"/>
                <w:szCs w:val="16"/>
              </w:rPr>
              <w:t>}{</w:t>
            </w:r>
            <w:r w:rsidRPr="00C64AED">
              <w:rPr>
                <w:rFonts w:asciiTheme="minorEastAsia" w:hAnsiTheme="minorEastAsia" w:hint="eastAsia"/>
                <w:color w:val="FF0000"/>
                <w:sz w:val="16"/>
                <w:szCs w:val="16"/>
              </w:rPr>
              <w:t>均一に</w:t>
            </w:r>
            <w:r w:rsidR="00C64AED" w:rsidRPr="00C64AED">
              <w:rPr>
                <w:rFonts w:asciiTheme="minorEastAsia" w:hAnsiTheme="minorEastAsia" w:hint="eastAsia"/>
                <w:color w:val="FF0000"/>
                <w:sz w:val="16"/>
                <w:szCs w:val="16"/>
              </w:rPr>
              <w:t>【</w:t>
            </w:r>
            <w:r w:rsidR="00C64AED" w:rsidRPr="00C64AED">
              <w:rPr>
                <w:rFonts w:asciiTheme="minorEastAsia" w:hAnsiTheme="minorEastAsia" w:hint="eastAsia"/>
                <w:color w:val="FF0000"/>
                <w:sz w:val="16"/>
                <w:szCs w:val="16"/>
              </w:rPr>
              <w:t>F</w:t>
            </w:r>
            <w:r w:rsidR="00C64AED" w:rsidRPr="00C64AED">
              <w:rPr>
                <w:rFonts w:asciiTheme="minorEastAsia" w:hAnsiTheme="minorEastAsia" w:hint="eastAsia"/>
                <w:color w:val="FF0000"/>
                <w:sz w:val="16"/>
                <w:szCs w:val="16"/>
              </w:rPr>
              <w:t>タグ】</w:t>
            </w:r>
            <w:r w:rsidRPr="00C64AED">
              <w:rPr>
                <w:rFonts w:asciiTheme="minorEastAsia" w:hAnsiTheme="minorEastAsia" w:hint="eastAsia"/>
                <w:color w:val="FF0000"/>
                <w:sz w:val="16"/>
                <w:szCs w:val="16"/>
              </w:rPr>
              <w:t>/</w:t>
            </w:r>
            <w:r w:rsidRPr="00C64AED">
              <w:rPr>
                <w:rFonts w:asciiTheme="minorEastAsia" w:hAnsiTheme="minorEastAsia" w:hint="eastAsia"/>
                <w:color w:val="FF0000"/>
                <w:sz w:val="16"/>
                <w:szCs w:val="16"/>
              </w:rPr>
              <w:t>不均一に</w:t>
            </w:r>
            <w:r w:rsidR="00C64AED" w:rsidRPr="00C64AED">
              <w:rPr>
                <w:rFonts w:asciiTheme="minorEastAsia" w:hAnsiTheme="minorEastAsia" w:hint="eastAsia"/>
                <w:color w:val="FF0000"/>
                <w:sz w:val="16"/>
                <w:szCs w:val="16"/>
              </w:rPr>
              <w:t>【</w:t>
            </w:r>
            <w:r w:rsidR="00C64AED" w:rsidRPr="00C64AED">
              <w:rPr>
                <w:rFonts w:asciiTheme="minorEastAsia" w:hAnsiTheme="minorEastAsia" w:hint="eastAsia"/>
                <w:color w:val="FF0000"/>
                <w:sz w:val="16"/>
                <w:szCs w:val="16"/>
              </w:rPr>
              <w:t>F</w:t>
            </w:r>
            <w:r w:rsidR="00C64AED" w:rsidRPr="00C64AED">
              <w:rPr>
                <w:rFonts w:asciiTheme="minorEastAsia" w:hAnsiTheme="minorEastAsia" w:hint="eastAsia"/>
                <w:color w:val="FF0000"/>
                <w:sz w:val="16"/>
                <w:szCs w:val="16"/>
              </w:rPr>
              <w:t>タグ】</w:t>
            </w:r>
            <w:r w:rsidRPr="00C64AED">
              <w:rPr>
                <w:rFonts w:asciiTheme="minorEastAsia" w:hAnsiTheme="minorEastAsia" w:hint="eastAsia"/>
                <w:color w:val="FF0000"/>
                <w:sz w:val="16"/>
                <w:szCs w:val="16"/>
              </w:rPr>
              <w:t>/</w:t>
            </w:r>
            <w:r w:rsidRPr="00C64AED">
              <w:rPr>
                <w:rFonts w:asciiTheme="minorEastAsia" w:hAnsiTheme="minorEastAsia" w:hint="eastAsia"/>
                <w:color w:val="FF0000"/>
                <w:sz w:val="16"/>
                <w:szCs w:val="16"/>
              </w:rPr>
              <w:t>不整に</w:t>
            </w:r>
            <w:r w:rsidR="00C64AED" w:rsidRPr="00C64AED">
              <w:rPr>
                <w:rFonts w:asciiTheme="minorEastAsia" w:hAnsiTheme="minorEastAsia" w:hint="eastAsia"/>
                <w:color w:val="FF0000"/>
                <w:sz w:val="16"/>
                <w:szCs w:val="16"/>
              </w:rPr>
              <w:t>【</w:t>
            </w:r>
            <w:r w:rsidR="00C64AED" w:rsidRPr="00C64AED">
              <w:rPr>
                <w:rFonts w:asciiTheme="minorEastAsia" w:hAnsiTheme="minorEastAsia" w:hint="eastAsia"/>
                <w:color w:val="FF0000"/>
                <w:sz w:val="16"/>
                <w:szCs w:val="16"/>
              </w:rPr>
              <w:t>F</w:t>
            </w:r>
            <w:r w:rsidR="00C64AED" w:rsidRPr="00C64AED">
              <w:rPr>
                <w:rFonts w:asciiTheme="minorEastAsia" w:hAnsiTheme="minorEastAsia" w:hint="eastAsia"/>
                <w:color w:val="FF0000"/>
                <w:sz w:val="16"/>
                <w:szCs w:val="16"/>
              </w:rPr>
              <w:t>タグ】</w:t>
            </w:r>
            <w:r>
              <w:rPr>
                <w:rFonts w:asciiTheme="minorEastAsia" w:hAnsiTheme="minorEastAsia" w:hint="eastAsia"/>
                <w:sz w:val="16"/>
                <w:szCs w:val="16"/>
              </w:rPr>
              <w:t>}</w:t>
            </w:r>
            <w:r>
              <w:rPr>
                <w:rFonts w:asciiTheme="minorEastAsia" w:hAnsiTheme="minorEastAsia" w:hint="eastAsia"/>
                <w:sz w:val="16"/>
                <w:szCs w:val="16"/>
              </w:rPr>
              <w:t>造影</w:t>
            </w:r>
          </w:p>
          <w:p w14:paraId="0063518F" w14:textId="77777777" w:rsidR="00394FB1" w:rsidRPr="00A06BE8" w:rsidRDefault="00394FB1" w:rsidP="00C64AED">
            <w:pPr>
              <w:cnfStyle w:val="000000000000" w:firstRow="0" w:lastRow="0" w:firstColumn="0" w:lastColumn="0" w:oddVBand="0" w:evenVBand="0" w:oddHBand="0" w:evenHBand="0" w:firstRowFirstColumn="0" w:firstRowLastColumn="0" w:lastRowFirstColumn="0" w:lastRowLastColumn="0"/>
              <w:rPr>
                <w:b/>
                <w:sz w:val="16"/>
                <w:szCs w:val="16"/>
              </w:rPr>
            </w:pPr>
            <w:r>
              <w:rPr>
                <w:sz w:val="16"/>
                <w:szCs w:val="16"/>
              </w:rPr>
              <w:t>}</w:t>
            </w:r>
          </w:p>
        </w:tc>
      </w:tr>
      <w:tr w:rsidR="00394FB1" w14:paraId="3EB9D651" w14:textId="77777777" w:rsidTr="0039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196423ED" w14:textId="77777777" w:rsidR="00394FB1" w:rsidRDefault="00394FB1" w:rsidP="00C64AED">
            <w:pPr>
              <w:rPr>
                <w:sz w:val="16"/>
                <w:szCs w:val="16"/>
              </w:rPr>
            </w:pPr>
            <w:r w:rsidRPr="0076096E">
              <w:rPr>
                <w:rFonts w:hint="eastAsia"/>
                <w:b w:val="0"/>
                <w:color w:val="FF0000"/>
                <w:sz w:val="16"/>
                <w:szCs w:val="16"/>
                <w:highlight w:val="yellow"/>
              </w:rPr>
              <w:t>D</w:t>
            </w:r>
          </w:p>
        </w:tc>
        <w:tc>
          <w:tcPr>
            <w:tcW w:w="1677" w:type="dxa"/>
          </w:tcPr>
          <w:p w14:paraId="31C2FA6A"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周囲の既存構造との関係</w:t>
            </w:r>
          </w:p>
        </w:tc>
        <w:tc>
          <w:tcPr>
            <w:tcW w:w="5912" w:type="dxa"/>
          </w:tcPr>
          <w:p w14:paraId="200D7AA5" w14:textId="77777777" w:rsidR="00394FB1" w:rsidRPr="003D4B39" w:rsidRDefault="00394FB1"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3D4B39">
              <w:rPr>
                <w:rFonts w:hint="eastAsia"/>
                <w:b/>
                <w:sz w:val="16"/>
                <w:szCs w:val="16"/>
              </w:rPr>
              <w:t>・肺血管・気管支の集束像</w:t>
            </w:r>
          </w:p>
          <w:p w14:paraId="4026C004" w14:textId="77777777" w:rsidR="00394FB1" w:rsidRPr="004C0FB3"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sidRPr="003D4B39">
              <w:rPr>
                <w:rFonts w:hint="eastAsia"/>
                <w:b/>
                <w:sz w:val="16"/>
                <w:szCs w:val="16"/>
              </w:rPr>
              <w:t>・気管支閉塞</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rFonts w:hint="eastAsia"/>
                <w:sz w:val="16"/>
                <w:szCs w:val="16"/>
              </w:rPr>
              <w:t>気管支の腫瘍による閉塞、気管支を閉塞、気管支</w:t>
            </w:r>
            <w:r>
              <w:rPr>
                <w:rFonts w:hint="eastAsia"/>
                <w:sz w:val="16"/>
                <w:szCs w:val="16"/>
              </w:rPr>
              <w:t>{</w:t>
            </w:r>
            <w:r>
              <w:rPr>
                <w:rFonts w:hint="eastAsia"/>
                <w:sz w:val="16"/>
                <w:szCs w:val="16"/>
              </w:rPr>
              <w:t>の</w:t>
            </w:r>
            <w:r>
              <w:rPr>
                <w:rFonts w:hint="eastAsia"/>
                <w:sz w:val="16"/>
                <w:szCs w:val="16"/>
              </w:rPr>
              <w:t>}</w:t>
            </w:r>
            <w:r>
              <w:rPr>
                <w:rFonts w:hint="eastAsia"/>
                <w:sz w:val="16"/>
                <w:szCs w:val="16"/>
              </w:rPr>
              <w:t>途絶、閉塞</w:t>
            </w:r>
          </w:p>
          <w:p w14:paraId="29A13C83" w14:textId="77777777" w:rsidR="00394FB1" w:rsidRPr="00CB3680" w:rsidRDefault="00394FB1" w:rsidP="00C64AED">
            <w:pPr>
              <w:cnfStyle w:val="000000100000" w:firstRow="0" w:lastRow="0" w:firstColumn="0" w:lastColumn="0" w:oddVBand="0" w:evenVBand="0" w:oddHBand="1" w:evenHBand="0" w:firstRowFirstColumn="0" w:firstRowLastColumn="0" w:lastRowFirstColumn="0" w:lastRowLastColumn="0"/>
            </w:pPr>
            <w:r w:rsidRPr="003D4B39">
              <w:rPr>
                <w:rFonts w:hint="eastAsia"/>
                <w:b/>
                <w:sz w:val="16"/>
                <w:szCs w:val="16"/>
              </w:rPr>
              <w:t>・肺血管・気管支の圧排像</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rFonts w:hint="eastAsia"/>
                <w:sz w:val="16"/>
                <w:szCs w:val="16"/>
              </w:rPr>
              <w:t>圧排性</w:t>
            </w:r>
            <w:r>
              <w:rPr>
                <w:rFonts w:hint="eastAsia"/>
                <w:sz w:val="16"/>
                <w:szCs w:val="16"/>
              </w:rPr>
              <w:t>{</w:t>
            </w:r>
            <w:r>
              <w:rPr>
                <w:rFonts w:hint="eastAsia"/>
                <w:sz w:val="16"/>
                <w:szCs w:val="16"/>
              </w:rPr>
              <w:t>増大</w:t>
            </w:r>
            <w:r>
              <w:rPr>
                <w:rFonts w:hint="eastAsia"/>
                <w:sz w:val="16"/>
                <w:szCs w:val="16"/>
              </w:rPr>
              <w:t>/</w:t>
            </w:r>
            <w:r>
              <w:rPr>
                <w:rFonts w:hint="eastAsia"/>
                <w:sz w:val="16"/>
                <w:szCs w:val="16"/>
              </w:rPr>
              <w:t>増殖</w:t>
            </w:r>
            <w:r>
              <w:rPr>
                <w:rFonts w:hint="eastAsia"/>
                <w:sz w:val="16"/>
                <w:szCs w:val="16"/>
              </w:rPr>
              <w:t>/</w:t>
            </w:r>
            <w:r>
              <w:rPr>
                <w:rFonts w:hint="eastAsia"/>
                <w:sz w:val="16"/>
                <w:szCs w:val="16"/>
              </w:rPr>
              <w:t>変化</w:t>
            </w:r>
            <w:r>
              <w:rPr>
                <w:rFonts w:hint="eastAsia"/>
                <w:sz w:val="16"/>
                <w:szCs w:val="16"/>
              </w:rPr>
              <w:t>}</w:t>
            </w:r>
          </w:p>
          <w:p w14:paraId="299B2603"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sidRPr="003D4B39">
              <w:rPr>
                <w:rFonts w:hint="eastAsia"/>
                <w:b/>
                <w:sz w:val="16"/>
                <w:szCs w:val="16"/>
              </w:rPr>
              <w:t>・胸膜陥入像</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rFonts w:hint="eastAsia"/>
                <w:sz w:val="16"/>
                <w:szCs w:val="16"/>
              </w:rPr>
              <w:t>胸膜</w:t>
            </w:r>
            <w:r>
              <w:rPr>
                <w:rFonts w:hint="eastAsia"/>
                <w:sz w:val="16"/>
                <w:szCs w:val="16"/>
              </w:rPr>
              <w:t>{</w:t>
            </w:r>
            <w:r>
              <w:rPr>
                <w:rFonts w:hint="eastAsia"/>
                <w:sz w:val="16"/>
                <w:szCs w:val="16"/>
              </w:rPr>
              <w:t>の</w:t>
            </w:r>
            <w:r>
              <w:rPr>
                <w:rFonts w:hint="eastAsia"/>
                <w:sz w:val="16"/>
                <w:szCs w:val="16"/>
              </w:rPr>
              <w:t>}{</w:t>
            </w:r>
            <w:r>
              <w:rPr>
                <w:rFonts w:hint="eastAsia"/>
                <w:sz w:val="16"/>
                <w:szCs w:val="16"/>
              </w:rPr>
              <w:t>引き込み像</w:t>
            </w:r>
            <w:r>
              <w:rPr>
                <w:rFonts w:hint="eastAsia"/>
                <w:sz w:val="16"/>
                <w:szCs w:val="16"/>
              </w:rPr>
              <w:t>/</w:t>
            </w:r>
            <w:r>
              <w:rPr>
                <w:rFonts w:hint="eastAsia"/>
                <w:sz w:val="16"/>
                <w:szCs w:val="16"/>
              </w:rPr>
              <w:t>陥入</w:t>
            </w:r>
            <w:r>
              <w:rPr>
                <w:rFonts w:hint="eastAsia"/>
                <w:sz w:val="16"/>
                <w:szCs w:val="16"/>
              </w:rPr>
              <w:t>/</w:t>
            </w:r>
            <w:r>
              <w:rPr>
                <w:rFonts w:hint="eastAsia"/>
                <w:sz w:val="16"/>
                <w:szCs w:val="16"/>
              </w:rPr>
              <w:t>陥入像</w:t>
            </w:r>
            <w:r>
              <w:rPr>
                <w:rFonts w:hint="eastAsia"/>
                <w:sz w:val="16"/>
                <w:szCs w:val="16"/>
              </w:rPr>
              <w:t>}</w:t>
            </w:r>
          </w:p>
          <w:p w14:paraId="400E1250"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sidRPr="003D4B39">
              <w:rPr>
                <w:rFonts w:hint="eastAsia"/>
                <w:b/>
                <w:sz w:val="16"/>
                <w:szCs w:val="16"/>
              </w:rPr>
              <w:t>・胸膜陥凹像</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sz w:val="16"/>
                <w:szCs w:val="16"/>
              </w:rPr>
              <w:t>葉間</w:t>
            </w:r>
            <w:r>
              <w:rPr>
                <w:rFonts w:hint="eastAsia"/>
                <w:sz w:val="16"/>
                <w:szCs w:val="16"/>
              </w:rPr>
              <w:t>}</w:t>
            </w:r>
            <w:r>
              <w:rPr>
                <w:sz w:val="16"/>
                <w:szCs w:val="16"/>
              </w:rPr>
              <w:t>胸膜</w:t>
            </w:r>
            <w:r>
              <w:rPr>
                <w:rFonts w:hint="eastAsia"/>
                <w:sz w:val="16"/>
                <w:szCs w:val="16"/>
              </w:rPr>
              <w:t>{</w:t>
            </w:r>
            <w:r>
              <w:rPr>
                <w:sz w:val="16"/>
                <w:szCs w:val="16"/>
              </w:rPr>
              <w:t>の</w:t>
            </w:r>
            <w:r>
              <w:rPr>
                <w:rFonts w:hint="eastAsia"/>
                <w:sz w:val="16"/>
                <w:szCs w:val="16"/>
              </w:rPr>
              <w:t>}</w:t>
            </w:r>
            <w:r w:rsidRPr="00F92CBB">
              <w:rPr>
                <w:sz w:val="16"/>
                <w:szCs w:val="16"/>
              </w:rPr>
              <w:t>陥凹</w:t>
            </w:r>
            <w:r>
              <w:rPr>
                <w:rFonts w:hint="eastAsia"/>
                <w:sz w:val="16"/>
                <w:szCs w:val="16"/>
              </w:rPr>
              <w:t>{</w:t>
            </w:r>
            <w:r>
              <w:rPr>
                <w:rFonts w:hint="eastAsia"/>
                <w:sz w:val="16"/>
                <w:szCs w:val="16"/>
              </w:rPr>
              <w:t>像</w:t>
            </w:r>
            <w:r>
              <w:rPr>
                <w:rFonts w:hint="eastAsia"/>
                <w:sz w:val="16"/>
                <w:szCs w:val="16"/>
              </w:rPr>
              <w:t>}</w:t>
            </w:r>
          </w:p>
          <w:p w14:paraId="76E15D01" w14:textId="77777777" w:rsidR="00394FB1" w:rsidRPr="003D4B39" w:rsidRDefault="00394FB1"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3D4B39">
              <w:rPr>
                <w:rFonts w:hint="eastAsia"/>
                <w:b/>
                <w:sz w:val="16"/>
                <w:szCs w:val="16"/>
              </w:rPr>
              <w:t>・胸膜肥厚像</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rFonts w:hint="eastAsia"/>
                <w:sz w:val="16"/>
                <w:szCs w:val="16"/>
              </w:rPr>
              <w:t>石灰化</w:t>
            </w:r>
            <w:r>
              <w:rPr>
                <w:rFonts w:hint="eastAsia"/>
                <w:sz w:val="16"/>
                <w:szCs w:val="16"/>
              </w:rPr>
              <w:t>}</w:t>
            </w:r>
            <w:r>
              <w:rPr>
                <w:rFonts w:hint="eastAsia"/>
                <w:sz w:val="16"/>
                <w:szCs w:val="16"/>
              </w:rPr>
              <w:t>胸膜肥厚</w:t>
            </w:r>
            <w:r>
              <w:rPr>
                <w:rFonts w:hint="eastAsia"/>
                <w:sz w:val="16"/>
                <w:szCs w:val="16"/>
              </w:rPr>
              <w:t>{</w:t>
            </w:r>
            <w:r>
              <w:rPr>
                <w:rFonts w:hint="eastAsia"/>
                <w:sz w:val="16"/>
                <w:szCs w:val="16"/>
              </w:rPr>
              <w:t>像</w:t>
            </w:r>
            <w:r>
              <w:rPr>
                <w:rFonts w:hint="eastAsia"/>
                <w:sz w:val="16"/>
                <w:szCs w:val="16"/>
              </w:rPr>
              <w:t>}</w:t>
            </w:r>
          </w:p>
        </w:tc>
      </w:tr>
      <w:tr w:rsidR="00394FB1" w14:paraId="3027247C" w14:textId="77777777" w:rsidTr="00394FB1">
        <w:tc>
          <w:tcPr>
            <w:cnfStyle w:val="001000000000" w:firstRow="0" w:lastRow="0" w:firstColumn="1" w:lastColumn="0" w:oddVBand="0" w:evenVBand="0" w:oddHBand="0" w:evenHBand="0" w:firstRowFirstColumn="0" w:firstRowLastColumn="0" w:lastRowFirstColumn="0" w:lastRowLastColumn="0"/>
            <w:tcW w:w="1125" w:type="dxa"/>
          </w:tcPr>
          <w:p w14:paraId="7A5FAB14" w14:textId="77777777" w:rsidR="00394FB1" w:rsidRDefault="00394FB1" w:rsidP="00C64AED">
            <w:pPr>
              <w:rPr>
                <w:sz w:val="16"/>
                <w:szCs w:val="16"/>
              </w:rPr>
            </w:pPr>
            <w:r w:rsidRPr="0076096E">
              <w:rPr>
                <w:rFonts w:hint="eastAsia"/>
                <w:b w:val="0"/>
                <w:color w:val="FF0000"/>
                <w:sz w:val="16"/>
                <w:szCs w:val="16"/>
                <w:highlight w:val="yellow"/>
              </w:rPr>
              <w:lastRenderedPageBreak/>
              <w:t>D</w:t>
            </w:r>
          </w:p>
        </w:tc>
        <w:tc>
          <w:tcPr>
            <w:tcW w:w="1677" w:type="dxa"/>
          </w:tcPr>
          <w:p w14:paraId="43330D4F"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近傍所見</w:t>
            </w:r>
          </w:p>
        </w:tc>
        <w:tc>
          <w:tcPr>
            <w:tcW w:w="5912" w:type="dxa"/>
          </w:tcPr>
          <w:p w14:paraId="18927109"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sidRPr="00045AC4">
              <w:rPr>
                <w:rFonts w:hint="eastAsia"/>
                <w:b/>
                <w:sz w:val="16"/>
                <w:szCs w:val="16"/>
              </w:rPr>
              <w:t>・ブラ</w:t>
            </w:r>
          </w:p>
          <w:p w14:paraId="450717DF"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sidRPr="00B54FFD">
              <w:rPr>
                <w:rFonts w:hint="eastAsia"/>
                <w:b/>
                <w:sz w:val="16"/>
                <w:szCs w:val="16"/>
              </w:rPr>
              <w:t>・嚢胞</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sidRPr="00B54FFD">
              <w:rPr>
                <w:rFonts w:hint="eastAsia"/>
                <w:sz w:val="16"/>
                <w:szCs w:val="16"/>
              </w:rPr>
              <w:t>嚢胞</w:t>
            </w:r>
            <w:r w:rsidRPr="00B54FFD">
              <w:rPr>
                <w:rFonts w:hint="eastAsia"/>
                <w:sz w:val="16"/>
                <w:szCs w:val="16"/>
              </w:rPr>
              <w:t>{</w:t>
            </w:r>
            <w:r w:rsidRPr="00B54FFD">
              <w:rPr>
                <w:rFonts w:hint="eastAsia"/>
                <w:sz w:val="16"/>
                <w:szCs w:val="16"/>
              </w:rPr>
              <w:t>構造</w:t>
            </w:r>
            <w:r w:rsidRPr="00B54FFD">
              <w:rPr>
                <w:rFonts w:hint="eastAsia"/>
                <w:sz w:val="16"/>
                <w:szCs w:val="16"/>
              </w:rPr>
              <w:t>/</w:t>
            </w:r>
            <w:r w:rsidRPr="00B54FFD">
              <w:rPr>
                <w:rFonts w:hint="eastAsia"/>
                <w:sz w:val="16"/>
                <w:szCs w:val="16"/>
              </w:rPr>
              <w:t>壁</w:t>
            </w:r>
            <w:r w:rsidRPr="00B54FFD">
              <w:rPr>
                <w:rFonts w:hint="eastAsia"/>
                <w:sz w:val="16"/>
                <w:szCs w:val="16"/>
              </w:rPr>
              <w:t>}</w:t>
            </w:r>
            <w:r w:rsidRPr="00B54FFD">
              <w:rPr>
                <w:rFonts w:hint="eastAsia"/>
                <w:sz w:val="16"/>
                <w:szCs w:val="16"/>
              </w:rPr>
              <w:t>、</w:t>
            </w:r>
            <w:r w:rsidRPr="0037506C">
              <w:rPr>
                <w:rFonts w:hint="eastAsia"/>
                <w:sz w:val="16"/>
                <w:szCs w:val="16"/>
              </w:rPr>
              <w:t>嚢疱</w:t>
            </w:r>
            <w:r>
              <w:rPr>
                <w:rFonts w:hint="eastAsia"/>
                <w:sz w:val="16"/>
                <w:szCs w:val="16"/>
              </w:rPr>
              <w:t>、</w:t>
            </w:r>
            <w:r w:rsidRPr="00512B27">
              <w:rPr>
                <w:rFonts w:hint="eastAsia"/>
                <w:sz w:val="16"/>
                <w:szCs w:val="16"/>
              </w:rPr>
              <w:t>気腫肺間</w:t>
            </w:r>
          </w:p>
          <w:p w14:paraId="3C2BA94B"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sidRPr="00045AC4">
              <w:rPr>
                <w:rFonts w:hint="eastAsia"/>
                <w:b/>
                <w:sz w:val="16"/>
                <w:szCs w:val="16"/>
              </w:rPr>
              <w:t>・副病変</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rFonts w:hint="eastAsia"/>
                <w:sz w:val="16"/>
                <w:szCs w:val="16"/>
              </w:rPr>
              <w:t>副腫瘍結節、連続</w:t>
            </w:r>
            <w:r>
              <w:rPr>
                <w:rFonts w:hint="eastAsia"/>
                <w:sz w:val="16"/>
                <w:szCs w:val="16"/>
              </w:rPr>
              <w:t>/</w:t>
            </w:r>
            <w:r>
              <w:rPr>
                <w:rFonts w:hint="eastAsia"/>
                <w:sz w:val="16"/>
                <w:szCs w:val="16"/>
              </w:rPr>
              <w:t>隣接した結節様構造、娘病変、衛星病変</w:t>
            </w:r>
          </w:p>
          <w:p w14:paraId="720A6F92"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sidRPr="003D4B39">
              <w:rPr>
                <w:rFonts w:hint="eastAsia"/>
                <w:b/>
                <w:sz w:val="16"/>
                <w:szCs w:val="16"/>
              </w:rPr>
              <w:t>・小葉間隔壁肥厚</w:t>
            </w:r>
          </w:p>
          <w:p w14:paraId="15671F44" w14:textId="77777777" w:rsidR="00394FB1" w:rsidRPr="003D4B39"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＊背景肺に対する記載においても、若干の意味的齟齬は許容して本区分を援用する。</w:t>
            </w:r>
          </w:p>
        </w:tc>
      </w:tr>
      <w:tr w:rsidR="00394FB1" w14:paraId="68FA827B" w14:textId="77777777" w:rsidTr="0039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68AF6609" w14:textId="77777777" w:rsidR="00394FB1" w:rsidRDefault="00394FB1" w:rsidP="00C64AED">
            <w:pPr>
              <w:rPr>
                <w:sz w:val="16"/>
                <w:szCs w:val="16"/>
              </w:rPr>
            </w:pPr>
            <w:r w:rsidRPr="0076096E">
              <w:rPr>
                <w:rFonts w:hint="eastAsia"/>
                <w:b w:val="0"/>
                <w:color w:val="FF0000"/>
                <w:sz w:val="16"/>
                <w:szCs w:val="16"/>
                <w:highlight w:val="yellow"/>
              </w:rPr>
              <w:t>D</w:t>
            </w:r>
          </w:p>
        </w:tc>
        <w:tc>
          <w:tcPr>
            <w:tcW w:w="1677" w:type="dxa"/>
          </w:tcPr>
          <w:p w14:paraId="2BEA61EE"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二次性変化</w:t>
            </w:r>
          </w:p>
        </w:tc>
        <w:tc>
          <w:tcPr>
            <w:tcW w:w="5912" w:type="dxa"/>
          </w:tcPr>
          <w:p w14:paraId="59BBA833"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sidRPr="00B54FFD">
              <w:rPr>
                <w:rFonts w:hint="eastAsia"/>
                <w:b/>
                <w:sz w:val="16"/>
                <w:szCs w:val="16"/>
              </w:rPr>
              <w:t>・無気肺</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sz w:val="16"/>
                <w:szCs w:val="16"/>
              </w:rPr>
              <w:t>{</w:t>
            </w:r>
            <w:r w:rsidRPr="00B77916">
              <w:rPr>
                <w:sz w:val="16"/>
                <w:szCs w:val="16"/>
              </w:rPr>
              <w:t>末梢に</w:t>
            </w:r>
            <w:r>
              <w:rPr>
                <w:rFonts w:hint="eastAsia"/>
                <w:sz w:val="16"/>
                <w:szCs w:val="16"/>
              </w:rPr>
              <w:t>/</w:t>
            </w:r>
            <w:r>
              <w:rPr>
                <w:rFonts w:hint="eastAsia"/>
                <w:sz w:val="16"/>
                <w:szCs w:val="16"/>
              </w:rPr>
              <w:t>末梢の</w:t>
            </w:r>
            <w:r>
              <w:rPr>
                <w:rFonts w:hint="eastAsia"/>
                <w:sz w:val="16"/>
                <w:szCs w:val="16"/>
              </w:rPr>
              <w:t>}</w:t>
            </w:r>
            <w:r w:rsidRPr="00B77916">
              <w:rPr>
                <w:sz w:val="16"/>
                <w:szCs w:val="16"/>
              </w:rPr>
              <w:t>虚脱</w:t>
            </w:r>
            <w:r>
              <w:rPr>
                <w:rFonts w:hint="eastAsia"/>
                <w:sz w:val="16"/>
                <w:szCs w:val="16"/>
              </w:rPr>
              <w:t>{</w:t>
            </w:r>
            <w:r w:rsidRPr="00B77916">
              <w:rPr>
                <w:sz w:val="16"/>
                <w:szCs w:val="16"/>
              </w:rPr>
              <w:t>肺</w:t>
            </w:r>
            <w:r>
              <w:rPr>
                <w:rFonts w:hint="eastAsia"/>
                <w:sz w:val="16"/>
                <w:szCs w:val="16"/>
              </w:rPr>
              <w:t>}</w:t>
            </w:r>
            <w:r>
              <w:rPr>
                <w:rFonts w:hint="eastAsia"/>
                <w:sz w:val="16"/>
                <w:szCs w:val="16"/>
              </w:rPr>
              <w:t>、</w:t>
            </w:r>
            <w:r>
              <w:rPr>
                <w:rFonts w:hint="eastAsia"/>
                <w:sz w:val="16"/>
                <w:szCs w:val="16"/>
              </w:rPr>
              <w:t>{</w:t>
            </w:r>
            <w:r>
              <w:rPr>
                <w:rFonts w:hint="eastAsia"/>
                <w:sz w:val="16"/>
                <w:szCs w:val="16"/>
              </w:rPr>
              <w:t>末梢に</w:t>
            </w:r>
            <w:r>
              <w:rPr>
                <w:rFonts w:hint="eastAsia"/>
                <w:sz w:val="16"/>
                <w:szCs w:val="16"/>
              </w:rPr>
              <w:t>/</w:t>
            </w:r>
            <w:r>
              <w:rPr>
                <w:rFonts w:hint="eastAsia"/>
                <w:sz w:val="16"/>
                <w:szCs w:val="16"/>
              </w:rPr>
              <w:t>末梢気管支に</w:t>
            </w:r>
            <w:r>
              <w:rPr>
                <w:rFonts w:hint="eastAsia"/>
                <w:sz w:val="16"/>
                <w:szCs w:val="16"/>
              </w:rPr>
              <w:t>/</w:t>
            </w:r>
            <w:r>
              <w:rPr>
                <w:rFonts w:hint="eastAsia"/>
                <w:sz w:val="16"/>
                <w:szCs w:val="16"/>
              </w:rPr>
              <w:t>末梢の気管支内に</w:t>
            </w:r>
            <w:r>
              <w:rPr>
                <w:sz w:val="16"/>
                <w:szCs w:val="16"/>
              </w:rPr>
              <w:t>}</w:t>
            </w:r>
            <w:r w:rsidRPr="001E5FF2">
              <w:rPr>
                <w:rFonts w:hint="eastAsia"/>
                <w:sz w:val="16"/>
                <w:szCs w:val="16"/>
              </w:rPr>
              <w:t>粘液栓</w:t>
            </w:r>
          </w:p>
          <w:p w14:paraId="0F3083F9" w14:textId="77777777" w:rsidR="00394FB1" w:rsidRPr="00D94AB4" w:rsidRDefault="00394FB1"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D94AB4">
              <w:rPr>
                <w:rFonts w:hint="eastAsia"/>
                <w:b/>
                <w:sz w:val="16"/>
                <w:szCs w:val="16"/>
              </w:rPr>
              <w:t>・閉塞性肺炎</w:t>
            </w:r>
          </w:p>
          <w:p w14:paraId="534399F5" w14:textId="77777777" w:rsidR="00394FB1" w:rsidRPr="00D94AB4" w:rsidRDefault="00394FB1"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D94AB4">
              <w:rPr>
                <w:rFonts w:hint="eastAsia"/>
                <w:b/>
                <w:sz w:val="16"/>
                <w:szCs w:val="16"/>
              </w:rPr>
              <w:t>・胸水</w:t>
            </w:r>
          </w:p>
          <w:p w14:paraId="6376362D"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sidRPr="00B54FFD">
              <w:rPr>
                <w:rFonts w:hint="eastAsia"/>
                <w:b/>
                <w:sz w:val="16"/>
                <w:szCs w:val="16"/>
              </w:rPr>
              <w:t>・気管支血管周囲間質肥厚</w:t>
            </w:r>
            <w:r>
              <w:rPr>
                <w:rFonts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気管支血管束</w:t>
            </w:r>
            <w:r>
              <w:rPr>
                <w:rFonts w:asciiTheme="minorEastAsia" w:hAnsiTheme="minorEastAsia" w:hint="eastAsia"/>
                <w:sz w:val="16"/>
                <w:szCs w:val="16"/>
              </w:rPr>
              <w:t>{</w:t>
            </w:r>
            <w:r>
              <w:rPr>
                <w:rFonts w:asciiTheme="minorEastAsia" w:hAnsiTheme="minorEastAsia" w:hint="eastAsia"/>
                <w:sz w:val="16"/>
                <w:szCs w:val="16"/>
              </w:rPr>
              <w:t>が</w:t>
            </w:r>
            <w:r>
              <w:rPr>
                <w:rFonts w:asciiTheme="minorEastAsia" w:hAnsiTheme="minorEastAsia" w:hint="eastAsia"/>
                <w:sz w:val="16"/>
                <w:szCs w:val="16"/>
              </w:rPr>
              <w:t>/</w:t>
            </w:r>
            <w:r>
              <w:rPr>
                <w:rFonts w:asciiTheme="minorEastAsia" w:hAnsiTheme="minorEastAsia" w:hint="eastAsia"/>
                <w:sz w:val="16"/>
                <w:szCs w:val="16"/>
              </w:rPr>
              <w:t>の</w:t>
            </w:r>
            <w:r>
              <w:rPr>
                <w:rFonts w:asciiTheme="minorEastAsia" w:hAnsiTheme="minorEastAsia" w:hint="eastAsia"/>
                <w:sz w:val="16"/>
                <w:szCs w:val="16"/>
              </w:rPr>
              <w:t>}</w:t>
            </w:r>
            <w:r>
              <w:rPr>
                <w:rFonts w:asciiTheme="minorEastAsia" w:hAnsiTheme="minorEastAsia" w:hint="eastAsia"/>
                <w:sz w:val="16"/>
                <w:szCs w:val="16"/>
              </w:rPr>
              <w:t>肥厚</w:t>
            </w:r>
          </w:p>
          <w:p w14:paraId="490944F3"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sz w:val="16"/>
                <w:szCs w:val="16"/>
              </w:rPr>
            </w:pPr>
            <w:r w:rsidRPr="00D94AB4">
              <w:rPr>
                <w:rFonts w:hint="eastAsia"/>
                <w:b/>
                <w:sz w:val="16"/>
                <w:szCs w:val="16"/>
              </w:rPr>
              <w:t>・気管支壁肥厚</w:t>
            </w:r>
            <w:r w:rsidRPr="00D94AB4">
              <w:rPr>
                <w:b/>
                <w:sz w:val="16"/>
                <w:szCs w:val="16"/>
              </w:rPr>
              <w:t xml:space="preserve"> </w:t>
            </w:r>
            <w:r>
              <w:rPr>
                <w:rFonts w:asciiTheme="minorEastAsia" w:hAnsiTheme="minorEastAsia" w:hint="eastAsia"/>
                <w:sz w:val="16"/>
                <w:szCs w:val="16"/>
              </w:rPr>
              <w:t>⊃</w:t>
            </w:r>
            <w:r>
              <w:rPr>
                <w:rFonts w:hint="eastAsia"/>
                <w:sz w:val="16"/>
                <w:szCs w:val="16"/>
              </w:rPr>
              <w:t xml:space="preserve"> </w:t>
            </w:r>
            <w:r>
              <w:rPr>
                <w:rFonts w:hint="eastAsia"/>
                <w:sz w:val="16"/>
                <w:szCs w:val="16"/>
              </w:rPr>
              <w:t>気管支壁</w:t>
            </w:r>
            <w:r>
              <w:rPr>
                <w:rFonts w:hint="eastAsia"/>
                <w:sz w:val="16"/>
                <w:szCs w:val="16"/>
              </w:rPr>
              <w:t>{</w:t>
            </w:r>
            <w:r>
              <w:rPr>
                <w:rFonts w:hint="eastAsia"/>
                <w:sz w:val="16"/>
                <w:szCs w:val="16"/>
              </w:rPr>
              <w:t>に</w:t>
            </w:r>
            <w:r>
              <w:rPr>
                <w:rFonts w:hint="eastAsia"/>
                <w:sz w:val="16"/>
                <w:szCs w:val="16"/>
              </w:rPr>
              <w:t>/</w:t>
            </w:r>
            <w:r>
              <w:rPr>
                <w:rFonts w:hint="eastAsia"/>
                <w:sz w:val="16"/>
                <w:szCs w:val="16"/>
              </w:rPr>
              <w:t>の</w:t>
            </w:r>
            <w:r>
              <w:rPr>
                <w:rFonts w:hint="eastAsia"/>
                <w:sz w:val="16"/>
                <w:szCs w:val="16"/>
              </w:rPr>
              <w:t>}</w:t>
            </w:r>
            <w:r>
              <w:rPr>
                <w:rFonts w:hint="eastAsia"/>
                <w:sz w:val="16"/>
                <w:szCs w:val="16"/>
              </w:rPr>
              <w:t>肥厚</w:t>
            </w:r>
          </w:p>
          <w:p w14:paraId="03A6E7A3" w14:textId="77777777" w:rsidR="00394FB1" w:rsidRDefault="00394FB1"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B54FFD">
              <w:rPr>
                <w:rFonts w:hint="eastAsia"/>
                <w:b/>
                <w:sz w:val="16"/>
                <w:szCs w:val="16"/>
              </w:rPr>
              <w:t>・非特異的炎症</w:t>
            </w:r>
            <w:r>
              <w:rPr>
                <w:rFonts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sidRPr="00170240">
              <w:rPr>
                <w:rFonts w:asciiTheme="minorEastAsia" w:hAnsiTheme="minorEastAsia" w:hint="eastAsia"/>
                <w:sz w:val="16"/>
                <w:szCs w:val="16"/>
              </w:rPr>
              <w:t>脂肪織濃度上昇</w:t>
            </w:r>
            <w:r>
              <w:rPr>
                <w:rFonts w:asciiTheme="minorEastAsia" w:hAnsiTheme="minorEastAsia" w:hint="eastAsia"/>
                <w:sz w:val="16"/>
                <w:szCs w:val="16"/>
              </w:rPr>
              <w:t>、炎症</w:t>
            </w:r>
          </w:p>
          <w:p w14:paraId="35110506" w14:textId="77777777" w:rsidR="00394FB1" w:rsidRPr="00244DD5" w:rsidRDefault="00394FB1" w:rsidP="00C64AED">
            <w:pPr>
              <w:ind w:firstLineChars="900" w:firstLine="1440"/>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Pr>
                <w:rFonts w:asciiTheme="minorEastAsia" w:hAnsiTheme="minorEastAsia" w:hint="eastAsia"/>
                <w:sz w:val="16"/>
                <w:szCs w:val="16"/>
              </w:rPr>
              <w:t>{</w:t>
            </w:r>
            <w:r>
              <w:rPr>
                <w:rFonts w:asciiTheme="minorEastAsia" w:hAnsiTheme="minorEastAsia" w:hint="eastAsia"/>
                <w:sz w:val="16"/>
                <w:szCs w:val="16"/>
              </w:rPr>
              <w:t>周囲への</w:t>
            </w:r>
            <w:r>
              <w:rPr>
                <w:rFonts w:asciiTheme="minorEastAsia" w:hAnsiTheme="minorEastAsia" w:hint="eastAsia"/>
                <w:sz w:val="16"/>
                <w:szCs w:val="16"/>
              </w:rPr>
              <w:t>/</w:t>
            </w:r>
            <w:r>
              <w:rPr>
                <w:rFonts w:asciiTheme="minorEastAsia" w:hAnsiTheme="minorEastAsia" w:hint="eastAsia"/>
                <w:sz w:val="16"/>
                <w:szCs w:val="16"/>
              </w:rPr>
              <w:t>周囲の</w:t>
            </w:r>
            <w:r>
              <w:rPr>
                <w:rFonts w:asciiTheme="minorEastAsia" w:hAnsiTheme="minorEastAsia" w:hint="eastAsia"/>
                <w:sz w:val="16"/>
                <w:szCs w:val="16"/>
              </w:rPr>
              <w:t>/</w:t>
            </w:r>
            <w:r>
              <w:rPr>
                <w:rFonts w:asciiTheme="minorEastAsia" w:hAnsiTheme="minorEastAsia" w:hint="eastAsia"/>
                <w:sz w:val="16"/>
                <w:szCs w:val="16"/>
              </w:rPr>
              <w:t>周囲に</w:t>
            </w:r>
            <w:r>
              <w:rPr>
                <w:rFonts w:asciiTheme="minorEastAsia" w:hAnsiTheme="minorEastAsia" w:hint="eastAsia"/>
                <w:sz w:val="16"/>
                <w:szCs w:val="16"/>
              </w:rPr>
              <w:t>}{</w:t>
            </w:r>
            <w:r>
              <w:rPr>
                <w:rFonts w:asciiTheme="minorEastAsia" w:hAnsiTheme="minorEastAsia" w:hint="eastAsia"/>
                <w:sz w:val="16"/>
                <w:szCs w:val="16"/>
              </w:rPr>
              <w:t>網状影</w:t>
            </w:r>
            <w:r>
              <w:rPr>
                <w:rFonts w:asciiTheme="minorEastAsia" w:hAnsiTheme="minorEastAsia" w:hint="eastAsia"/>
                <w:sz w:val="16"/>
                <w:szCs w:val="16"/>
              </w:rPr>
              <w:t>/</w:t>
            </w:r>
            <w:r w:rsidRPr="00766AEC">
              <w:rPr>
                <w:rFonts w:asciiTheme="minorEastAsia" w:hAnsiTheme="minorEastAsia" w:hint="eastAsia"/>
                <w:sz w:val="16"/>
                <w:szCs w:val="16"/>
              </w:rPr>
              <w:t>索状影</w:t>
            </w:r>
            <w:r>
              <w:rPr>
                <w:rFonts w:asciiTheme="minorEastAsia" w:hAnsiTheme="minorEastAsia" w:hint="eastAsia"/>
                <w:sz w:val="16"/>
                <w:szCs w:val="16"/>
              </w:rPr>
              <w:t>/</w:t>
            </w:r>
            <w:r>
              <w:rPr>
                <w:rFonts w:asciiTheme="minorEastAsia" w:hAnsiTheme="minorEastAsia" w:hint="eastAsia"/>
                <w:sz w:val="16"/>
                <w:szCs w:val="16"/>
              </w:rPr>
              <w:t>散布影</w:t>
            </w:r>
            <w:r>
              <w:rPr>
                <w:rFonts w:asciiTheme="minorEastAsia" w:hAnsiTheme="minorEastAsia" w:hint="eastAsia"/>
                <w:sz w:val="16"/>
                <w:szCs w:val="16"/>
              </w:rPr>
              <w:t>/</w:t>
            </w:r>
            <w:r w:rsidRPr="0092723A">
              <w:rPr>
                <w:rFonts w:asciiTheme="minorEastAsia" w:hAnsiTheme="minorEastAsia" w:hint="eastAsia"/>
                <w:sz w:val="16"/>
                <w:szCs w:val="16"/>
              </w:rPr>
              <w:t>火焔状陰影</w:t>
            </w:r>
            <w:r>
              <w:rPr>
                <w:rFonts w:asciiTheme="minorEastAsia" w:hAnsiTheme="minorEastAsia" w:hint="eastAsia"/>
                <w:sz w:val="16"/>
                <w:szCs w:val="16"/>
              </w:rPr>
              <w:t>/</w:t>
            </w:r>
            <w:r>
              <w:rPr>
                <w:rFonts w:asciiTheme="minorEastAsia" w:hAnsiTheme="minorEastAsia" w:hint="eastAsia"/>
                <w:sz w:val="16"/>
                <w:szCs w:val="16"/>
              </w:rPr>
              <w:t>浸潤影</w:t>
            </w:r>
            <w:r>
              <w:rPr>
                <w:rFonts w:asciiTheme="minorEastAsia" w:hAnsiTheme="minorEastAsia" w:hint="eastAsia"/>
                <w:sz w:val="16"/>
                <w:szCs w:val="16"/>
              </w:rPr>
              <w:t>/Consolidation}</w:t>
            </w:r>
            <w:r>
              <w:rPr>
                <w:rFonts w:asciiTheme="minorEastAsia" w:hAnsiTheme="minorEastAsia"/>
                <w:sz w:val="16"/>
                <w:szCs w:val="16"/>
              </w:rPr>
              <w:t>{</w:t>
            </w:r>
            <w:r>
              <w:rPr>
                <w:rFonts w:asciiTheme="minorEastAsia" w:hAnsiTheme="minorEastAsia" w:hint="eastAsia"/>
                <w:sz w:val="16"/>
                <w:szCs w:val="16"/>
              </w:rPr>
              <w:t>波及</w:t>
            </w:r>
            <w:r>
              <w:rPr>
                <w:rFonts w:asciiTheme="minorEastAsia" w:hAnsiTheme="minorEastAsia" w:hint="eastAsia"/>
                <w:sz w:val="16"/>
                <w:szCs w:val="16"/>
              </w:rPr>
              <w:t>}</w:t>
            </w:r>
          </w:p>
        </w:tc>
      </w:tr>
      <w:tr w:rsidR="00394FB1" w14:paraId="3A7D6124" w14:textId="77777777" w:rsidTr="00394FB1">
        <w:tc>
          <w:tcPr>
            <w:cnfStyle w:val="001000000000" w:firstRow="0" w:lastRow="0" w:firstColumn="1" w:lastColumn="0" w:oddVBand="0" w:evenVBand="0" w:oddHBand="0" w:evenHBand="0" w:firstRowFirstColumn="0" w:firstRowLastColumn="0" w:lastRowFirstColumn="0" w:lastRowLastColumn="0"/>
            <w:tcW w:w="1125" w:type="dxa"/>
          </w:tcPr>
          <w:p w14:paraId="6D6C9793" w14:textId="1B419CEC" w:rsidR="00394FB1" w:rsidRDefault="000630FC" w:rsidP="00C64AED">
            <w:pPr>
              <w:rPr>
                <w:sz w:val="16"/>
                <w:szCs w:val="16"/>
              </w:rPr>
            </w:pPr>
            <w:r w:rsidRPr="00F56719">
              <w:rPr>
                <w:rFonts w:hint="eastAsia"/>
                <w:b w:val="0"/>
                <w:color w:val="FF0000"/>
                <w:sz w:val="16"/>
                <w:szCs w:val="16"/>
                <w:highlight w:val="yellow"/>
              </w:rPr>
              <w:t>タグ無し</w:t>
            </w:r>
          </w:p>
        </w:tc>
        <w:tc>
          <w:tcPr>
            <w:tcW w:w="1677" w:type="dxa"/>
          </w:tcPr>
          <w:p w14:paraId="79FFDC02" w14:textId="77777777" w:rsidR="00394FB1"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T</w:t>
            </w:r>
            <w:r>
              <w:rPr>
                <w:rFonts w:hint="eastAsia"/>
                <w:sz w:val="16"/>
                <w:szCs w:val="16"/>
              </w:rPr>
              <w:t>ステージ</w:t>
            </w:r>
          </w:p>
        </w:tc>
        <w:tc>
          <w:tcPr>
            <w:tcW w:w="5912" w:type="dxa"/>
          </w:tcPr>
          <w:p w14:paraId="67A8316F" w14:textId="77777777" w:rsidR="00394FB1" w:rsidRPr="0000687A" w:rsidRDefault="00394FB1"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＊「肺癌のステージ」を参照</w:t>
            </w:r>
          </w:p>
        </w:tc>
      </w:tr>
    </w:tbl>
    <w:p w14:paraId="065A6B6D" w14:textId="55D7FAA8" w:rsidR="00D436A0" w:rsidRDefault="00D436A0" w:rsidP="005E447C">
      <w:pPr>
        <w:ind w:leftChars="0" w:left="0"/>
      </w:pPr>
    </w:p>
    <w:tbl>
      <w:tblPr>
        <w:tblStyle w:val="3-5"/>
        <w:tblW w:w="0" w:type="auto"/>
        <w:tblLook w:val="04A0" w:firstRow="1" w:lastRow="0" w:firstColumn="1" w:lastColumn="0" w:noHBand="0" w:noVBand="1"/>
      </w:tblPr>
      <w:tblGrid>
        <w:gridCol w:w="1172"/>
        <w:gridCol w:w="1591"/>
        <w:gridCol w:w="5725"/>
      </w:tblGrid>
      <w:tr w:rsidR="005E447C" w14:paraId="5D81BD27" w14:textId="77777777" w:rsidTr="005E44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7" w:type="dxa"/>
            <w:tcBorders>
              <w:right w:val="single" w:sz="4" w:space="0" w:color="auto"/>
            </w:tcBorders>
          </w:tcPr>
          <w:p w14:paraId="2C3D5E3D" w14:textId="77777777" w:rsidR="00D436A0" w:rsidRDefault="00D436A0" w:rsidP="00C64AED">
            <w:pPr>
              <w:rPr>
                <w:sz w:val="16"/>
                <w:szCs w:val="16"/>
              </w:rPr>
            </w:pPr>
            <w:r>
              <w:rPr>
                <w:rFonts w:hint="eastAsia"/>
                <w:sz w:val="16"/>
                <w:szCs w:val="16"/>
              </w:rPr>
              <w:t>提案タグ</w:t>
            </w:r>
          </w:p>
        </w:tc>
        <w:tc>
          <w:tcPr>
            <w:tcW w:w="7537" w:type="dxa"/>
            <w:gridSpan w:val="2"/>
            <w:tcBorders>
              <w:right w:val="single" w:sz="4" w:space="0" w:color="auto"/>
            </w:tcBorders>
          </w:tcPr>
          <w:p w14:paraId="495503DB" w14:textId="77777777" w:rsidR="00D436A0" w:rsidRDefault="00D436A0" w:rsidP="00C64AED">
            <w:pPr>
              <w:cnfStyle w:val="100000000000" w:firstRow="1" w:lastRow="0" w:firstColumn="0" w:lastColumn="0" w:oddVBand="0" w:evenVBand="0" w:oddHBand="0" w:evenHBand="0" w:firstRowFirstColumn="0" w:firstRowLastColumn="0" w:lastRowFirstColumn="0" w:lastRowLastColumn="0"/>
              <w:rPr>
                <w:sz w:val="16"/>
                <w:szCs w:val="16"/>
              </w:rPr>
            </w:pPr>
            <w:r>
              <w:rPr>
                <w:rFonts w:hint="eastAsia"/>
                <w:sz w:val="16"/>
                <w:szCs w:val="16"/>
              </w:rPr>
              <w:t>原発腫瘍と連続しない胸腔内の病変についての情報モデル</w:t>
            </w:r>
          </w:p>
        </w:tc>
      </w:tr>
      <w:tr w:rsidR="00D436A0" w14:paraId="6E14889C" w14:textId="77777777" w:rsidTr="00D4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Borders>
              <w:right w:val="single" w:sz="4" w:space="0" w:color="auto"/>
            </w:tcBorders>
          </w:tcPr>
          <w:p w14:paraId="55425DC7" w14:textId="77777777" w:rsidR="00D436A0" w:rsidRDefault="00D436A0" w:rsidP="00C64AED">
            <w:pPr>
              <w:rPr>
                <w:sz w:val="16"/>
                <w:szCs w:val="16"/>
              </w:rPr>
            </w:pPr>
            <w:r>
              <w:rPr>
                <w:rFonts w:hint="eastAsia"/>
                <w:sz w:val="16"/>
                <w:szCs w:val="16"/>
              </w:rPr>
              <w:t>主に</w:t>
            </w:r>
            <w:r>
              <w:rPr>
                <w:rFonts w:hint="eastAsia"/>
                <w:sz w:val="16"/>
                <w:szCs w:val="16"/>
              </w:rPr>
              <w:t>Paragraph=Regional</w:t>
            </w:r>
            <w:r>
              <w:rPr>
                <w:rFonts w:hint="eastAsia"/>
                <w:sz w:val="16"/>
                <w:szCs w:val="16"/>
              </w:rPr>
              <w:t>において記述される</w:t>
            </w:r>
            <w:r>
              <w:rPr>
                <w:sz w:val="16"/>
                <w:szCs w:val="16"/>
              </w:rPr>
              <w:t>N</w:t>
            </w:r>
            <w:r>
              <w:rPr>
                <w:rFonts w:hint="eastAsia"/>
                <w:sz w:val="16"/>
                <w:szCs w:val="16"/>
              </w:rPr>
              <w:t>因子および背景肺に関わる記述に用いる。</w:t>
            </w:r>
          </w:p>
        </w:tc>
      </w:tr>
      <w:tr w:rsidR="005E447C" w14:paraId="5C38EF59" w14:textId="77777777" w:rsidTr="005E447C">
        <w:tc>
          <w:tcPr>
            <w:cnfStyle w:val="001000000000" w:firstRow="0" w:lastRow="0" w:firstColumn="1" w:lastColumn="0" w:oddVBand="0" w:evenVBand="0" w:oddHBand="0" w:evenHBand="0" w:firstRowFirstColumn="0" w:firstRowLastColumn="0" w:lastRowFirstColumn="0" w:lastRowLastColumn="0"/>
            <w:tcW w:w="1177" w:type="dxa"/>
          </w:tcPr>
          <w:p w14:paraId="24C9C967" w14:textId="77777777" w:rsidR="00D436A0" w:rsidRDefault="00D436A0" w:rsidP="00C64AED">
            <w:pPr>
              <w:rPr>
                <w:sz w:val="16"/>
                <w:szCs w:val="16"/>
              </w:rPr>
            </w:pPr>
            <w:r w:rsidRPr="0076096E">
              <w:rPr>
                <w:rFonts w:hint="eastAsia"/>
                <w:b w:val="0"/>
                <w:color w:val="FF0000"/>
                <w:sz w:val="16"/>
                <w:szCs w:val="16"/>
                <w:highlight w:val="yellow"/>
              </w:rPr>
              <w:t>D</w:t>
            </w:r>
          </w:p>
        </w:tc>
        <w:tc>
          <w:tcPr>
            <w:tcW w:w="1625" w:type="dxa"/>
          </w:tcPr>
          <w:p w14:paraId="6C402A4A" w14:textId="77777777" w:rsidR="00D436A0" w:rsidRDefault="00D436A0"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病変</w:t>
            </w:r>
          </w:p>
        </w:tc>
        <w:tc>
          <w:tcPr>
            <w:tcW w:w="5912" w:type="dxa"/>
          </w:tcPr>
          <w:p w14:paraId="74A349B9" w14:textId="77777777" w:rsidR="00D436A0" w:rsidRDefault="00D436A0"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Pr>
                <w:rFonts w:hint="eastAsia"/>
                <w:b/>
                <w:sz w:val="16"/>
                <w:szCs w:val="16"/>
              </w:rPr>
              <w:t>・</w:t>
            </w:r>
            <w:r>
              <w:rPr>
                <w:rFonts w:asciiTheme="minorEastAsia" w:hAnsiTheme="minorEastAsia" w:hint="eastAsia"/>
                <w:b/>
                <w:sz w:val="16"/>
                <w:szCs w:val="16"/>
              </w:rPr>
              <w:t>原発</w:t>
            </w:r>
            <w:r>
              <w:rPr>
                <w:rFonts w:asciiTheme="minorEastAsia" w:hAnsiTheme="minorEastAsia" w:hint="eastAsia"/>
                <w:b/>
                <w:sz w:val="16"/>
                <w:szCs w:val="16"/>
              </w:rPr>
              <w:t>{</w:t>
            </w:r>
            <w:r>
              <w:rPr>
                <w:rFonts w:asciiTheme="minorEastAsia" w:hAnsiTheme="minorEastAsia" w:hint="eastAsia"/>
                <w:b/>
                <w:sz w:val="16"/>
                <w:szCs w:val="16"/>
              </w:rPr>
              <w:t>巣</w:t>
            </w:r>
            <w:r>
              <w:rPr>
                <w:rFonts w:asciiTheme="minorEastAsia" w:hAnsiTheme="minorEastAsia" w:hint="eastAsia"/>
                <w:b/>
                <w:sz w:val="16"/>
                <w:szCs w:val="16"/>
              </w:rPr>
              <w:t xml:space="preserve">} : </w:t>
            </w:r>
            <w:r>
              <w:rPr>
                <w:rFonts w:asciiTheme="minorEastAsia" w:hAnsiTheme="minorEastAsia" w:hint="eastAsia"/>
                <w:b/>
                <w:sz w:val="16"/>
                <w:szCs w:val="16"/>
              </w:rPr>
              <w:t>リンパ節病変を主体とした場合の記述</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原発</w:t>
            </w:r>
            <w:r>
              <w:rPr>
                <w:rFonts w:asciiTheme="minorEastAsia" w:hAnsiTheme="minorEastAsia" w:hint="eastAsia"/>
                <w:sz w:val="16"/>
                <w:szCs w:val="16"/>
              </w:rPr>
              <w:t>{</w:t>
            </w:r>
            <w:r>
              <w:rPr>
                <w:rFonts w:asciiTheme="minorEastAsia" w:hAnsiTheme="minorEastAsia" w:hint="eastAsia"/>
                <w:sz w:val="16"/>
                <w:szCs w:val="16"/>
              </w:rPr>
              <w:t>腫瘤</w:t>
            </w:r>
            <w:r>
              <w:rPr>
                <w:rFonts w:asciiTheme="minorEastAsia" w:hAnsiTheme="minorEastAsia" w:hint="eastAsia"/>
                <w:sz w:val="16"/>
                <w:szCs w:val="16"/>
              </w:rPr>
              <w:t>/</w:t>
            </w:r>
            <w:r>
              <w:rPr>
                <w:rFonts w:asciiTheme="minorEastAsia" w:hAnsiTheme="minorEastAsia" w:hint="eastAsia"/>
                <w:sz w:val="16"/>
                <w:szCs w:val="16"/>
              </w:rPr>
              <w:t>腫瘍</w:t>
            </w:r>
            <w:r>
              <w:rPr>
                <w:rFonts w:asciiTheme="minorEastAsia" w:hAnsiTheme="minorEastAsia" w:hint="eastAsia"/>
                <w:sz w:val="16"/>
                <w:szCs w:val="16"/>
              </w:rPr>
              <w:t>}</w:t>
            </w:r>
          </w:p>
          <w:p w14:paraId="37502D54" w14:textId="77777777" w:rsidR="00D436A0" w:rsidRPr="008E05FE" w:rsidRDefault="00D436A0" w:rsidP="00C64AED">
            <w:pPr>
              <w:cnfStyle w:val="000000000000" w:firstRow="0" w:lastRow="0" w:firstColumn="0" w:lastColumn="0" w:oddVBand="0" w:evenVBand="0" w:oddHBand="0" w:evenHBand="0" w:firstRowFirstColumn="0" w:firstRowLastColumn="0" w:lastRowFirstColumn="0" w:lastRowLastColumn="0"/>
              <w:rPr>
                <w:b/>
                <w:sz w:val="16"/>
                <w:szCs w:val="16"/>
              </w:rPr>
            </w:pPr>
            <w:r>
              <w:rPr>
                <w:rFonts w:hint="eastAsia"/>
                <w:b/>
                <w:sz w:val="16"/>
                <w:szCs w:val="16"/>
              </w:rPr>
              <w:t>・転移性病変</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転移、腫大</w:t>
            </w:r>
          </w:p>
          <w:p w14:paraId="19E7B161" w14:textId="77777777" w:rsidR="00D436A0" w:rsidRPr="006703BB" w:rsidRDefault="00D436A0"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Pr>
                <w:rFonts w:hint="eastAsia"/>
                <w:b/>
                <w:sz w:val="16"/>
                <w:szCs w:val="16"/>
              </w:rPr>
              <w:t>・リンパ節転移</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sz w:val="16"/>
                <w:szCs w:val="16"/>
              </w:rPr>
              <w:t>{</w:t>
            </w:r>
            <w:r>
              <w:rPr>
                <w:rFonts w:asciiTheme="minorEastAsia" w:hAnsiTheme="minorEastAsia" w:hint="eastAsia"/>
                <w:sz w:val="16"/>
                <w:szCs w:val="16"/>
              </w:rPr>
              <w:t>転移を疑う</w:t>
            </w:r>
            <w:r>
              <w:rPr>
                <w:rFonts w:asciiTheme="minorEastAsia" w:hAnsiTheme="minorEastAsia"/>
                <w:sz w:val="16"/>
                <w:szCs w:val="16"/>
              </w:rPr>
              <w:t>}</w:t>
            </w:r>
            <w:r>
              <w:rPr>
                <w:rFonts w:asciiTheme="minorEastAsia" w:hAnsiTheme="minorEastAsia" w:hint="eastAsia"/>
                <w:sz w:val="16"/>
                <w:szCs w:val="16"/>
              </w:rPr>
              <w:t>リンパ節腫大、</w:t>
            </w:r>
            <w:r>
              <w:rPr>
                <w:rFonts w:asciiTheme="minorEastAsia" w:hAnsiTheme="minorEastAsia" w:hint="eastAsia"/>
                <w:sz w:val="16"/>
                <w:szCs w:val="16"/>
              </w:rPr>
              <w:t>{</w:t>
            </w:r>
            <w:r>
              <w:rPr>
                <w:rFonts w:asciiTheme="minorEastAsia" w:hAnsiTheme="minorEastAsia" w:hint="eastAsia"/>
                <w:sz w:val="16"/>
                <w:szCs w:val="16"/>
              </w:rPr>
              <w:t>病的有意な</w:t>
            </w:r>
            <w:r>
              <w:rPr>
                <w:rFonts w:asciiTheme="minorEastAsia" w:hAnsiTheme="minorEastAsia" w:hint="eastAsia"/>
                <w:sz w:val="16"/>
                <w:szCs w:val="16"/>
              </w:rPr>
              <w:t>}{</w:t>
            </w:r>
            <w:r>
              <w:rPr>
                <w:rFonts w:asciiTheme="minorEastAsia" w:hAnsiTheme="minorEastAsia" w:hint="eastAsia"/>
                <w:sz w:val="16"/>
                <w:szCs w:val="16"/>
              </w:rPr>
              <w:t>リンパ節</w:t>
            </w:r>
            <w:r>
              <w:rPr>
                <w:rFonts w:asciiTheme="minorEastAsia" w:hAnsiTheme="minorEastAsia" w:hint="eastAsia"/>
                <w:sz w:val="16"/>
                <w:szCs w:val="16"/>
              </w:rPr>
              <w:t>}</w:t>
            </w:r>
            <w:r>
              <w:rPr>
                <w:rFonts w:asciiTheme="minorEastAsia" w:hAnsiTheme="minorEastAsia" w:hint="eastAsia"/>
                <w:sz w:val="16"/>
                <w:szCs w:val="16"/>
              </w:rPr>
              <w:t>腫大、</w:t>
            </w:r>
            <w:r>
              <w:rPr>
                <w:rFonts w:asciiTheme="minorEastAsia" w:hAnsiTheme="minorEastAsia" w:hint="eastAsia"/>
                <w:sz w:val="16"/>
                <w:szCs w:val="16"/>
              </w:rPr>
              <w:t>{</w:t>
            </w:r>
            <w:r>
              <w:rPr>
                <w:rFonts w:asciiTheme="minorEastAsia" w:hAnsiTheme="minorEastAsia" w:hint="eastAsia"/>
                <w:sz w:val="16"/>
                <w:szCs w:val="16"/>
              </w:rPr>
              <w:t>病的</w:t>
            </w:r>
            <w:r>
              <w:rPr>
                <w:rFonts w:asciiTheme="minorEastAsia" w:hAnsiTheme="minorEastAsia" w:hint="eastAsia"/>
                <w:sz w:val="16"/>
                <w:szCs w:val="16"/>
              </w:rPr>
              <w:t>}</w:t>
            </w:r>
            <w:r>
              <w:rPr>
                <w:rFonts w:asciiTheme="minorEastAsia" w:hAnsiTheme="minorEastAsia" w:hint="eastAsia"/>
                <w:sz w:val="16"/>
                <w:szCs w:val="16"/>
              </w:rPr>
              <w:t>腫大リンパ節</w:t>
            </w:r>
          </w:p>
          <w:p w14:paraId="688CA31D" w14:textId="77777777" w:rsidR="00D436A0" w:rsidRDefault="00D436A0" w:rsidP="00C64AED">
            <w:pPr>
              <w:cnfStyle w:val="000000000000" w:firstRow="0" w:lastRow="0" w:firstColumn="0" w:lastColumn="0" w:oddVBand="0" w:evenVBand="0" w:oddHBand="0" w:evenHBand="0" w:firstRowFirstColumn="0" w:firstRowLastColumn="0" w:lastRowFirstColumn="0" w:lastRowLastColumn="0"/>
              <w:rPr>
                <w:sz w:val="16"/>
                <w:szCs w:val="16"/>
              </w:rPr>
            </w:pPr>
            <w:r w:rsidRPr="00DE7852">
              <w:rPr>
                <w:rFonts w:hint="eastAsia"/>
                <w:b/>
                <w:sz w:val="16"/>
                <w:szCs w:val="16"/>
              </w:rPr>
              <w:t>・</w:t>
            </w:r>
            <w:r>
              <w:rPr>
                <w:rFonts w:hint="eastAsia"/>
                <w:b/>
                <w:sz w:val="16"/>
                <w:szCs w:val="16"/>
              </w:rPr>
              <w:t>リンパ節</w:t>
            </w:r>
            <w:r w:rsidRPr="004F2F22">
              <w:rPr>
                <w:sz w:val="16"/>
                <w:szCs w:val="16"/>
              </w:rPr>
              <w:t xml:space="preserve"> : </w:t>
            </w:r>
            <w:r>
              <w:rPr>
                <w:rFonts w:hint="eastAsia"/>
                <w:sz w:val="16"/>
                <w:szCs w:val="16"/>
              </w:rPr>
              <w:t>病的意義の不明なリンパ節</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hint="eastAsia"/>
                <w:sz w:val="16"/>
                <w:szCs w:val="16"/>
              </w:rPr>
              <w:t>{</w:t>
            </w:r>
            <w:r>
              <w:rPr>
                <w:rFonts w:hint="eastAsia"/>
                <w:sz w:val="16"/>
                <w:szCs w:val="16"/>
              </w:rPr>
              <w:t>小</w:t>
            </w:r>
            <w:r>
              <w:rPr>
                <w:rFonts w:hint="eastAsia"/>
                <w:sz w:val="16"/>
                <w:szCs w:val="16"/>
              </w:rPr>
              <w:t>}</w:t>
            </w:r>
            <w:r>
              <w:rPr>
                <w:rFonts w:hint="eastAsia"/>
                <w:sz w:val="16"/>
                <w:szCs w:val="16"/>
              </w:rPr>
              <w:t>リンパ節</w:t>
            </w:r>
          </w:p>
          <w:p w14:paraId="765A774F" w14:textId="77777777" w:rsidR="00D436A0" w:rsidRPr="00AB4622" w:rsidRDefault="00D436A0" w:rsidP="00C64AED">
            <w:pPr>
              <w:cnfStyle w:val="000000000000" w:firstRow="0" w:lastRow="0" w:firstColumn="0" w:lastColumn="0" w:oddVBand="0" w:evenVBand="0" w:oddHBand="0" w:evenHBand="0" w:firstRowFirstColumn="0" w:firstRowLastColumn="0" w:lastRowFirstColumn="0" w:lastRowLastColumn="0"/>
              <w:rPr>
                <w:sz w:val="16"/>
                <w:szCs w:val="16"/>
              </w:rPr>
            </w:pPr>
            <w:r w:rsidRPr="00C823BA">
              <w:rPr>
                <w:rFonts w:hint="eastAsia"/>
                <w:b/>
                <w:sz w:val="16"/>
                <w:szCs w:val="16"/>
              </w:rPr>
              <w:t>・肺内転移</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rFonts w:hint="eastAsia"/>
                <w:sz w:val="16"/>
                <w:szCs w:val="16"/>
              </w:rPr>
              <w:t>同一肺内転移、多発肺内転移、肺内</w:t>
            </w:r>
            <w:r>
              <w:rPr>
                <w:rFonts w:hint="eastAsia"/>
                <w:sz w:val="16"/>
                <w:szCs w:val="16"/>
              </w:rPr>
              <w:t>{</w:t>
            </w:r>
            <w:r>
              <w:rPr>
                <w:rFonts w:hint="eastAsia"/>
                <w:sz w:val="16"/>
                <w:szCs w:val="16"/>
              </w:rPr>
              <w:t>に</w:t>
            </w:r>
            <w:r>
              <w:rPr>
                <w:rFonts w:hint="eastAsia"/>
                <w:sz w:val="16"/>
                <w:szCs w:val="16"/>
              </w:rPr>
              <w:t>}</w:t>
            </w:r>
            <w:r>
              <w:rPr>
                <w:rFonts w:hint="eastAsia"/>
                <w:sz w:val="16"/>
                <w:szCs w:val="16"/>
              </w:rPr>
              <w:t>転移</w:t>
            </w:r>
          </w:p>
          <w:p w14:paraId="07A0017F" w14:textId="77777777" w:rsidR="00D436A0" w:rsidRDefault="00D436A0" w:rsidP="00C64AED">
            <w:pPr>
              <w:cnfStyle w:val="000000000000" w:firstRow="0" w:lastRow="0" w:firstColumn="0" w:lastColumn="0" w:oddVBand="0" w:evenVBand="0" w:oddHBand="0" w:evenHBand="0" w:firstRowFirstColumn="0" w:firstRowLastColumn="0" w:lastRowFirstColumn="0" w:lastRowLastColumn="0"/>
              <w:rPr>
                <w:sz w:val="16"/>
                <w:szCs w:val="16"/>
              </w:rPr>
            </w:pPr>
            <w:r w:rsidRPr="00B54FFD">
              <w:rPr>
                <w:rFonts w:hint="eastAsia"/>
                <w:b/>
                <w:sz w:val="16"/>
                <w:szCs w:val="16"/>
              </w:rPr>
              <w:t>・胸水</w:t>
            </w:r>
            <w:r>
              <w:rPr>
                <w:rFonts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hint="eastAsia"/>
                <w:sz w:val="16"/>
                <w:szCs w:val="16"/>
              </w:rPr>
              <w:t>{</w:t>
            </w:r>
            <w:r>
              <w:rPr>
                <w:rFonts w:hint="eastAsia"/>
                <w:sz w:val="16"/>
                <w:szCs w:val="16"/>
              </w:rPr>
              <w:t>悪性</w:t>
            </w:r>
            <w:r>
              <w:rPr>
                <w:rFonts w:hint="eastAsia"/>
                <w:sz w:val="16"/>
                <w:szCs w:val="16"/>
              </w:rPr>
              <w:t>/</w:t>
            </w:r>
            <w:r>
              <w:rPr>
                <w:rFonts w:hint="eastAsia"/>
                <w:sz w:val="16"/>
                <w:szCs w:val="16"/>
              </w:rPr>
              <w:t>良性</w:t>
            </w:r>
            <w:r>
              <w:rPr>
                <w:rFonts w:hint="eastAsia"/>
                <w:sz w:val="16"/>
                <w:szCs w:val="16"/>
              </w:rPr>
              <w:t>/</w:t>
            </w:r>
            <w:r>
              <w:rPr>
                <w:rFonts w:hint="eastAsia"/>
                <w:sz w:val="16"/>
                <w:szCs w:val="16"/>
              </w:rPr>
              <w:t>反応性</w:t>
            </w:r>
            <w:r>
              <w:rPr>
                <w:rFonts w:hint="eastAsia"/>
                <w:sz w:val="16"/>
                <w:szCs w:val="16"/>
              </w:rPr>
              <w:t>/</w:t>
            </w:r>
            <w:r>
              <w:rPr>
                <w:rFonts w:hint="eastAsia"/>
                <w:sz w:val="16"/>
                <w:szCs w:val="16"/>
              </w:rPr>
              <w:t>術後</w:t>
            </w:r>
            <w:r>
              <w:rPr>
                <w:sz w:val="16"/>
                <w:szCs w:val="16"/>
              </w:rPr>
              <w:t>}{</w:t>
            </w:r>
            <w:r>
              <w:rPr>
                <w:rFonts w:hint="eastAsia"/>
                <w:sz w:val="16"/>
                <w:szCs w:val="16"/>
              </w:rPr>
              <w:t>右</w:t>
            </w:r>
            <w:r>
              <w:rPr>
                <w:rFonts w:hint="eastAsia"/>
                <w:sz w:val="16"/>
                <w:szCs w:val="16"/>
              </w:rPr>
              <w:t>/</w:t>
            </w:r>
            <w:r>
              <w:rPr>
                <w:rFonts w:hint="eastAsia"/>
                <w:sz w:val="16"/>
                <w:szCs w:val="16"/>
              </w:rPr>
              <w:t>左</w:t>
            </w:r>
            <w:r>
              <w:rPr>
                <w:sz w:val="16"/>
                <w:szCs w:val="16"/>
              </w:rPr>
              <w:t>}</w:t>
            </w:r>
            <w:r>
              <w:rPr>
                <w:rFonts w:hint="eastAsia"/>
                <w:sz w:val="16"/>
                <w:szCs w:val="16"/>
              </w:rPr>
              <w:t>胸水</w:t>
            </w:r>
            <w:r>
              <w:rPr>
                <w:rFonts w:hint="eastAsia"/>
                <w:sz w:val="16"/>
                <w:szCs w:val="16"/>
              </w:rPr>
              <w:t>{</w:t>
            </w:r>
            <w:r>
              <w:rPr>
                <w:rFonts w:hint="eastAsia"/>
                <w:sz w:val="16"/>
                <w:szCs w:val="16"/>
              </w:rPr>
              <w:t>貯留</w:t>
            </w:r>
            <w:r>
              <w:rPr>
                <w:sz w:val="16"/>
                <w:szCs w:val="16"/>
              </w:rPr>
              <w:t>}</w:t>
            </w:r>
          </w:p>
          <w:p w14:paraId="206618EA" w14:textId="77777777" w:rsidR="00D436A0" w:rsidRDefault="00D436A0" w:rsidP="00C64AED">
            <w:pPr>
              <w:cnfStyle w:val="000000000000" w:firstRow="0" w:lastRow="0" w:firstColumn="0" w:lastColumn="0" w:oddVBand="0" w:evenVBand="0" w:oddHBand="0" w:evenHBand="0" w:firstRowFirstColumn="0" w:firstRowLastColumn="0" w:lastRowFirstColumn="0" w:lastRowLastColumn="0"/>
              <w:rPr>
                <w:sz w:val="16"/>
                <w:szCs w:val="16"/>
              </w:rPr>
            </w:pPr>
            <w:r w:rsidRPr="00D94AB4">
              <w:rPr>
                <w:rFonts w:hint="eastAsia"/>
                <w:b/>
                <w:sz w:val="16"/>
                <w:szCs w:val="16"/>
              </w:rPr>
              <w:t>・心嚢水</w:t>
            </w:r>
            <w:r>
              <w:rPr>
                <w:rFonts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sz w:val="16"/>
                <w:szCs w:val="16"/>
              </w:rPr>
              <w:t>{</w:t>
            </w:r>
            <w:r>
              <w:rPr>
                <w:rFonts w:asciiTheme="minorEastAsia" w:hAnsiTheme="minorEastAsia" w:hint="eastAsia"/>
                <w:sz w:val="16"/>
                <w:szCs w:val="16"/>
              </w:rPr>
              <w:t>悪性</w:t>
            </w:r>
            <w:r>
              <w:rPr>
                <w:rFonts w:asciiTheme="minorEastAsia" w:hAnsiTheme="minorEastAsia" w:hint="eastAsia"/>
                <w:sz w:val="16"/>
                <w:szCs w:val="16"/>
              </w:rPr>
              <w:t>}</w:t>
            </w:r>
            <w:r>
              <w:rPr>
                <w:rFonts w:asciiTheme="minorEastAsia" w:hAnsiTheme="minorEastAsia" w:hint="eastAsia"/>
                <w:sz w:val="16"/>
                <w:szCs w:val="16"/>
              </w:rPr>
              <w:t>心嚢水</w:t>
            </w:r>
          </w:p>
          <w:p w14:paraId="07D69032" w14:textId="77777777" w:rsidR="00D436A0" w:rsidRDefault="00D436A0" w:rsidP="00C64AED">
            <w:pPr>
              <w:cnfStyle w:val="000000000000" w:firstRow="0" w:lastRow="0" w:firstColumn="0" w:lastColumn="0" w:oddVBand="0" w:evenVBand="0" w:oddHBand="0" w:evenHBand="0" w:firstRowFirstColumn="0" w:firstRowLastColumn="0" w:lastRowFirstColumn="0" w:lastRowLastColumn="0"/>
              <w:rPr>
                <w:sz w:val="16"/>
                <w:szCs w:val="16"/>
              </w:rPr>
            </w:pPr>
            <w:r w:rsidRPr="00C823BA">
              <w:rPr>
                <w:rFonts w:hint="eastAsia"/>
                <w:b/>
                <w:sz w:val="16"/>
                <w:szCs w:val="16"/>
              </w:rPr>
              <w:t>・播種</w:t>
            </w:r>
            <w:r>
              <w:rPr>
                <w:rFonts w:hint="eastAsia"/>
                <w:sz w:val="16"/>
                <w:szCs w:val="16"/>
              </w:rPr>
              <w:t xml:space="preserve"> : </w:t>
            </w:r>
            <w:r>
              <w:rPr>
                <w:rFonts w:hint="eastAsia"/>
                <w:sz w:val="16"/>
                <w:szCs w:val="16"/>
              </w:rPr>
              <w:t>胸腔内の播種病変は基本的に胸膜播種とみなす</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rFonts w:hint="eastAsia"/>
                <w:sz w:val="16"/>
                <w:szCs w:val="16"/>
              </w:rPr>
              <w:t>播種</w:t>
            </w:r>
            <w:r>
              <w:rPr>
                <w:rFonts w:hint="eastAsia"/>
                <w:sz w:val="16"/>
                <w:szCs w:val="16"/>
              </w:rPr>
              <w:t>{</w:t>
            </w:r>
            <w:r>
              <w:rPr>
                <w:rFonts w:hint="eastAsia"/>
                <w:sz w:val="16"/>
                <w:szCs w:val="16"/>
              </w:rPr>
              <w:t>性</w:t>
            </w:r>
            <w:r>
              <w:rPr>
                <w:rFonts w:hint="eastAsia"/>
                <w:sz w:val="16"/>
                <w:szCs w:val="16"/>
              </w:rPr>
              <w:t>}</w:t>
            </w:r>
            <w:r>
              <w:rPr>
                <w:rFonts w:hint="eastAsia"/>
                <w:sz w:val="16"/>
                <w:szCs w:val="16"/>
              </w:rPr>
              <w:t>病変、胸膜播種、胸膜肥厚</w:t>
            </w:r>
          </w:p>
          <w:p w14:paraId="4D6670B5" w14:textId="77777777" w:rsidR="00D436A0" w:rsidRDefault="00D436A0"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C823BA">
              <w:rPr>
                <w:rFonts w:hint="eastAsia"/>
                <w:b/>
                <w:sz w:val="16"/>
                <w:szCs w:val="16"/>
              </w:rPr>
              <w:t>・癌性リンパ管症</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リンパ行性の進展</w:t>
            </w:r>
          </w:p>
          <w:p w14:paraId="6DFE9F7A" w14:textId="77777777" w:rsidR="00D436A0" w:rsidRPr="00C56816" w:rsidRDefault="00D436A0" w:rsidP="00C64AED">
            <w:pPr>
              <w:cnfStyle w:val="000000000000" w:firstRow="0" w:lastRow="0" w:firstColumn="0" w:lastColumn="0" w:oddVBand="0" w:evenVBand="0" w:oddHBand="0" w:evenHBand="0" w:firstRowFirstColumn="0" w:firstRowLastColumn="0" w:lastRowFirstColumn="0" w:lastRowLastColumn="0"/>
              <w:rPr>
                <w:sz w:val="16"/>
                <w:szCs w:val="16"/>
              </w:rPr>
            </w:pPr>
            <w:r w:rsidRPr="00C56816">
              <w:rPr>
                <w:rFonts w:hint="eastAsia"/>
                <w:sz w:val="16"/>
                <w:szCs w:val="16"/>
              </w:rPr>
              <w:t>＊食道についての記述は</w:t>
            </w:r>
            <w:r>
              <w:rPr>
                <w:rFonts w:hint="eastAsia"/>
                <w:sz w:val="16"/>
                <w:szCs w:val="16"/>
              </w:rPr>
              <w:t>「</w:t>
            </w:r>
            <w:r w:rsidRPr="00C56816">
              <w:rPr>
                <w:rFonts w:hint="eastAsia"/>
                <w:sz w:val="16"/>
                <w:szCs w:val="16"/>
              </w:rPr>
              <w:t>遠隔臓器の病変についての情報モデル</w:t>
            </w:r>
            <w:r>
              <w:rPr>
                <w:rFonts w:hint="eastAsia"/>
                <w:sz w:val="16"/>
                <w:szCs w:val="16"/>
              </w:rPr>
              <w:t>」</w:t>
            </w:r>
            <w:r w:rsidRPr="00C56816">
              <w:rPr>
                <w:rFonts w:hint="eastAsia"/>
                <w:sz w:val="16"/>
                <w:szCs w:val="16"/>
              </w:rPr>
              <w:t>で定義する。</w:t>
            </w:r>
          </w:p>
        </w:tc>
      </w:tr>
      <w:tr w:rsidR="005E447C" w14:paraId="69599E8E" w14:textId="77777777" w:rsidTr="005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0F43160E" w14:textId="77777777" w:rsidR="00D436A0" w:rsidRDefault="00D436A0" w:rsidP="00C64AED">
            <w:pPr>
              <w:rPr>
                <w:sz w:val="16"/>
                <w:szCs w:val="16"/>
              </w:rPr>
            </w:pPr>
            <w:r w:rsidRPr="0076096E">
              <w:rPr>
                <w:rFonts w:hint="eastAsia"/>
                <w:b w:val="0"/>
                <w:color w:val="FF0000"/>
                <w:sz w:val="16"/>
                <w:szCs w:val="16"/>
                <w:highlight w:val="yellow"/>
              </w:rPr>
              <w:lastRenderedPageBreak/>
              <w:t>A</w:t>
            </w:r>
          </w:p>
        </w:tc>
        <w:tc>
          <w:tcPr>
            <w:tcW w:w="1625" w:type="dxa"/>
          </w:tcPr>
          <w:p w14:paraId="1BB1E012" w14:textId="77777777" w:rsidR="00D436A0" w:rsidRDefault="00D436A0"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臓器</w:t>
            </w:r>
          </w:p>
        </w:tc>
        <w:tc>
          <w:tcPr>
            <w:tcW w:w="5912" w:type="dxa"/>
          </w:tcPr>
          <w:p w14:paraId="11EDC2DF" w14:textId="77777777" w:rsidR="00D436A0"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・肺</w:t>
            </w:r>
          </w:p>
        </w:tc>
      </w:tr>
      <w:tr w:rsidR="005E447C" w:rsidRPr="00D36F52" w14:paraId="27CDF995" w14:textId="77777777" w:rsidTr="005E447C">
        <w:tc>
          <w:tcPr>
            <w:cnfStyle w:val="001000000000" w:firstRow="0" w:lastRow="0" w:firstColumn="1" w:lastColumn="0" w:oddVBand="0" w:evenVBand="0" w:oddHBand="0" w:evenHBand="0" w:firstRowFirstColumn="0" w:firstRowLastColumn="0" w:lastRowFirstColumn="0" w:lastRowLastColumn="0"/>
            <w:tcW w:w="1177" w:type="dxa"/>
          </w:tcPr>
          <w:p w14:paraId="2E249A9C" w14:textId="3F2DD783" w:rsidR="00D436A0" w:rsidRDefault="000630FC" w:rsidP="00C64AED">
            <w:pPr>
              <w:rPr>
                <w:sz w:val="16"/>
                <w:szCs w:val="16"/>
              </w:rPr>
            </w:pPr>
            <w:r w:rsidRPr="00F56719">
              <w:rPr>
                <w:rFonts w:hint="eastAsia"/>
                <w:b w:val="0"/>
                <w:color w:val="FF0000"/>
                <w:sz w:val="16"/>
                <w:szCs w:val="16"/>
                <w:highlight w:val="yellow"/>
              </w:rPr>
              <w:t>タグ無し</w:t>
            </w:r>
          </w:p>
        </w:tc>
        <w:tc>
          <w:tcPr>
            <w:tcW w:w="1625" w:type="dxa"/>
          </w:tcPr>
          <w:p w14:paraId="4D4C1129" w14:textId="77777777" w:rsidR="00D436A0" w:rsidRPr="00EF6F9B" w:rsidRDefault="00D436A0"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臓器の病的意義</w:t>
            </w:r>
          </w:p>
        </w:tc>
        <w:tc>
          <w:tcPr>
            <w:tcW w:w="5912" w:type="dxa"/>
          </w:tcPr>
          <w:p w14:paraId="7A3B3E76" w14:textId="77777777" w:rsidR="00D436A0" w:rsidRPr="00D25BDF" w:rsidRDefault="00D436A0" w:rsidP="00C64AED">
            <w:pPr>
              <w:cnfStyle w:val="000000000000" w:firstRow="0" w:lastRow="0" w:firstColumn="0" w:lastColumn="0" w:oddVBand="0" w:evenVBand="0" w:oddHBand="0" w:evenHBand="0" w:firstRowFirstColumn="0" w:firstRowLastColumn="0" w:lastRowFirstColumn="0" w:lastRowLastColumn="0"/>
              <w:rPr>
                <w:sz w:val="16"/>
                <w:szCs w:val="16"/>
              </w:rPr>
            </w:pPr>
            <w:r w:rsidRPr="00D25BDF">
              <w:rPr>
                <w:rFonts w:hint="eastAsia"/>
                <w:sz w:val="16"/>
                <w:szCs w:val="16"/>
              </w:rPr>
              <w:t>臓器タグに</w:t>
            </w:r>
            <w:r>
              <w:rPr>
                <w:rFonts w:hint="eastAsia"/>
                <w:sz w:val="16"/>
                <w:szCs w:val="16"/>
              </w:rPr>
              <w:t>含めて</w:t>
            </w:r>
            <w:r w:rsidRPr="00D25BDF">
              <w:rPr>
                <w:rFonts w:hint="eastAsia"/>
                <w:sz w:val="16"/>
                <w:szCs w:val="16"/>
              </w:rPr>
              <w:t>記載する</w:t>
            </w:r>
          </w:p>
          <w:p w14:paraId="4DD83CA3" w14:textId="77777777" w:rsidR="00D436A0" w:rsidRPr="00CE591D" w:rsidRDefault="00D436A0"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b/>
                <w:sz w:val="16"/>
                <w:szCs w:val="16"/>
              </w:rPr>
              <w:t>・</w:t>
            </w:r>
            <w:r>
              <w:rPr>
                <w:rFonts w:hint="eastAsia"/>
                <w:b/>
                <w:sz w:val="16"/>
                <w:szCs w:val="16"/>
              </w:rPr>
              <w:t>Malignant</w:t>
            </w:r>
            <w:r>
              <w:rPr>
                <w:b/>
                <w:sz w:val="16"/>
                <w:szCs w:val="16"/>
              </w:rPr>
              <w:t xml:space="preserve"> : </w:t>
            </w:r>
            <w:r w:rsidRPr="00CE591D">
              <w:rPr>
                <w:rFonts w:hint="eastAsia"/>
                <w:sz w:val="16"/>
                <w:szCs w:val="16"/>
              </w:rPr>
              <w:t>転移陽性臓器</w:t>
            </w:r>
            <w:r w:rsidRPr="00CE591D">
              <w:rPr>
                <w:rFonts w:hint="eastAsia"/>
                <w:sz w:val="16"/>
                <w:szCs w:val="16"/>
              </w:rPr>
              <w:t xml:space="preserve"> </w:t>
            </w:r>
          </w:p>
          <w:p w14:paraId="7B9B1825" w14:textId="77777777" w:rsidR="00D436A0" w:rsidRPr="00CE591D" w:rsidRDefault="00D436A0"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b/>
                <w:sz w:val="16"/>
                <w:szCs w:val="16"/>
              </w:rPr>
              <w:t>・</w:t>
            </w:r>
            <w:r>
              <w:rPr>
                <w:rFonts w:hint="eastAsia"/>
                <w:b/>
                <w:sz w:val="16"/>
                <w:szCs w:val="16"/>
              </w:rPr>
              <w:t>Benign</w:t>
            </w:r>
            <w:r>
              <w:rPr>
                <w:b/>
                <w:sz w:val="16"/>
                <w:szCs w:val="16"/>
              </w:rPr>
              <w:t xml:space="preserve"> : </w:t>
            </w:r>
            <w:r w:rsidRPr="00CE591D">
              <w:rPr>
                <w:rFonts w:hint="eastAsia"/>
                <w:sz w:val="16"/>
                <w:szCs w:val="16"/>
              </w:rPr>
              <w:t>良性疾患が指摘される臓器</w:t>
            </w:r>
          </w:p>
          <w:p w14:paraId="07FA48F8" w14:textId="77777777" w:rsidR="00D436A0" w:rsidRPr="00D94AB4" w:rsidRDefault="00D436A0"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Pr>
                <w:rFonts w:hint="eastAsia"/>
                <w:b/>
                <w:sz w:val="16"/>
                <w:szCs w:val="16"/>
              </w:rPr>
              <w:t>・</w:t>
            </w:r>
            <w:r>
              <w:rPr>
                <w:rFonts w:hint="eastAsia"/>
                <w:b/>
                <w:sz w:val="16"/>
                <w:szCs w:val="16"/>
              </w:rPr>
              <w:t>Normal</w:t>
            </w:r>
            <w:r>
              <w:rPr>
                <w:b/>
                <w:sz w:val="16"/>
                <w:szCs w:val="16"/>
              </w:rPr>
              <w:t xml:space="preserve"> :</w:t>
            </w:r>
            <w:r>
              <w:rPr>
                <w:rFonts w:hint="eastAsia"/>
                <w:b/>
                <w:sz w:val="16"/>
                <w:szCs w:val="16"/>
              </w:rPr>
              <w:t xml:space="preserve"> </w:t>
            </w:r>
            <w:r w:rsidRPr="00CE591D">
              <w:rPr>
                <w:rFonts w:hint="eastAsia"/>
                <w:sz w:val="16"/>
                <w:szCs w:val="16"/>
              </w:rPr>
              <w:t>異常所見なし</w:t>
            </w:r>
            <w:r>
              <w:rPr>
                <w:rFonts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特記事項なし</w:t>
            </w:r>
          </w:p>
        </w:tc>
      </w:tr>
      <w:tr w:rsidR="005E447C" w14:paraId="1E808437" w14:textId="77777777" w:rsidTr="005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23EC9868" w14:textId="37666005" w:rsidR="00D436A0" w:rsidRDefault="00D436A0" w:rsidP="00C64AED">
            <w:pPr>
              <w:rPr>
                <w:sz w:val="16"/>
                <w:szCs w:val="16"/>
              </w:rPr>
            </w:pPr>
            <w:r w:rsidRPr="0076096E">
              <w:rPr>
                <w:rFonts w:hint="eastAsia"/>
                <w:b w:val="0"/>
                <w:color w:val="FF0000"/>
                <w:sz w:val="16"/>
                <w:szCs w:val="16"/>
                <w:highlight w:val="yellow"/>
              </w:rPr>
              <w:t>D</w:t>
            </w:r>
            <w:r>
              <w:rPr>
                <w:b w:val="0"/>
                <w:color w:val="FF0000"/>
                <w:sz w:val="16"/>
                <w:szCs w:val="16"/>
                <w:highlight w:val="yellow"/>
              </w:rPr>
              <w:t>(</w:t>
            </w:r>
            <w:r>
              <w:rPr>
                <w:rFonts w:hint="eastAsia"/>
                <w:b w:val="0"/>
                <w:color w:val="FF0000"/>
                <w:sz w:val="16"/>
                <w:szCs w:val="16"/>
                <w:highlight w:val="yellow"/>
              </w:rPr>
              <w:t>「性状」自体は</w:t>
            </w:r>
            <w:r>
              <w:rPr>
                <w:b w:val="0"/>
                <w:color w:val="FF0000"/>
                <w:sz w:val="16"/>
                <w:szCs w:val="16"/>
                <w:highlight w:val="yellow"/>
              </w:rPr>
              <w:t>F</w:t>
            </w:r>
            <w:r>
              <w:rPr>
                <w:rFonts w:hint="eastAsia"/>
                <w:b w:val="0"/>
                <w:color w:val="FF0000"/>
                <w:sz w:val="16"/>
                <w:szCs w:val="16"/>
                <w:highlight w:val="yellow"/>
              </w:rPr>
              <w:t>タグですが，病変とともに複合名詞を構成していれば</w:t>
            </w:r>
            <w:r>
              <w:rPr>
                <w:rFonts w:hint="eastAsia"/>
                <w:b w:val="0"/>
                <w:color w:val="FF0000"/>
                <w:sz w:val="16"/>
                <w:szCs w:val="16"/>
                <w:highlight w:val="yellow"/>
              </w:rPr>
              <w:t>D</w:t>
            </w:r>
            <w:r>
              <w:rPr>
                <w:rFonts w:hint="eastAsia"/>
                <w:b w:val="0"/>
                <w:color w:val="FF0000"/>
                <w:sz w:val="16"/>
                <w:szCs w:val="16"/>
                <w:highlight w:val="yellow"/>
              </w:rPr>
              <w:t>タグ</w:t>
            </w:r>
            <w:r>
              <w:rPr>
                <w:rFonts w:hint="eastAsia"/>
                <w:b w:val="0"/>
                <w:color w:val="FF0000"/>
                <w:sz w:val="16"/>
                <w:szCs w:val="16"/>
                <w:highlight w:val="yellow"/>
              </w:rPr>
              <w:t>)</w:t>
            </w:r>
          </w:p>
        </w:tc>
        <w:tc>
          <w:tcPr>
            <w:tcW w:w="1625" w:type="dxa"/>
          </w:tcPr>
          <w:p w14:paraId="469F8800" w14:textId="77777777" w:rsidR="00D436A0" w:rsidRDefault="00D436A0"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病変性状</w:t>
            </w:r>
          </w:p>
        </w:tc>
        <w:tc>
          <w:tcPr>
            <w:tcW w:w="5912" w:type="dxa"/>
          </w:tcPr>
          <w:p w14:paraId="71314702" w14:textId="7D55C8BA" w:rsidR="00D436A0" w:rsidRDefault="00D436A0"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Pr>
                <w:rFonts w:hint="eastAsia"/>
                <w:b/>
                <w:sz w:val="16"/>
                <w:szCs w:val="16"/>
              </w:rPr>
              <w:t>・病的意義陽性を示唆する語句</w:t>
            </w:r>
            <w:r>
              <w:rPr>
                <w:rFonts w:hint="eastAsia"/>
                <w:b/>
                <w:sz w:val="16"/>
                <w:szCs w:val="16"/>
              </w:rPr>
              <w:t xml:space="preserve"> </w:t>
            </w:r>
            <w:r>
              <w:rPr>
                <w:rFonts w:asciiTheme="minorEastAsia" w:hAnsiTheme="minorEastAsia" w:hint="eastAsia"/>
                <w:sz w:val="16"/>
                <w:szCs w:val="16"/>
              </w:rPr>
              <w:t>⊃</w:t>
            </w:r>
            <w:r>
              <w:rPr>
                <w:rFonts w:asciiTheme="minorEastAsia" w:hAnsiTheme="minorEastAsia"/>
                <w:sz w:val="16"/>
                <w:szCs w:val="16"/>
              </w:rPr>
              <w:t xml:space="preserve"> </w:t>
            </w:r>
            <w:r>
              <w:rPr>
                <w:rFonts w:asciiTheme="minorEastAsia" w:hAnsiTheme="minorEastAsia" w:hint="eastAsia"/>
                <w:sz w:val="16"/>
                <w:szCs w:val="16"/>
              </w:rPr>
              <w:t>病的</w:t>
            </w:r>
            <w:r>
              <w:rPr>
                <w:rFonts w:asciiTheme="minorEastAsia" w:hAnsiTheme="minorEastAsia" w:hint="eastAsia"/>
                <w:sz w:val="16"/>
                <w:szCs w:val="16"/>
              </w:rPr>
              <w:t>{</w:t>
            </w:r>
            <w:r>
              <w:rPr>
                <w:rFonts w:asciiTheme="minorEastAsia" w:hAnsiTheme="minorEastAsia" w:hint="eastAsia"/>
                <w:sz w:val="16"/>
                <w:szCs w:val="16"/>
              </w:rPr>
              <w:t>所見</w:t>
            </w:r>
            <w:r>
              <w:rPr>
                <w:rFonts w:asciiTheme="minorEastAsia" w:hAnsiTheme="minorEastAsia" w:hint="eastAsia"/>
                <w:sz w:val="16"/>
                <w:szCs w:val="16"/>
              </w:rPr>
              <w:t>}</w:t>
            </w:r>
            <w:r>
              <w:rPr>
                <w:rFonts w:asciiTheme="minorEastAsia" w:hAnsiTheme="minorEastAsia" w:hint="eastAsia"/>
                <w:sz w:val="16"/>
                <w:szCs w:val="16"/>
              </w:rPr>
              <w:t>、</w:t>
            </w:r>
            <w:r w:rsidRPr="00C64AED">
              <w:rPr>
                <w:rFonts w:asciiTheme="minorEastAsia" w:hAnsiTheme="minorEastAsia" w:hint="eastAsia"/>
                <w:color w:val="FF0000"/>
                <w:sz w:val="16"/>
                <w:szCs w:val="16"/>
              </w:rPr>
              <w:t>{</w:t>
            </w:r>
            <w:r w:rsidRPr="00C64AED">
              <w:rPr>
                <w:rFonts w:asciiTheme="minorEastAsia" w:hAnsiTheme="minorEastAsia" w:hint="eastAsia"/>
                <w:color w:val="FF0000"/>
                <w:sz w:val="16"/>
                <w:szCs w:val="16"/>
              </w:rPr>
              <w:t>病的</w:t>
            </w:r>
            <w:r w:rsidRPr="00C64AED">
              <w:rPr>
                <w:rFonts w:asciiTheme="minorEastAsia" w:hAnsiTheme="minorEastAsia" w:hint="eastAsia"/>
                <w:color w:val="FF0000"/>
                <w:sz w:val="16"/>
                <w:szCs w:val="16"/>
              </w:rPr>
              <w:t>}</w:t>
            </w:r>
            <w:r w:rsidRPr="00C64AED">
              <w:rPr>
                <w:rFonts w:asciiTheme="minorEastAsia" w:hAnsiTheme="minorEastAsia" w:hint="eastAsia"/>
                <w:color w:val="FF0000"/>
                <w:sz w:val="16"/>
                <w:szCs w:val="16"/>
              </w:rPr>
              <w:t>有意</w:t>
            </w:r>
            <w:r w:rsidRPr="00C64AED">
              <w:rPr>
                <w:rFonts w:asciiTheme="minorEastAsia" w:hAnsiTheme="minorEastAsia" w:hint="eastAsia"/>
                <w:color w:val="FF0000"/>
                <w:sz w:val="16"/>
                <w:szCs w:val="16"/>
              </w:rPr>
              <w:t>{</w:t>
            </w:r>
            <w:r w:rsidRPr="00C64AED">
              <w:rPr>
                <w:rFonts w:asciiTheme="minorEastAsia" w:hAnsiTheme="minorEastAsia" w:hint="eastAsia"/>
                <w:color w:val="FF0000"/>
                <w:sz w:val="16"/>
                <w:szCs w:val="16"/>
              </w:rPr>
              <w:t>な</w:t>
            </w:r>
            <w:r w:rsidRPr="00C64AED">
              <w:rPr>
                <w:rFonts w:asciiTheme="minorEastAsia" w:hAnsiTheme="minorEastAsia" w:hint="eastAsia"/>
                <w:color w:val="FF0000"/>
                <w:sz w:val="16"/>
                <w:szCs w:val="16"/>
              </w:rPr>
              <w:t>}</w:t>
            </w:r>
            <w:r w:rsidR="00C64AED">
              <w:rPr>
                <w:rFonts w:asciiTheme="minorEastAsia" w:hAnsiTheme="minorEastAsia" w:hint="eastAsia"/>
                <w:color w:val="FF0000"/>
                <w:sz w:val="16"/>
                <w:szCs w:val="16"/>
              </w:rPr>
              <w:t>【</w:t>
            </w:r>
            <w:r w:rsidR="00C64AED" w:rsidRPr="00C64AED">
              <w:rPr>
                <w:rFonts w:asciiTheme="minorEastAsia" w:hAnsiTheme="minorEastAsia" w:hint="eastAsia"/>
                <w:color w:val="FF0000"/>
                <w:sz w:val="16"/>
                <w:szCs w:val="16"/>
              </w:rPr>
              <w:t>F</w:t>
            </w:r>
            <w:r w:rsidR="00C64AED" w:rsidRPr="00C64AED">
              <w:rPr>
                <w:rFonts w:asciiTheme="minorEastAsia" w:hAnsiTheme="minorEastAsia" w:hint="eastAsia"/>
                <w:color w:val="FF0000"/>
                <w:sz w:val="16"/>
                <w:szCs w:val="16"/>
              </w:rPr>
              <w:t>タグ</w:t>
            </w:r>
            <w:r w:rsidR="00C64AED">
              <w:rPr>
                <w:rFonts w:asciiTheme="minorEastAsia" w:hAnsiTheme="minorEastAsia" w:hint="eastAsia"/>
                <w:color w:val="FF0000"/>
                <w:sz w:val="16"/>
                <w:szCs w:val="16"/>
              </w:rPr>
              <w:t>】</w:t>
            </w:r>
            <w:r w:rsidRPr="00C64AED">
              <w:rPr>
                <w:rFonts w:hint="eastAsia"/>
                <w:color w:val="FF0000"/>
                <w:sz w:val="16"/>
                <w:szCs w:val="16"/>
              </w:rPr>
              <w:t>、少量</w:t>
            </w:r>
            <w:r w:rsidR="00C64AED">
              <w:rPr>
                <w:rFonts w:asciiTheme="minorEastAsia" w:hAnsiTheme="minorEastAsia" w:hint="eastAsia"/>
                <w:color w:val="FF0000"/>
                <w:sz w:val="16"/>
                <w:szCs w:val="16"/>
              </w:rPr>
              <w:t>【</w:t>
            </w:r>
            <w:ins w:id="930" w:author="Joh Ayami" w:date="2019-05-29T11:44:00Z">
              <w:r w:rsidR="00320EC9">
                <w:rPr>
                  <w:rFonts w:asciiTheme="minorEastAsia" w:hAnsiTheme="minorEastAsia" w:hint="eastAsia"/>
                  <w:color w:val="FF0000"/>
                  <w:sz w:val="16"/>
                  <w:szCs w:val="16"/>
                </w:rPr>
                <w:t>F</w:t>
              </w:r>
            </w:ins>
            <w:del w:id="931" w:author="Joh Ayami" w:date="2019-05-29T11:44:00Z">
              <w:r w:rsidR="000B5266" w:rsidDel="00320EC9">
                <w:rPr>
                  <w:rFonts w:asciiTheme="minorEastAsia" w:hAnsiTheme="minorEastAsia" w:hint="eastAsia"/>
                  <w:color w:val="FF0000"/>
                  <w:sz w:val="16"/>
                  <w:szCs w:val="16"/>
                </w:rPr>
                <w:delText>M</w:delText>
              </w:r>
            </w:del>
            <w:r w:rsidR="00C64AED" w:rsidRPr="00C64AED">
              <w:rPr>
                <w:rFonts w:asciiTheme="minorEastAsia" w:hAnsiTheme="minorEastAsia" w:hint="eastAsia"/>
                <w:color w:val="FF0000"/>
                <w:sz w:val="16"/>
                <w:szCs w:val="16"/>
              </w:rPr>
              <w:t>タグ</w:t>
            </w:r>
            <w:r w:rsidR="00C64AED">
              <w:rPr>
                <w:rFonts w:asciiTheme="minorEastAsia" w:hAnsiTheme="minorEastAsia" w:hint="eastAsia"/>
                <w:color w:val="FF0000"/>
                <w:sz w:val="16"/>
                <w:szCs w:val="16"/>
              </w:rPr>
              <w:t>】</w:t>
            </w:r>
            <w:r w:rsidRPr="00C64AED">
              <w:rPr>
                <w:rFonts w:hint="eastAsia"/>
                <w:color w:val="FF0000"/>
                <w:sz w:val="16"/>
                <w:szCs w:val="16"/>
              </w:rPr>
              <w:t>、大量</w:t>
            </w:r>
            <w:r w:rsidR="00C64AED">
              <w:rPr>
                <w:rFonts w:asciiTheme="minorEastAsia" w:hAnsiTheme="minorEastAsia" w:hint="eastAsia"/>
                <w:color w:val="FF0000"/>
                <w:sz w:val="16"/>
                <w:szCs w:val="16"/>
              </w:rPr>
              <w:t>【</w:t>
            </w:r>
            <w:ins w:id="932" w:author="Joh Ayami" w:date="2019-05-29T11:44:00Z">
              <w:r w:rsidR="00320EC9">
                <w:rPr>
                  <w:rFonts w:asciiTheme="minorEastAsia" w:hAnsiTheme="minorEastAsia" w:hint="eastAsia"/>
                  <w:color w:val="FF0000"/>
                  <w:sz w:val="16"/>
                  <w:szCs w:val="16"/>
                </w:rPr>
                <w:t>F</w:t>
              </w:r>
            </w:ins>
            <w:del w:id="933" w:author="Joh Ayami" w:date="2019-05-29T11:44:00Z">
              <w:r w:rsidR="000B5266" w:rsidDel="00320EC9">
                <w:rPr>
                  <w:rFonts w:asciiTheme="minorEastAsia" w:hAnsiTheme="minorEastAsia" w:hint="eastAsia"/>
                  <w:color w:val="FF0000"/>
                  <w:sz w:val="16"/>
                  <w:szCs w:val="16"/>
                </w:rPr>
                <w:delText>M</w:delText>
              </w:r>
            </w:del>
            <w:r w:rsidR="00C64AED" w:rsidRPr="00C64AED">
              <w:rPr>
                <w:rFonts w:asciiTheme="minorEastAsia" w:hAnsiTheme="minorEastAsia" w:hint="eastAsia"/>
                <w:color w:val="FF0000"/>
                <w:sz w:val="16"/>
                <w:szCs w:val="16"/>
              </w:rPr>
              <w:t>タグ</w:t>
            </w:r>
            <w:r w:rsidR="00C64AED">
              <w:rPr>
                <w:rFonts w:asciiTheme="minorEastAsia" w:hAnsiTheme="minorEastAsia" w:hint="eastAsia"/>
                <w:color w:val="FF0000"/>
                <w:sz w:val="16"/>
                <w:szCs w:val="16"/>
              </w:rPr>
              <w:t>】</w:t>
            </w:r>
            <w:r>
              <w:rPr>
                <w:rFonts w:hint="eastAsia"/>
                <w:sz w:val="16"/>
                <w:szCs w:val="16"/>
              </w:rPr>
              <w:t>、異常</w:t>
            </w:r>
            <w:r>
              <w:rPr>
                <w:rFonts w:hint="eastAsia"/>
                <w:sz w:val="16"/>
                <w:szCs w:val="16"/>
              </w:rPr>
              <w:t>{</w:t>
            </w:r>
            <w:r>
              <w:rPr>
                <w:rFonts w:hint="eastAsia"/>
                <w:sz w:val="16"/>
                <w:szCs w:val="16"/>
              </w:rPr>
              <w:t>所見</w:t>
            </w:r>
            <w:r>
              <w:rPr>
                <w:rFonts w:hint="eastAsia"/>
                <w:sz w:val="16"/>
                <w:szCs w:val="16"/>
              </w:rPr>
              <w:t>}</w:t>
            </w:r>
            <w:r>
              <w:rPr>
                <w:rFonts w:hint="eastAsia"/>
                <w:sz w:val="16"/>
                <w:szCs w:val="16"/>
              </w:rPr>
              <w:t>、特記事項</w:t>
            </w:r>
          </w:p>
          <w:p w14:paraId="0A7DFDDC" w14:textId="77777777" w:rsidR="00D436A0" w:rsidRPr="00C76298" w:rsidRDefault="00D436A0"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5934AF">
              <w:rPr>
                <w:rFonts w:asciiTheme="minorEastAsia" w:hAnsiTheme="minorEastAsia" w:hint="eastAsia"/>
                <w:b/>
                <w:sz w:val="16"/>
                <w:szCs w:val="16"/>
              </w:rPr>
              <w:t>・病的意義陰性を示唆する語句</w:t>
            </w:r>
            <w:r>
              <w:rPr>
                <w:rFonts w:asciiTheme="minorEastAsia" w:hAnsiTheme="minorEastAsia"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hint="eastAsia"/>
                <w:sz w:val="16"/>
                <w:szCs w:val="16"/>
              </w:rPr>
              <w:t>反応性</w:t>
            </w:r>
            <w:r>
              <w:rPr>
                <w:rFonts w:hint="eastAsia"/>
                <w:sz w:val="16"/>
                <w:szCs w:val="16"/>
              </w:rPr>
              <w:t>{</w:t>
            </w:r>
            <w:r>
              <w:rPr>
                <w:rFonts w:hint="eastAsia"/>
                <w:sz w:val="16"/>
                <w:szCs w:val="16"/>
              </w:rPr>
              <w:t>腫大</w:t>
            </w:r>
            <w:r>
              <w:rPr>
                <w:rFonts w:hint="eastAsia"/>
                <w:sz w:val="16"/>
                <w:szCs w:val="16"/>
              </w:rPr>
              <w:t>/</w:t>
            </w:r>
            <w:r>
              <w:rPr>
                <w:rFonts w:hint="eastAsia"/>
                <w:sz w:val="16"/>
                <w:szCs w:val="16"/>
              </w:rPr>
              <w:t>変化</w:t>
            </w:r>
            <w:r>
              <w:rPr>
                <w:rFonts w:hint="eastAsia"/>
                <w:sz w:val="16"/>
                <w:szCs w:val="16"/>
              </w:rPr>
              <w:t>}</w:t>
            </w:r>
          </w:p>
        </w:tc>
      </w:tr>
      <w:tr w:rsidR="005E447C" w14:paraId="59BF1806" w14:textId="77777777" w:rsidTr="005E447C">
        <w:tc>
          <w:tcPr>
            <w:cnfStyle w:val="001000000000" w:firstRow="0" w:lastRow="0" w:firstColumn="1" w:lastColumn="0" w:oddVBand="0" w:evenVBand="0" w:oddHBand="0" w:evenHBand="0" w:firstRowFirstColumn="0" w:firstRowLastColumn="0" w:lastRowFirstColumn="0" w:lastRowLastColumn="0"/>
            <w:tcW w:w="1177" w:type="dxa"/>
          </w:tcPr>
          <w:p w14:paraId="6DE45073" w14:textId="77777777" w:rsidR="00D90BF7" w:rsidRDefault="00D436A0" w:rsidP="00C64AED">
            <w:pPr>
              <w:rPr>
                <w:bCs w:val="0"/>
                <w:color w:val="FF0000"/>
                <w:sz w:val="16"/>
                <w:szCs w:val="16"/>
                <w:highlight w:val="yellow"/>
              </w:rPr>
            </w:pPr>
            <w:r w:rsidRPr="0076096E">
              <w:rPr>
                <w:rFonts w:hint="eastAsia"/>
                <w:b w:val="0"/>
                <w:color w:val="FF0000"/>
                <w:sz w:val="16"/>
                <w:szCs w:val="16"/>
                <w:highlight w:val="yellow"/>
              </w:rPr>
              <w:t>D</w:t>
            </w:r>
            <w:r>
              <w:rPr>
                <w:rFonts w:hint="eastAsia"/>
                <w:b w:val="0"/>
                <w:color w:val="FF0000"/>
                <w:sz w:val="16"/>
                <w:szCs w:val="16"/>
                <w:highlight w:val="yellow"/>
              </w:rPr>
              <w:t>の下位タグ</w:t>
            </w:r>
          </w:p>
          <w:p w14:paraId="435CFAA9" w14:textId="3C99A88F" w:rsidR="00D436A0" w:rsidRDefault="00D436A0" w:rsidP="00C64AED">
            <w:pPr>
              <w:rPr>
                <w:sz w:val="16"/>
                <w:szCs w:val="16"/>
              </w:rPr>
            </w:pPr>
            <w:r>
              <w:rPr>
                <w:rFonts w:hint="eastAsia"/>
                <w:b w:val="0"/>
                <w:color w:val="FF0000"/>
                <w:sz w:val="16"/>
                <w:szCs w:val="16"/>
                <w:highlight w:val="yellow"/>
              </w:rPr>
              <w:t>Certainty</w:t>
            </w:r>
          </w:p>
        </w:tc>
        <w:tc>
          <w:tcPr>
            <w:tcW w:w="1625" w:type="dxa"/>
          </w:tcPr>
          <w:p w14:paraId="61090693" w14:textId="77777777" w:rsidR="00D436A0" w:rsidRDefault="00D436A0"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病的意義</w:t>
            </w:r>
          </w:p>
        </w:tc>
        <w:tc>
          <w:tcPr>
            <w:tcW w:w="5912" w:type="dxa"/>
          </w:tcPr>
          <w:p w14:paraId="324E25CC" w14:textId="77777777" w:rsidR="00D436A0" w:rsidRDefault="00D436A0"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病変タグに含めて記述する</w:t>
            </w:r>
          </w:p>
          <w:p w14:paraId="7B0CC844" w14:textId="77777777" w:rsidR="00D436A0" w:rsidRDefault="00D436A0" w:rsidP="00C64AED">
            <w:pPr>
              <w:cnfStyle w:val="000000000000" w:firstRow="0" w:lastRow="0" w:firstColumn="0" w:lastColumn="0" w:oddVBand="0" w:evenVBand="0" w:oddHBand="0" w:evenHBand="0" w:firstRowFirstColumn="0" w:firstRowLastColumn="0" w:lastRowFirstColumn="0" w:lastRowLastColumn="0"/>
              <w:rPr>
                <w:sz w:val="16"/>
                <w:szCs w:val="16"/>
              </w:rPr>
            </w:pPr>
            <w:r w:rsidRPr="001B5A59">
              <w:rPr>
                <w:rFonts w:hint="eastAsia"/>
                <w:b/>
                <w:sz w:val="16"/>
                <w:szCs w:val="16"/>
              </w:rPr>
              <w:t>・</w:t>
            </w:r>
            <w:r w:rsidRPr="001B5A59">
              <w:rPr>
                <w:rFonts w:hint="eastAsia"/>
                <w:b/>
                <w:sz w:val="16"/>
                <w:szCs w:val="16"/>
              </w:rPr>
              <w:t>Positive</w:t>
            </w:r>
            <w:r>
              <w:rPr>
                <w:rFonts w:hint="eastAsia"/>
                <w:sz w:val="16"/>
                <w:szCs w:val="16"/>
              </w:rPr>
              <w:t xml:space="preserve"> : </w:t>
            </w:r>
            <w:r>
              <w:rPr>
                <w:rFonts w:hint="eastAsia"/>
                <w:sz w:val="16"/>
                <w:szCs w:val="16"/>
              </w:rPr>
              <w:t>あり、です、認める、著明、と考える、疑う、転移</w:t>
            </w:r>
            <w:r>
              <w:rPr>
                <w:rFonts w:hint="eastAsia"/>
                <w:sz w:val="16"/>
                <w:szCs w:val="16"/>
              </w:rPr>
              <w:t>{</w:t>
            </w:r>
            <w:r>
              <w:rPr>
                <w:rFonts w:hint="eastAsia"/>
                <w:sz w:val="16"/>
                <w:szCs w:val="16"/>
              </w:rPr>
              <w:t>である</w:t>
            </w:r>
            <w:r>
              <w:rPr>
                <w:rFonts w:hint="eastAsia"/>
                <w:sz w:val="16"/>
                <w:szCs w:val="16"/>
              </w:rPr>
              <w:t>/</w:t>
            </w:r>
            <w:r>
              <w:rPr>
                <w:rFonts w:hint="eastAsia"/>
                <w:sz w:val="16"/>
                <w:szCs w:val="16"/>
              </w:rPr>
              <w:t>疑う</w:t>
            </w:r>
            <w:r>
              <w:rPr>
                <w:rFonts w:hint="eastAsia"/>
                <w:sz w:val="16"/>
                <w:szCs w:val="16"/>
              </w:rPr>
              <w:t>/</w:t>
            </w:r>
            <w:r>
              <w:rPr>
                <w:rFonts w:hint="eastAsia"/>
                <w:sz w:val="16"/>
                <w:szCs w:val="16"/>
              </w:rPr>
              <w:t>の</w:t>
            </w:r>
            <w:r w:rsidRPr="00567288">
              <w:rPr>
                <w:rFonts w:hint="eastAsia"/>
                <w:sz w:val="16"/>
                <w:szCs w:val="16"/>
              </w:rPr>
              <w:t>鑑別を要す</w:t>
            </w:r>
            <w:r>
              <w:rPr>
                <w:rFonts w:hint="eastAsia"/>
                <w:sz w:val="16"/>
                <w:szCs w:val="16"/>
              </w:rPr>
              <w:t>}</w:t>
            </w:r>
            <w:r>
              <w:rPr>
                <w:rFonts w:hint="eastAsia"/>
                <w:sz w:val="16"/>
                <w:szCs w:val="16"/>
              </w:rPr>
              <w:t>、</w:t>
            </w:r>
            <w:r>
              <w:rPr>
                <w:rFonts w:hint="eastAsia"/>
                <w:sz w:val="16"/>
                <w:szCs w:val="16"/>
              </w:rPr>
              <w:t>{</w:t>
            </w:r>
            <w:r>
              <w:rPr>
                <w:rFonts w:hint="eastAsia"/>
                <w:sz w:val="16"/>
                <w:szCs w:val="16"/>
              </w:rPr>
              <w:t>散在</w:t>
            </w:r>
            <w:r>
              <w:rPr>
                <w:rFonts w:hint="eastAsia"/>
                <w:sz w:val="16"/>
                <w:szCs w:val="16"/>
              </w:rPr>
              <w:t>/</w:t>
            </w:r>
            <w:r>
              <w:rPr>
                <w:rFonts w:hint="eastAsia"/>
                <w:sz w:val="16"/>
                <w:szCs w:val="16"/>
              </w:rPr>
              <w:t>散見</w:t>
            </w:r>
            <w:r>
              <w:rPr>
                <w:rFonts w:hint="eastAsia"/>
                <w:sz w:val="16"/>
                <w:szCs w:val="16"/>
              </w:rPr>
              <w:t>}</w:t>
            </w:r>
            <w:r>
              <w:rPr>
                <w:rFonts w:hint="eastAsia"/>
                <w:sz w:val="16"/>
                <w:szCs w:val="16"/>
              </w:rPr>
              <w:t>、</w:t>
            </w:r>
          </w:p>
          <w:p w14:paraId="346BCBA5" w14:textId="77777777" w:rsidR="00D436A0" w:rsidRDefault="00D436A0" w:rsidP="00C64AED">
            <w:pPr>
              <w:cnfStyle w:val="000000000000" w:firstRow="0" w:lastRow="0" w:firstColumn="0" w:lastColumn="0" w:oddVBand="0" w:evenVBand="0" w:oddHBand="0" w:evenHBand="0" w:firstRowFirstColumn="0" w:firstRowLastColumn="0" w:lastRowFirstColumn="0" w:lastRowLastColumn="0"/>
              <w:rPr>
                <w:sz w:val="16"/>
                <w:szCs w:val="16"/>
              </w:rPr>
            </w:pPr>
            <w:r w:rsidRPr="001B5A59">
              <w:rPr>
                <w:rFonts w:hint="eastAsia"/>
                <w:b/>
                <w:sz w:val="16"/>
                <w:szCs w:val="16"/>
              </w:rPr>
              <w:t>・</w:t>
            </w:r>
            <w:r w:rsidRPr="001B5A59">
              <w:rPr>
                <w:rFonts w:hint="eastAsia"/>
                <w:b/>
                <w:sz w:val="16"/>
                <w:szCs w:val="16"/>
              </w:rPr>
              <w:t>Negative</w:t>
            </w:r>
            <w:r>
              <w:rPr>
                <w:rFonts w:hint="eastAsia"/>
                <w:sz w:val="16"/>
                <w:szCs w:val="16"/>
              </w:rPr>
              <w:t xml:space="preserve"> : </w:t>
            </w:r>
            <w:r>
              <w:rPr>
                <w:rFonts w:hint="eastAsia"/>
                <w:sz w:val="16"/>
                <w:szCs w:val="16"/>
              </w:rPr>
              <w:t>なし、認めない、疑わない、転移でない、反応性腫大、ではない、考えにくい、みられません</w:t>
            </w:r>
          </w:p>
          <w:p w14:paraId="267044FF" w14:textId="77777777" w:rsidR="00D436A0" w:rsidRDefault="00D436A0"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＊リンパ節については</w:t>
            </w:r>
            <w:r w:rsidRPr="00731035">
              <w:rPr>
                <w:rFonts w:hint="eastAsia"/>
                <w:i/>
                <w:sz w:val="16"/>
                <w:szCs w:val="16"/>
                <w:u w:val="single"/>
              </w:rPr>
              <w:t>存在診断ではなく</w:t>
            </w:r>
            <w:r>
              <w:rPr>
                <w:rFonts w:hint="eastAsia"/>
                <w:sz w:val="16"/>
                <w:szCs w:val="16"/>
              </w:rPr>
              <w:t>、良悪性の病的意義の有無を判定していることに注意する。</w:t>
            </w:r>
          </w:p>
          <w:p w14:paraId="3C13AC20" w14:textId="77777777" w:rsidR="00D436A0" w:rsidRPr="009153AD" w:rsidRDefault="00D436A0"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＊その他の病変については存在診断とする。</w:t>
            </w:r>
          </w:p>
        </w:tc>
      </w:tr>
      <w:tr w:rsidR="005E447C" w14:paraId="41AF1CAE" w14:textId="77777777" w:rsidTr="005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13097433" w14:textId="77777777" w:rsidR="00D436A0" w:rsidRPr="00D94AB4" w:rsidRDefault="00D436A0" w:rsidP="00C64AED">
            <w:pPr>
              <w:rPr>
                <w:bCs w:val="0"/>
                <w:color w:val="FF0000"/>
                <w:sz w:val="16"/>
                <w:szCs w:val="16"/>
                <w:highlight w:val="yellow"/>
              </w:rPr>
            </w:pPr>
            <w:r w:rsidRPr="0076096E">
              <w:rPr>
                <w:rFonts w:hint="eastAsia"/>
                <w:b w:val="0"/>
                <w:color w:val="FF0000"/>
                <w:sz w:val="16"/>
                <w:szCs w:val="16"/>
                <w:highlight w:val="yellow"/>
              </w:rPr>
              <w:t>F</w:t>
            </w:r>
          </w:p>
        </w:tc>
        <w:tc>
          <w:tcPr>
            <w:tcW w:w="1625" w:type="dxa"/>
          </w:tcPr>
          <w:p w14:paraId="6CBB9015" w14:textId="77777777" w:rsidR="00D436A0" w:rsidRDefault="00D436A0"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存在様式</w:t>
            </w:r>
          </w:p>
        </w:tc>
        <w:tc>
          <w:tcPr>
            <w:tcW w:w="5912" w:type="dxa"/>
          </w:tcPr>
          <w:p w14:paraId="7293615F" w14:textId="77777777" w:rsidR="00D436A0"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・単発</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単一、単発性、孤発性</w:t>
            </w:r>
          </w:p>
          <w:p w14:paraId="1B0B8182" w14:textId="77777777" w:rsidR="00D436A0"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・多発</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多発性、複数の、散在、多発</w:t>
            </w:r>
          </w:p>
          <w:p w14:paraId="237425C8" w14:textId="77777777" w:rsidR="00D436A0"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・原発巣と一塊</w:t>
            </w:r>
          </w:p>
          <w:p w14:paraId="39DA1D0F" w14:textId="77777777" w:rsidR="00D436A0"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・同側性</w:t>
            </w:r>
          </w:p>
          <w:p w14:paraId="7F999326" w14:textId="77777777" w:rsidR="00D436A0" w:rsidRPr="00E77994"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・対側性</w:t>
            </w:r>
          </w:p>
        </w:tc>
      </w:tr>
      <w:tr w:rsidR="005E447C" w14:paraId="4966803A" w14:textId="77777777" w:rsidTr="005E447C">
        <w:tc>
          <w:tcPr>
            <w:cnfStyle w:val="001000000000" w:firstRow="0" w:lastRow="0" w:firstColumn="1" w:lastColumn="0" w:oddVBand="0" w:evenVBand="0" w:oddHBand="0" w:evenHBand="0" w:firstRowFirstColumn="0" w:firstRowLastColumn="0" w:lastRowFirstColumn="0" w:lastRowLastColumn="0"/>
            <w:tcW w:w="1177" w:type="dxa"/>
          </w:tcPr>
          <w:p w14:paraId="75EC0D0F" w14:textId="0CB08E7B" w:rsidR="00D436A0" w:rsidRDefault="00D436A0" w:rsidP="00C64AED">
            <w:pPr>
              <w:rPr>
                <w:sz w:val="16"/>
                <w:szCs w:val="16"/>
              </w:rPr>
            </w:pPr>
            <w:del w:id="934" w:author="Joh Ayami" w:date="2019-05-29T11:42:00Z">
              <w:r w:rsidDel="00B752D5">
                <w:rPr>
                  <w:rFonts w:hint="eastAsia"/>
                  <w:b w:val="0"/>
                  <w:color w:val="FF0000"/>
                  <w:sz w:val="16"/>
                  <w:szCs w:val="16"/>
                  <w:highlight w:val="yellow"/>
                </w:rPr>
                <w:delText>M</w:delText>
              </w:r>
            </w:del>
            <w:ins w:id="935" w:author="Joh Ayami" w:date="2019-05-29T11:42:00Z">
              <w:r w:rsidR="00B752D5">
                <w:rPr>
                  <w:rFonts w:hint="eastAsia"/>
                  <w:b w:val="0"/>
                  <w:color w:val="FF0000"/>
                  <w:sz w:val="16"/>
                  <w:szCs w:val="16"/>
                  <w:highlight w:val="yellow"/>
                </w:rPr>
                <w:t>F</w:t>
              </w:r>
            </w:ins>
          </w:p>
        </w:tc>
        <w:tc>
          <w:tcPr>
            <w:tcW w:w="1625" w:type="dxa"/>
          </w:tcPr>
          <w:p w14:paraId="7BBDEE15" w14:textId="77777777" w:rsidR="00D436A0" w:rsidRDefault="00D436A0"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病変径</w:t>
            </w:r>
          </w:p>
        </w:tc>
        <w:tc>
          <w:tcPr>
            <w:tcW w:w="5912" w:type="dxa"/>
          </w:tcPr>
          <w:p w14:paraId="4063A2BA" w14:textId="77777777" w:rsidR="00D436A0" w:rsidRPr="00D76B86" w:rsidRDefault="00D436A0" w:rsidP="00C64AED">
            <w:pPr>
              <w:cnfStyle w:val="000000000000" w:firstRow="0" w:lastRow="0" w:firstColumn="0" w:lastColumn="0" w:oddVBand="0" w:evenVBand="0" w:oddHBand="0" w:evenHBand="0" w:firstRowFirstColumn="0" w:firstRowLastColumn="0" w:lastRowFirstColumn="0" w:lastRowLastColumn="0"/>
              <w:rPr>
                <w:sz w:val="16"/>
                <w:szCs w:val="16"/>
              </w:rPr>
            </w:pPr>
            <w:r w:rsidRPr="00D76B86">
              <w:rPr>
                <w:rFonts w:hint="eastAsia"/>
                <w:sz w:val="16"/>
                <w:szCs w:val="16"/>
              </w:rPr>
              <w:t>病変の最大径</w:t>
            </w:r>
          </w:p>
        </w:tc>
      </w:tr>
      <w:tr w:rsidR="005E447C" w14:paraId="29E59E07" w14:textId="77777777" w:rsidTr="005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C5215EC" w14:textId="77777777" w:rsidR="00D436A0" w:rsidRDefault="00D436A0" w:rsidP="00C64AED">
            <w:pPr>
              <w:rPr>
                <w:sz w:val="16"/>
                <w:szCs w:val="16"/>
              </w:rPr>
            </w:pPr>
            <w:r w:rsidRPr="0076096E">
              <w:rPr>
                <w:rFonts w:hint="eastAsia"/>
                <w:b w:val="0"/>
                <w:color w:val="FF0000"/>
                <w:sz w:val="16"/>
                <w:szCs w:val="16"/>
                <w:highlight w:val="yellow"/>
              </w:rPr>
              <w:t>A</w:t>
            </w:r>
          </w:p>
        </w:tc>
        <w:tc>
          <w:tcPr>
            <w:tcW w:w="1625" w:type="dxa"/>
          </w:tcPr>
          <w:p w14:paraId="741FEB4D" w14:textId="77777777" w:rsidR="00D436A0" w:rsidRDefault="00D436A0"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リンパ節部位・大分類</w:t>
            </w:r>
          </w:p>
        </w:tc>
        <w:tc>
          <w:tcPr>
            <w:tcW w:w="5912" w:type="dxa"/>
          </w:tcPr>
          <w:p w14:paraId="0792F0D2" w14:textId="77777777" w:rsidR="00D436A0" w:rsidRPr="0025408A"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EF4398">
              <w:rPr>
                <w:rFonts w:hint="eastAsia"/>
                <w:b/>
                <w:sz w:val="16"/>
                <w:szCs w:val="16"/>
              </w:rPr>
              <w:t>・</w:t>
            </w:r>
            <w:r w:rsidRPr="00EF4398">
              <w:rPr>
                <w:rFonts w:hint="eastAsia"/>
                <w:b/>
                <w:sz w:val="16"/>
                <w:szCs w:val="16"/>
              </w:rPr>
              <w:t>{</w:t>
            </w:r>
            <w:r w:rsidRPr="00EF4398">
              <w:rPr>
                <w:rFonts w:hint="eastAsia"/>
                <w:b/>
                <w:sz w:val="16"/>
                <w:szCs w:val="16"/>
              </w:rPr>
              <w:t>右</w:t>
            </w:r>
            <w:r w:rsidRPr="00EF4398">
              <w:rPr>
                <w:rFonts w:hint="eastAsia"/>
                <w:b/>
                <w:sz w:val="16"/>
                <w:szCs w:val="16"/>
              </w:rPr>
              <w:t>/</w:t>
            </w:r>
            <w:r w:rsidRPr="00EF4398">
              <w:rPr>
                <w:rFonts w:hint="eastAsia"/>
                <w:b/>
                <w:sz w:val="16"/>
                <w:szCs w:val="16"/>
              </w:rPr>
              <w:t>左</w:t>
            </w:r>
            <w:r>
              <w:rPr>
                <w:rFonts w:hint="eastAsia"/>
                <w:b/>
                <w:sz w:val="16"/>
                <w:szCs w:val="16"/>
              </w:rPr>
              <w:t>/</w:t>
            </w:r>
            <w:r>
              <w:rPr>
                <w:rFonts w:hint="eastAsia"/>
                <w:b/>
                <w:sz w:val="16"/>
                <w:szCs w:val="16"/>
              </w:rPr>
              <w:t>同側</w:t>
            </w:r>
            <w:r>
              <w:rPr>
                <w:rFonts w:hint="eastAsia"/>
                <w:b/>
                <w:sz w:val="16"/>
                <w:szCs w:val="16"/>
              </w:rPr>
              <w:t>/</w:t>
            </w:r>
            <w:r>
              <w:rPr>
                <w:rFonts w:hint="eastAsia"/>
                <w:b/>
                <w:sz w:val="16"/>
                <w:szCs w:val="16"/>
              </w:rPr>
              <w:t>対側</w:t>
            </w:r>
            <w:r w:rsidRPr="00EF4398">
              <w:rPr>
                <w:rFonts w:hint="eastAsia"/>
                <w:b/>
                <w:sz w:val="16"/>
                <w:szCs w:val="16"/>
              </w:rPr>
              <w:t>}</w:t>
            </w:r>
            <w:r>
              <w:rPr>
                <w:rFonts w:hint="eastAsia"/>
                <w:b/>
                <w:sz w:val="16"/>
                <w:szCs w:val="16"/>
              </w:rPr>
              <w:t>鎖骨上</w:t>
            </w:r>
            <w:r>
              <w:rPr>
                <w:rFonts w:hint="eastAsia"/>
                <w:b/>
                <w:sz w:val="16"/>
                <w:szCs w:val="16"/>
              </w:rPr>
              <w:t>{</w:t>
            </w:r>
            <w:r>
              <w:rPr>
                <w:rFonts w:hint="eastAsia"/>
                <w:b/>
                <w:sz w:val="16"/>
                <w:szCs w:val="16"/>
              </w:rPr>
              <w:t>窩</w:t>
            </w:r>
            <w:r>
              <w:rPr>
                <w:rFonts w:hint="eastAsia"/>
                <w:b/>
                <w:sz w:val="16"/>
                <w:szCs w:val="16"/>
              </w:rPr>
              <w:t>}</w:t>
            </w:r>
            <w:r w:rsidRPr="00EF4398">
              <w:rPr>
                <w:rFonts w:hint="eastAsia"/>
                <w:b/>
                <w:sz w:val="16"/>
                <w:szCs w:val="16"/>
              </w:rPr>
              <w:t>{</w:t>
            </w:r>
            <w:r w:rsidRPr="00EF4398">
              <w:rPr>
                <w:rFonts w:hint="eastAsia"/>
                <w:b/>
                <w:sz w:val="16"/>
                <w:szCs w:val="16"/>
              </w:rPr>
              <w:t>リンパ節</w:t>
            </w:r>
            <w:r w:rsidRPr="00EF4398">
              <w:rPr>
                <w:rFonts w:hint="eastAsia"/>
                <w:b/>
                <w:sz w:val="16"/>
                <w:szCs w:val="16"/>
              </w:rPr>
              <w:t>}</w:t>
            </w:r>
          </w:p>
          <w:p w14:paraId="2B2D67E8" w14:textId="77777777" w:rsidR="00D436A0" w:rsidRPr="00EF4398"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EF4398">
              <w:rPr>
                <w:rFonts w:hint="eastAsia"/>
                <w:b/>
                <w:sz w:val="16"/>
                <w:szCs w:val="16"/>
              </w:rPr>
              <w:t>・</w:t>
            </w:r>
            <w:r w:rsidRPr="00EF4398">
              <w:rPr>
                <w:rFonts w:hint="eastAsia"/>
                <w:b/>
                <w:sz w:val="16"/>
                <w:szCs w:val="16"/>
              </w:rPr>
              <w:t>{</w:t>
            </w:r>
            <w:r w:rsidRPr="00EF4398">
              <w:rPr>
                <w:rFonts w:hint="eastAsia"/>
                <w:b/>
                <w:sz w:val="16"/>
                <w:szCs w:val="16"/>
              </w:rPr>
              <w:t>右</w:t>
            </w:r>
            <w:r w:rsidRPr="00EF4398">
              <w:rPr>
                <w:rFonts w:hint="eastAsia"/>
                <w:b/>
                <w:sz w:val="16"/>
                <w:szCs w:val="16"/>
              </w:rPr>
              <w:t>/</w:t>
            </w:r>
            <w:r w:rsidRPr="00EF4398">
              <w:rPr>
                <w:rFonts w:hint="eastAsia"/>
                <w:b/>
                <w:sz w:val="16"/>
                <w:szCs w:val="16"/>
              </w:rPr>
              <w:t>左</w:t>
            </w:r>
            <w:r>
              <w:rPr>
                <w:rFonts w:hint="eastAsia"/>
                <w:b/>
                <w:sz w:val="16"/>
                <w:szCs w:val="16"/>
              </w:rPr>
              <w:t>/</w:t>
            </w:r>
            <w:r>
              <w:rPr>
                <w:rFonts w:hint="eastAsia"/>
                <w:b/>
                <w:sz w:val="16"/>
                <w:szCs w:val="16"/>
              </w:rPr>
              <w:t>同側</w:t>
            </w:r>
            <w:r>
              <w:rPr>
                <w:rFonts w:hint="eastAsia"/>
                <w:b/>
                <w:sz w:val="16"/>
                <w:szCs w:val="16"/>
              </w:rPr>
              <w:t>/</w:t>
            </w:r>
            <w:r>
              <w:rPr>
                <w:rFonts w:hint="eastAsia"/>
                <w:b/>
                <w:sz w:val="16"/>
                <w:szCs w:val="16"/>
              </w:rPr>
              <w:t>対側</w:t>
            </w:r>
            <w:r w:rsidRPr="00EF4398">
              <w:rPr>
                <w:rFonts w:hint="eastAsia"/>
                <w:b/>
                <w:sz w:val="16"/>
                <w:szCs w:val="16"/>
              </w:rPr>
              <w:t>}</w:t>
            </w:r>
            <w:r w:rsidRPr="00EF4398">
              <w:rPr>
                <w:rFonts w:hint="eastAsia"/>
                <w:b/>
                <w:sz w:val="16"/>
                <w:szCs w:val="16"/>
              </w:rPr>
              <w:t>縦隔</w:t>
            </w:r>
            <w:r>
              <w:rPr>
                <w:rFonts w:hint="eastAsia"/>
                <w:b/>
                <w:sz w:val="16"/>
                <w:szCs w:val="16"/>
              </w:rPr>
              <w:t>{</w:t>
            </w:r>
            <w:r>
              <w:rPr>
                <w:rFonts w:hint="eastAsia"/>
                <w:b/>
                <w:sz w:val="16"/>
                <w:szCs w:val="16"/>
              </w:rPr>
              <w:t>内</w:t>
            </w:r>
            <w:r>
              <w:rPr>
                <w:rFonts w:hint="eastAsia"/>
                <w:b/>
                <w:sz w:val="16"/>
                <w:szCs w:val="16"/>
              </w:rPr>
              <w:t>}</w:t>
            </w:r>
            <w:r w:rsidRPr="00EF4398">
              <w:rPr>
                <w:rFonts w:hint="eastAsia"/>
                <w:b/>
                <w:sz w:val="16"/>
                <w:szCs w:val="16"/>
              </w:rPr>
              <w:t>{</w:t>
            </w:r>
            <w:r w:rsidRPr="00EF4398">
              <w:rPr>
                <w:rFonts w:hint="eastAsia"/>
                <w:b/>
                <w:sz w:val="16"/>
                <w:szCs w:val="16"/>
              </w:rPr>
              <w:t>リンパ節</w:t>
            </w:r>
            <w:r w:rsidRPr="00EF4398">
              <w:rPr>
                <w:rFonts w:hint="eastAsia"/>
                <w:b/>
                <w:sz w:val="16"/>
                <w:szCs w:val="16"/>
              </w:rPr>
              <w:t>}</w:t>
            </w:r>
          </w:p>
          <w:p w14:paraId="07F7EAEE" w14:textId="77777777" w:rsidR="00D436A0" w:rsidRPr="00EF4398"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EF4398">
              <w:rPr>
                <w:rFonts w:hint="eastAsia"/>
                <w:b/>
                <w:sz w:val="16"/>
                <w:szCs w:val="16"/>
              </w:rPr>
              <w:t>・</w:t>
            </w:r>
            <w:r w:rsidRPr="00EF4398">
              <w:rPr>
                <w:rFonts w:hint="eastAsia"/>
                <w:b/>
                <w:sz w:val="16"/>
                <w:szCs w:val="16"/>
              </w:rPr>
              <w:t>{</w:t>
            </w:r>
            <w:r w:rsidRPr="00EF4398">
              <w:rPr>
                <w:rFonts w:hint="eastAsia"/>
                <w:b/>
                <w:sz w:val="16"/>
                <w:szCs w:val="16"/>
              </w:rPr>
              <w:t>右</w:t>
            </w:r>
            <w:r w:rsidRPr="00EF4398">
              <w:rPr>
                <w:rFonts w:hint="eastAsia"/>
                <w:b/>
                <w:sz w:val="16"/>
                <w:szCs w:val="16"/>
              </w:rPr>
              <w:t>/</w:t>
            </w:r>
            <w:r w:rsidRPr="00EF4398">
              <w:rPr>
                <w:rFonts w:hint="eastAsia"/>
                <w:b/>
                <w:sz w:val="16"/>
                <w:szCs w:val="16"/>
              </w:rPr>
              <w:t>左</w:t>
            </w:r>
            <w:r>
              <w:rPr>
                <w:rFonts w:hint="eastAsia"/>
                <w:b/>
                <w:sz w:val="16"/>
                <w:szCs w:val="16"/>
              </w:rPr>
              <w:t>/</w:t>
            </w:r>
            <w:r>
              <w:rPr>
                <w:rFonts w:hint="eastAsia"/>
                <w:b/>
                <w:sz w:val="16"/>
                <w:szCs w:val="16"/>
              </w:rPr>
              <w:t>同側</w:t>
            </w:r>
            <w:r>
              <w:rPr>
                <w:rFonts w:hint="eastAsia"/>
                <w:b/>
                <w:sz w:val="16"/>
                <w:szCs w:val="16"/>
              </w:rPr>
              <w:t>/</w:t>
            </w:r>
            <w:r>
              <w:rPr>
                <w:rFonts w:hint="eastAsia"/>
                <w:b/>
                <w:sz w:val="16"/>
                <w:szCs w:val="16"/>
              </w:rPr>
              <w:t>対側</w:t>
            </w:r>
            <w:r w:rsidRPr="00EF4398">
              <w:rPr>
                <w:rFonts w:hint="eastAsia"/>
                <w:b/>
                <w:sz w:val="16"/>
                <w:szCs w:val="16"/>
              </w:rPr>
              <w:t>}</w:t>
            </w:r>
            <w:r w:rsidRPr="00EF4398">
              <w:rPr>
                <w:rFonts w:hint="eastAsia"/>
                <w:b/>
                <w:sz w:val="16"/>
                <w:szCs w:val="16"/>
              </w:rPr>
              <w:t>肺門</w:t>
            </w:r>
            <w:r>
              <w:rPr>
                <w:rFonts w:hint="eastAsia"/>
                <w:b/>
                <w:sz w:val="16"/>
                <w:szCs w:val="16"/>
              </w:rPr>
              <w:t>{</w:t>
            </w:r>
            <w:r>
              <w:rPr>
                <w:rFonts w:hint="eastAsia"/>
                <w:b/>
                <w:sz w:val="16"/>
                <w:szCs w:val="16"/>
              </w:rPr>
              <w:t>部</w:t>
            </w:r>
            <w:r>
              <w:rPr>
                <w:rFonts w:hint="eastAsia"/>
                <w:b/>
                <w:sz w:val="16"/>
                <w:szCs w:val="16"/>
              </w:rPr>
              <w:t>}</w:t>
            </w:r>
            <w:r w:rsidRPr="00EF4398">
              <w:rPr>
                <w:rFonts w:hint="eastAsia"/>
                <w:b/>
                <w:sz w:val="16"/>
                <w:szCs w:val="16"/>
              </w:rPr>
              <w:t>{</w:t>
            </w:r>
            <w:r w:rsidRPr="00EF4398">
              <w:rPr>
                <w:rFonts w:hint="eastAsia"/>
                <w:b/>
                <w:sz w:val="16"/>
                <w:szCs w:val="16"/>
              </w:rPr>
              <w:t>リンパ節</w:t>
            </w:r>
            <w:r w:rsidRPr="00EF4398">
              <w:rPr>
                <w:rFonts w:hint="eastAsia"/>
                <w:b/>
                <w:sz w:val="16"/>
                <w:szCs w:val="16"/>
              </w:rPr>
              <w:t>}</w:t>
            </w:r>
          </w:p>
          <w:p w14:paraId="4CFC500D" w14:textId="77777777" w:rsidR="00D436A0"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EF4398">
              <w:rPr>
                <w:rFonts w:hint="eastAsia"/>
                <w:b/>
                <w:sz w:val="16"/>
                <w:szCs w:val="16"/>
              </w:rPr>
              <w:t>・</w:t>
            </w:r>
            <w:r w:rsidRPr="00EF4398">
              <w:rPr>
                <w:rFonts w:hint="eastAsia"/>
                <w:b/>
                <w:sz w:val="16"/>
                <w:szCs w:val="16"/>
              </w:rPr>
              <w:t>{</w:t>
            </w:r>
            <w:r w:rsidRPr="00EF4398">
              <w:rPr>
                <w:rFonts w:hint="eastAsia"/>
                <w:b/>
                <w:sz w:val="16"/>
                <w:szCs w:val="16"/>
              </w:rPr>
              <w:t>右</w:t>
            </w:r>
            <w:r w:rsidRPr="00EF4398">
              <w:rPr>
                <w:rFonts w:hint="eastAsia"/>
                <w:b/>
                <w:sz w:val="16"/>
                <w:szCs w:val="16"/>
              </w:rPr>
              <w:t>/</w:t>
            </w:r>
            <w:r w:rsidRPr="00EF4398">
              <w:rPr>
                <w:rFonts w:hint="eastAsia"/>
                <w:b/>
                <w:sz w:val="16"/>
                <w:szCs w:val="16"/>
              </w:rPr>
              <w:t>左</w:t>
            </w:r>
            <w:r>
              <w:rPr>
                <w:rFonts w:hint="eastAsia"/>
                <w:b/>
                <w:sz w:val="16"/>
                <w:szCs w:val="16"/>
              </w:rPr>
              <w:t>/</w:t>
            </w:r>
            <w:r>
              <w:rPr>
                <w:rFonts w:hint="eastAsia"/>
                <w:b/>
                <w:sz w:val="16"/>
                <w:szCs w:val="16"/>
              </w:rPr>
              <w:t>同側</w:t>
            </w:r>
            <w:r>
              <w:rPr>
                <w:rFonts w:hint="eastAsia"/>
                <w:b/>
                <w:sz w:val="16"/>
                <w:szCs w:val="16"/>
              </w:rPr>
              <w:t>/</w:t>
            </w:r>
            <w:r>
              <w:rPr>
                <w:rFonts w:hint="eastAsia"/>
                <w:b/>
                <w:sz w:val="16"/>
                <w:szCs w:val="16"/>
              </w:rPr>
              <w:t>対側</w:t>
            </w:r>
            <w:r w:rsidRPr="00EF4398">
              <w:rPr>
                <w:rFonts w:hint="eastAsia"/>
                <w:b/>
                <w:sz w:val="16"/>
                <w:szCs w:val="16"/>
              </w:rPr>
              <w:t>}</w:t>
            </w:r>
            <w:r w:rsidRPr="00EF4398">
              <w:rPr>
                <w:rFonts w:hint="eastAsia"/>
                <w:b/>
                <w:sz w:val="16"/>
                <w:szCs w:val="16"/>
              </w:rPr>
              <w:t>肺内</w:t>
            </w:r>
            <w:r w:rsidRPr="00EF4398">
              <w:rPr>
                <w:rFonts w:hint="eastAsia"/>
                <w:b/>
                <w:sz w:val="16"/>
                <w:szCs w:val="16"/>
              </w:rPr>
              <w:t>{</w:t>
            </w:r>
            <w:r w:rsidRPr="00EF4398">
              <w:rPr>
                <w:rFonts w:hint="eastAsia"/>
                <w:b/>
                <w:sz w:val="16"/>
                <w:szCs w:val="16"/>
              </w:rPr>
              <w:t>リンパ節</w:t>
            </w:r>
            <w:r w:rsidRPr="00EF4398">
              <w:rPr>
                <w:rFonts w:hint="eastAsia"/>
                <w:b/>
                <w:sz w:val="16"/>
                <w:szCs w:val="16"/>
              </w:rPr>
              <w:t>}</w:t>
            </w:r>
          </w:p>
          <w:p w14:paraId="0697E748" w14:textId="77777777" w:rsidR="00D436A0" w:rsidRDefault="00D436A0"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lastRenderedPageBreak/>
              <w:t>所属リンパ節領域を超えたリンパ節転移</w:t>
            </w:r>
            <w:r>
              <w:rPr>
                <w:rFonts w:hint="eastAsia"/>
                <w:sz w:val="16"/>
                <w:szCs w:val="16"/>
              </w:rPr>
              <w:t xml:space="preserve"> {</w:t>
            </w:r>
          </w:p>
          <w:p w14:paraId="0C905F7F" w14:textId="77777777" w:rsidR="00D436A0"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sz w:val="16"/>
                <w:szCs w:val="16"/>
              </w:rPr>
              <w:t xml:space="preserve">　</w:t>
            </w:r>
            <w:r w:rsidRPr="00876269">
              <w:rPr>
                <w:rFonts w:hint="eastAsia"/>
                <w:b/>
                <w:sz w:val="16"/>
                <w:szCs w:val="16"/>
              </w:rPr>
              <w:t>・</w:t>
            </w:r>
            <w:r>
              <w:rPr>
                <w:rFonts w:hint="eastAsia"/>
                <w:b/>
                <w:sz w:val="16"/>
                <w:szCs w:val="16"/>
              </w:rPr>
              <w:t>{</w:t>
            </w:r>
            <w:r>
              <w:rPr>
                <w:rFonts w:hint="eastAsia"/>
                <w:b/>
                <w:sz w:val="16"/>
                <w:szCs w:val="16"/>
              </w:rPr>
              <w:t>右</w:t>
            </w:r>
            <w:r>
              <w:rPr>
                <w:rFonts w:hint="eastAsia"/>
                <w:b/>
                <w:sz w:val="16"/>
                <w:szCs w:val="16"/>
              </w:rPr>
              <w:t>/</w:t>
            </w:r>
            <w:r>
              <w:rPr>
                <w:rFonts w:hint="eastAsia"/>
                <w:b/>
                <w:sz w:val="16"/>
                <w:szCs w:val="16"/>
              </w:rPr>
              <w:t>左</w:t>
            </w:r>
            <w:r>
              <w:rPr>
                <w:rFonts w:hint="eastAsia"/>
                <w:b/>
                <w:sz w:val="16"/>
                <w:szCs w:val="16"/>
              </w:rPr>
              <w:t>/</w:t>
            </w:r>
            <w:r>
              <w:rPr>
                <w:rFonts w:hint="eastAsia"/>
                <w:b/>
                <w:sz w:val="16"/>
                <w:szCs w:val="16"/>
              </w:rPr>
              <w:t>同側</w:t>
            </w:r>
            <w:r>
              <w:rPr>
                <w:rFonts w:hint="eastAsia"/>
                <w:b/>
                <w:sz w:val="16"/>
                <w:szCs w:val="16"/>
              </w:rPr>
              <w:t>/</w:t>
            </w:r>
            <w:r>
              <w:rPr>
                <w:rFonts w:hint="eastAsia"/>
                <w:b/>
                <w:sz w:val="16"/>
                <w:szCs w:val="16"/>
              </w:rPr>
              <w:t>対側</w:t>
            </w:r>
            <w:r>
              <w:rPr>
                <w:rFonts w:hint="eastAsia"/>
                <w:b/>
                <w:sz w:val="16"/>
                <w:szCs w:val="16"/>
              </w:rPr>
              <w:t>}</w:t>
            </w:r>
            <w:r>
              <w:rPr>
                <w:rFonts w:hint="eastAsia"/>
                <w:b/>
                <w:sz w:val="16"/>
                <w:szCs w:val="16"/>
              </w:rPr>
              <w:t>腋窩</w:t>
            </w:r>
          </w:p>
          <w:p w14:paraId="19AC304E" w14:textId="77777777" w:rsidR="00D436A0" w:rsidRPr="00876269"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 xml:space="preserve">　・</w:t>
            </w:r>
            <w:r>
              <w:rPr>
                <w:rFonts w:hint="eastAsia"/>
                <w:b/>
                <w:sz w:val="16"/>
                <w:szCs w:val="16"/>
              </w:rPr>
              <w:t>{</w:t>
            </w:r>
            <w:r>
              <w:rPr>
                <w:rFonts w:hint="eastAsia"/>
                <w:b/>
                <w:sz w:val="16"/>
                <w:szCs w:val="16"/>
              </w:rPr>
              <w:t>右</w:t>
            </w:r>
            <w:r>
              <w:rPr>
                <w:rFonts w:hint="eastAsia"/>
                <w:b/>
                <w:sz w:val="16"/>
                <w:szCs w:val="16"/>
              </w:rPr>
              <w:t>/</w:t>
            </w:r>
            <w:r>
              <w:rPr>
                <w:rFonts w:hint="eastAsia"/>
                <w:b/>
                <w:sz w:val="16"/>
                <w:szCs w:val="16"/>
              </w:rPr>
              <w:t>左</w:t>
            </w:r>
            <w:r>
              <w:rPr>
                <w:rFonts w:hint="eastAsia"/>
                <w:b/>
                <w:sz w:val="16"/>
                <w:szCs w:val="16"/>
              </w:rPr>
              <w:t>/</w:t>
            </w:r>
            <w:r>
              <w:rPr>
                <w:rFonts w:hint="eastAsia"/>
                <w:b/>
                <w:sz w:val="16"/>
                <w:szCs w:val="16"/>
              </w:rPr>
              <w:t>同側</w:t>
            </w:r>
            <w:r>
              <w:rPr>
                <w:rFonts w:hint="eastAsia"/>
                <w:b/>
                <w:sz w:val="16"/>
                <w:szCs w:val="16"/>
              </w:rPr>
              <w:t>/</w:t>
            </w:r>
            <w:r>
              <w:rPr>
                <w:rFonts w:hint="eastAsia"/>
                <w:b/>
                <w:sz w:val="16"/>
                <w:szCs w:val="16"/>
              </w:rPr>
              <w:t>対側</w:t>
            </w:r>
            <w:r>
              <w:rPr>
                <w:rFonts w:hint="eastAsia"/>
                <w:b/>
                <w:sz w:val="16"/>
                <w:szCs w:val="16"/>
              </w:rPr>
              <w:t>}</w:t>
            </w:r>
            <w:r>
              <w:rPr>
                <w:rFonts w:hint="eastAsia"/>
                <w:b/>
                <w:sz w:val="16"/>
                <w:szCs w:val="16"/>
              </w:rPr>
              <w:t>副神経</w:t>
            </w:r>
          </w:p>
          <w:p w14:paraId="7DC5D768" w14:textId="77777777" w:rsidR="00D436A0" w:rsidRPr="00D94AB4" w:rsidRDefault="00D436A0" w:rsidP="00C64AE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5E447C" w14:paraId="41E2744F" w14:textId="77777777" w:rsidTr="005E447C">
        <w:tc>
          <w:tcPr>
            <w:cnfStyle w:val="001000000000" w:firstRow="0" w:lastRow="0" w:firstColumn="1" w:lastColumn="0" w:oddVBand="0" w:evenVBand="0" w:oddHBand="0" w:evenHBand="0" w:firstRowFirstColumn="0" w:firstRowLastColumn="0" w:lastRowFirstColumn="0" w:lastRowLastColumn="0"/>
            <w:tcW w:w="1177" w:type="dxa"/>
          </w:tcPr>
          <w:p w14:paraId="68EC4616" w14:textId="77777777" w:rsidR="00D436A0" w:rsidRDefault="00D436A0" w:rsidP="00C64AED">
            <w:pPr>
              <w:rPr>
                <w:sz w:val="16"/>
                <w:szCs w:val="16"/>
              </w:rPr>
            </w:pPr>
            <w:r w:rsidRPr="0076096E">
              <w:rPr>
                <w:rFonts w:hint="eastAsia"/>
                <w:b w:val="0"/>
                <w:color w:val="FF0000"/>
                <w:sz w:val="16"/>
                <w:szCs w:val="16"/>
                <w:highlight w:val="yellow"/>
              </w:rPr>
              <w:lastRenderedPageBreak/>
              <w:t>A</w:t>
            </w:r>
          </w:p>
        </w:tc>
        <w:tc>
          <w:tcPr>
            <w:tcW w:w="1625" w:type="dxa"/>
          </w:tcPr>
          <w:p w14:paraId="4B49A823" w14:textId="77777777" w:rsidR="00D436A0" w:rsidRDefault="00D436A0"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リンパ節部位・略語</w:t>
            </w:r>
          </w:p>
        </w:tc>
        <w:tc>
          <w:tcPr>
            <w:tcW w:w="5912" w:type="dxa"/>
          </w:tcPr>
          <w:p w14:paraId="63C42100" w14:textId="77777777" w:rsidR="00D436A0" w:rsidRPr="005D2349" w:rsidRDefault="00D436A0"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5D2349">
              <w:rPr>
                <w:rFonts w:hint="eastAsia"/>
                <w:b/>
                <w:sz w:val="16"/>
                <w:szCs w:val="16"/>
              </w:rPr>
              <w:t>・</w:t>
            </w:r>
            <w:r w:rsidRPr="005D2349">
              <w:rPr>
                <w:rFonts w:hint="eastAsia"/>
                <w:b/>
                <w:sz w:val="16"/>
                <w:szCs w:val="16"/>
              </w:rPr>
              <w:t>#1</w:t>
            </w:r>
            <w:r w:rsidRPr="005D2349">
              <w:rPr>
                <w:b/>
                <w:sz w:val="16"/>
                <w:szCs w:val="16"/>
              </w:rPr>
              <w:t>{R/L}</w:t>
            </w:r>
            <w:r w:rsidRPr="005D2349">
              <w:rPr>
                <w:rFonts w:hint="eastAsia"/>
                <w:b/>
                <w:sz w:val="16"/>
                <w:szCs w:val="16"/>
              </w:rPr>
              <w:t>{</w:t>
            </w:r>
            <w:r w:rsidRPr="005D2349">
              <w:rPr>
                <w:rFonts w:hint="eastAsia"/>
                <w:b/>
                <w:sz w:val="16"/>
                <w:szCs w:val="16"/>
              </w:rPr>
              <w:t>リンパ節</w:t>
            </w:r>
            <w:r w:rsidRPr="005D2349">
              <w:rPr>
                <w:rFonts w:hint="eastAsia"/>
                <w:b/>
                <w:sz w:val="16"/>
                <w:szCs w:val="16"/>
              </w:rPr>
              <w:t>}</w:t>
            </w:r>
          </w:p>
          <w:p w14:paraId="7632F87B" w14:textId="77777777" w:rsidR="00D436A0" w:rsidRPr="005D2349" w:rsidRDefault="00D436A0"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5D2349">
              <w:rPr>
                <w:rFonts w:hint="eastAsia"/>
                <w:b/>
                <w:sz w:val="16"/>
                <w:szCs w:val="16"/>
              </w:rPr>
              <w:t>・</w:t>
            </w:r>
            <w:r w:rsidRPr="005D2349">
              <w:rPr>
                <w:rFonts w:hint="eastAsia"/>
                <w:b/>
                <w:sz w:val="16"/>
                <w:szCs w:val="16"/>
              </w:rPr>
              <w:t>#2</w:t>
            </w:r>
            <w:r w:rsidRPr="005D2349">
              <w:rPr>
                <w:b/>
                <w:sz w:val="16"/>
                <w:szCs w:val="16"/>
              </w:rPr>
              <w:t>{R/L}</w:t>
            </w:r>
            <w:r w:rsidRPr="005D2349">
              <w:rPr>
                <w:rFonts w:hint="eastAsia"/>
                <w:b/>
                <w:sz w:val="16"/>
                <w:szCs w:val="16"/>
              </w:rPr>
              <w:t>{</w:t>
            </w:r>
            <w:r w:rsidRPr="005D2349">
              <w:rPr>
                <w:rFonts w:hint="eastAsia"/>
                <w:b/>
                <w:sz w:val="16"/>
                <w:szCs w:val="16"/>
              </w:rPr>
              <w:t>リンパ節</w:t>
            </w:r>
            <w:r w:rsidRPr="005D2349">
              <w:rPr>
                <w:rFonts w:hint="eastAsia"/>
                <w:b/>
                <w:sz w:val="16"/>
                <w:szCs w:val="16"/>
              </w:rPr>
              <w:t>}</w:t>
            </w:r>
          </w:p>
          <w:p w14:paraId="1C736DB6" w14:textId="77777777" w:rsidR="00D436A0" w:rsidRPr="005D2349" w:rsidRDefault="00D436A0"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5D2349">
              <w:rPr>
                <w:rFonts w:hint="eastAsia"/>
                <w:b/>
                <w:sz w:val="16"/>
                <w:szCs w:val="16"/>
              </w:rPr>
              <w:t>・</w:t>
            </w:r>
            <w:r w:rsidRPr="005D2349">
              <w:rPr>
                <w:rFonts w:hint="eastAsia"/>
                <w:b/>
                <w:sz w:val="16"/>
                <w:szCs w:val="16"/>
              </w:rPr>
              <w:t>#3</w:t>
            </w:r>
            <w:r w:rsidRPr="005D2349">
              <w:rPr>
                <w:b/>
                <w:sz w:val="16"/>
                <w:szCs w:val="16"/>
              </w:rPr>
              <w:t>{a/p}</w:t>
            </w:r>
            <w:r w:rsidRPr="005D2349">
              <w:rPr>
                <w:rFonts w:hint="eastAsia"/>
                <w:b/>
                <w:sz w:val="16"/>
                <w:szCs w:val="16"/>
              </w:rPr>
              <w:t>{</w:t>
            </w:r>
            <w:r w:rsidRPr="005D2349">
              <w:rPr>
                <w:rFonts w:hint="eastAsia"/>
                <w:b/>
                <w:sz w:val="16"/>
                <w:szCs w:val="16"/>
              </w:rPr>
              <w:t>リンパ節</w:t>
            </w:r>
            <w:r w:rsidRPr="005D2349">
              <w:rPr>
                <w:rFonts w:hint="eastAsia"/>
                <w:b/>
                <w:sz w:val="16"/>
                <w:szCs w:val="16"/>
              </w:rPr>
              <w:t>}</w:t>
            </w:r>
          </w:p>
          <w:p w14:paraId="1344AFAB" w14:textId="77777777" w:rsidR="00D436A0" w:rsidRPr="005D2349" w:rsidRDefault="00D436A0"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5D2349">
              <w:rPr>
                <w:rFonts w:hint="eastAsia"/>
                <w:b/>
                <w:sz w:val="16"/>
                <w:szCs w:val="16"/>
              </w:rPr>
              <w:t>・</w:t>
            </w:r>
            <w:r w:rsidRPr="005D2349">
              <w:rPr>
                <w:rFonts w:hint="eastAsia"/>
                <w:b/>
                <w:sz w:val="16"/>
                <w:szCs w:val="16"/>
              </w:rPr>
              <w:t>#</w:t>
            </w:r>
            <w:r w:rsidRPr="005D2349">
              <w:rPr>
                <w:b/>
                <w:sz w:val="16"/>
                <w:szCs w:val="16"/>
              </w:rPr>
              <w:t>4{R/L}</w:t>
            </w:r>
            <w:r w:rsidRPr="005D2349">
              <w:rPr>
                <w:rFonts w:hint="eastAsia"/>
                <w:b/>
                <w:sz w:val="16"/>
                <w:szCs w:val="16"/>
              </w:rPr>
              <w:t>{</w:t>
            </w:r>
            <w:r w:rsidRPr="005D2349">
              <w:rPr>
                <w:rFonts w:hint="eastAsia"/>
                <w:b/>
                <w:sz w:val="16"/>
                <w:szCs w:val="16"/>
              </w:rPr>
              <w:t>リンパ節</w:t>
            </w:r>
            <w:r w:rsidRPr="005D2349">
              <w:rPr>
                <w:rFonts w:hint="eastAsia"/>
                <w:b/>
                <w:sz w:val="16"/>
                <w:szCs w:val="16"/>
              </w:rPr>
              <w:t>}</w:t>
            </w:r>
          </w:p>
          <w:p w14:paraId="4D13F0B6" w14:textId="77777777" w:rsidR="00D436A0" w:rsidRPr="005D2349" w:rsidRDefault="00D436A0"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5D2349">
              <w:rPr>
                <w:rFonts w:hint="eastAsia"/>
                <w:b/>
                <w:sz w:val="16"/>
                <w:szCs w:val="16"/>
              </w:rPr>
              <w:t>・</w:t>
            </w:r>
            <w:r w:rsidRPr="005D2349">
              <w:rPr>
                <w:rFonts w:hint="eastAsia"/>
                <w:b/>
                <w:sz w:val="16"/>
                <w:szCs w:val="16"/>
              </w:rPr>
              <w:t>#5{</w:t>
            </w:r>
            <w:r w:rsidRPr="005D2349">
              <w:rPr>
                <w:rFonts w:hint="eastAsia"/>
                <w:b/>
                <w:sz w:val="16"/>
                <w:szCs w:val="16"/>
              </w:rPr>
              <w:t>リンパ節</w:t>
            </w:r>
            <w:r w:rsidRPr="005D2349">
              <w:rPr>
                <w:rFonts w:hint="eastAsia"/>
                <w:b/>
                <w:sz w:val="16"/>
                <w:szCs w:val="16"/>
              </w:rPr>
              <w:t>}</w:t>
            </w:r>
          </w:p>
          <w:p w14:paraId="11065BCC" w14:textId="77777777" w:rsidR="00D436A0" w:rsidRPr="005D2349" w:rsidRDefault="00D436A0"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5D2349">
              <w:rPr>
                <w:rFonts w:hint="eastAsia"/>
                <w:b/>
                <w:sz w:val="16"/>
                <w:szCs w:val="16"/>
              </w:rPr>
              <w:t>・</w:t>
            </w:r>
            <w:r w:rsidRPr="005D2349">
              <w:rPr>
                <w:rFonts w:hint="eastAsia"/>
                <w:b/>
                <w:sz w:val="16"/>
                <w:szCs w:val="16"/>
              </w:rPr>
              <w:t>#6{</w:t>
            </w:r>
            <w:r w:rsidRPr="005D2349">
              <w:rPr>
                <w:rFonts w:hint="eastAsia"/>
                <w:b/>
                <w:sz w:val="16"/>
                <w:szCs w:val="16"/>
              </w:rPr>
              <w:t>リンパ節</w:t>
            </w:r>
            <w:r w:rsidRPr="005D2349">
              <w:rPr>
                <w:rFonts w:hint="eastAsia"/>
                <w:b/>
                <w:sz w:val="16"/>
                <w:szCs w:val="16"/>
              </w:rPr>
              <w:t>}</w:t>
            </w:r>
          </w:p>
          <w:p w14:paraId="3BFC673E" w14:textId="77777777" w:rsidR="00D436A0" w:rsidRPr="005D2349" w:rsidRDefault="00D436A0"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5D2349">
              <w:rPr>
                <w:rFonts w:hint="eastAsia"/>
                <w:b/>
                <w:sz w:val="16"/>
                <w:szCs w:val="16"/>
              </w:rPr>
              <w:t>・</w:t>
            </w:r>
            <w:r w:rsidRPr="005D2349">
              <w:rPr>
                <w:rFonts w:hint="eastAsia"/>
                <w:b/>
                <w:sz w:val="16"/>
                <w:szCs w:val="16"/>
              </w:rPr>
              <w:t>#7{</w:t>
            </w:r>
            <w:r w:rsidRPr="005D2349">
              <w:rPr>
                <w:rFonts w:hint="eastAsia"/>
                <w:b/>
                <w:sz w:val="16"/>
                <w:szCs w:val="16"/>
              </w:rPr>
              <w:t>リンパ節</w:t>
            </w:r>
            <w:r w:rsidRPr="005D2349">
              <w:rPr>
                <w:rFonts w:hint="eastAsia"/>
                <w:b/>
                <w:sz w:val="16"/>
                <w:szCs w:val="16"/>
              </w:rPr>
              <w:t>}</w:t>
            </w:r>
          </w:p>
          <w:p w14:paraId="5D118FF6" w14:textId="77777777" w:rsidR="00D436A0" w:rsidRPr="005D2349" w:rsidRDefault="00D436A0"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5D2349">
              <w:rPr>
                <w:rFonts w:hint="eastAsia"/>
                <w:b/>
                <w:sz w:val="16"/>
                <w:szCs w:val="16"/>
              </w:rPr>
              <w:t>・</w:t>
            </w:r>
            <w:r w:rsidRPr="005D2349">
              <w:rPr>
                <w:rFonts w:hint="eastAsia"/>
                <w:b/>
                <w:sz w:val="16"/>
                <w:szCs w:val="16"/>
              </w:rPr>
              <w:t>#8{</w:t>
            </w:r>
            <w:r w:rsidRPr="005D2349">
              <w:rPr>
                <w:rFonts w:hint="eastAsia"/>
                <w:b/>
                <w:sz w:val="16"/>
                <w:szCs w:val="16"/>
              </w:rPr>
              <w:t>リンパ節</w:t>
            </w:r>
            <w:r w:rsidRPr="005D2349">
              <w:rPr>
                <w:rFonts w:hint="eastAsia"/>
                <w:b/>
                <w:sz w:val="16"/>
                <w:szCs w:val="16"/>
              </w:rPr>
              <w:t>}</w:t>
            </w:r>
          </w:p>
          <w:p w14:paraId="05CCB36D" w14:textId="77777777" w:rsidR="00D436A0" w:rsidRPr="005D2349" w:rsidRDefault="00D436A0"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5D2349">
              <w:rPr>
                <w:rFonts w:hint="eastAsia"/>
                <w:b/>
                <w:sz w:val="16"/>
                <w:szCs w:val="16"/>
              </w:rPr>
              <w:t>・</w:t>
            </w:r>
            <w:r w:rsidRPr="005D2349">
              <w:rPr>
                <w:rFonts w:hint="eastAsia"/>
                <w:b/>
                <w:sz w:val="16"/>
                <w:szCs w:val="16"/>
              </w:rPr>
              <w:t>#9{</w:t>
            </w:r>
            <w:r w:rsidRPr="005D2349">
              <w:rPr>
                <w:rFonts w:hint="eastAsia"/>
                <w:b/>
                <w:sz w:val="16"/>
                <w:szCs w:val="16"/>
              </w:rPr>
              <w:t>リンパ節</w:t>
            </w:r>
            <w:r w:rsidRPr="005D2349">
              <w:rPr>
                <w:rFonts w:hint="eastAsia"/>
                <w:b/>
                <w:sz w:val="16"/>
                <w:szCs w:val="16"/>
              </w:rPr>
              <w:t>}</w:t>
            </w:r>
          </w:p>
          <w:p w14:paraId="190C1505" w14:textId="77777777" w:rsidR="00D436A0" w:rsidRPr="005D2349" w:rsidRDefault="00D436A0"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5D2349">
              <w:rPr>
                <w:rFonts w:hint="eastAsia"/>
                <w:b/>
                <w:sz w:val="16"/>
                <w:szCs w:val="16"/>
              </w:rPr>
              <w:t>・</w:t>
            </w:r>
            <w:r w:rsidRPr="005D2349">
              <w:rPr>
                <w:rFonts w:hint="eastAsia"/>
                <w:b/>
                <w:sz w:val="16"/>
                <w:szCs w:val="16"/>
              </w:rPr>
              <w:t>#{</w:t>
            </w:r>
            <w:r w:rsidRPr="005D2349">
              <w:rPr>
                <w:rFonts w:hint="eastAsia"/>
                <w:b/>
                <w:sz w:val="16"/>
                <w:szCs w:val="16"/>
              </w:rPr>
              <w:t>右</w:t>
            </w:r>
            <w:r w:rsidRPr="005D2349">
              <w:rPr>
                <w:rFonts w:hint="eastAsia"/>
                <w:b/>
                <w:sz w:val="16"/>
                <w:szCs w:val="16"/>
              </w:rPr>
              <w:t>/</w:t>
            </w:r>
            <w:r w:rsidRPr="005D2349">
              <w:rPr>
                <w:rFonts w:hint="eastAsia"/>
                <w:b/>
                <w:sz w:val="16"/>
                <w:szCs w:val="16"/>
              </w:rPr>
              <w:t>左</w:t>
            </w:r>
            <w:r w:rsidRPr="005D2349">
              <w:rPr>
                <w:rFonts w:hint="eastAsia"/>
                <w:b/>
                <w:sz w:val="16"/>
                <w:szCs w:val="16"/>
              </w:rPr>
              <w:t>}10{</w:t>
            </w:r>
            <w:r w:rsidRPr="005D2349">
              <w:rPr>
                <w:rFonts w:hint="eastAsia"/>
                <w:b/>
                <w:sz w:val="16"/>
                <w:szCs w:val="16"/>
              </w:rPr>
              <w:t>リンパ節</w:t>
            </w:r>
            <w:r w:rsidRPr="005D2349">
              <w:rPr>
                <w:rFonts w:hint="eastAsia"/>
                <w:b/>
                <w:sz w:val="16"/>
                <w:szCs w:val="16"/>
              </w:rPr>
              <w:t>}</w:t>
            </w:r>
          </w:p>
          <w:p w14:paraId="7F8F3209" w14:textId="77777777" w:rsidR="00D436A0" w:rsidRPr="005D2349" w:rsidRDefault="00D436A0"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5D2349">
              <w:rPr>
                <w:rFonts w:hint="eastAsia"/>
                <w:b/>
                <w:sz w:val="16"/>
                <w:szCs w:val="16"/>
              </w:rPr>
              <w:t>・</w:t>
            </w:r>
            <w:r w:rsidRPr="005D2349">
              <w:rPr>
                <w:rFonts w:hint="eastAsia"/>
                <w:b/>
                <w:sz w:val="16"/>
                <w:szCs w:val="16"/>
              </w:rPr>
              <w:t>#{</w:t>
            </w:r>
            <w:r w:rsidRPr="005D2349">
              <w:rPr>
                <w:rFonts w:hint="eastAsia"/>
                <w:b/>
                <w:sz w:val="16"/>
                <w:szCs w:val="16"/>
              </w:rPr>
              <w:t>右</w:t>
            </w:r>
            <w:r w:rsidRPr="005D2349">
              <w:rPr>
                <w:rFonts w:hint="eastAsia"/>
                <w:b/>
                <w:sz w:val="16"/>
                <w:szCs w:val="16"/>
              </w:rPr>
              <w:t>/</w:t>
            </w:r>
            <w:r w:rsidRPr="005D2349">
              <w:rPr>
                <w:rFonts w:hint="eastAsia"/>
                <w:b/>
                <w:sz w:val="16"/>
                <w:szCs w:val="16"/>
              </w:rPr>
              <w:t>左</w:t>
            </w:r>
            <w:r w:rsidRPr="005D2349">
              <w:rPr>
                <w:rFonts w:hint="eastAsia"/>
                <w:b/>
                <w:sz w:val="16"/>
                <w:szCs w:val="16"/>
              </w:rPr>
              <w:t>}11{</w:t>
            </w:r>
            <w:r w:rsidRPr="005D2349">
              <w:rPr>
                <w:rFonts w:hint="eastAsia"/>
                <w:b/>
                <w:sz w:val="16"/>
                <w:szCs w:val="16"/>
              </w:rPr>
              <w:t>リンパ節</w:t>
            </w:r>
            <w:r w:rsidRPr="005D2349">
              <w:rPr>
                <w:rFonts w:hint="eastAsia"/>
                <w:b/>
                <w:sz w:val="16"/>
                <w:szCs w:val="16"/>
              </w:rPr>
              <w:t>}</w:t>
            </w:r>
          </w:p>
          <w:p w14:paraId="337F7F94" w14:textId="77777777" w:rsidR="00D436A0" w:rsidRPr="005D2349" w:rsidRDefault="00D436A0"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5D2349">
              <w:rPr>
                <w:rFonts w:hint="eastAsia"/>
                <w:b/>
                <w:sz w:val="16"/>
                <w:szCs w:val="16"/>
              </w:rPr>
              <w:t>・</w:t>
            </w:r>
            <w:r w:rsidRPr="005D2349">
              <w:rPr>
                <w:rFonts w:hint="eastAsia"/>
                <w:b/>
                <w:sz w:val="16"/>
                <w:szCs w:val="16"/>
              </w:rPr>
              <w:t>#{</w:t>
            </w:r>
            <w:r w:rsidRPr="005D2349">
              <w:rPr>
                <w:rFonts w:hint="eastAsia"/>
                <w:b/>
                <w:sz w:val="16"/>
                <w:szCs w:val="16"/>
              </w:rPr>
              <w:t>右</w:t>
            </w:r>
            <w:r w:rsidRPr="005D2349">
              <w:rPr>
                <w:rFonts w:hint="eastAsia"/>
                <w:b/>
                <w:sz w:val="16"/>
                <w:szCs w:val="16"/>
              </w:rPr>
              <w:t>/</w:t>
            </w:r>
            <w:r w:rsidRPr="005D2349">
              <w:rPr>
                <w:rFonts w:hint="eastAsia"/>
                <w:b/>
                <w:sz w:val="16"/>
                <w:szCs w:val="16"/>
              </w:rPr>
              <w:t>左</w:t>
            </w:r>
            <w:r w:rsidRPr="005D2349">
              <w:rPr>
                <w:rFonts w:hint="eastAsia"/>
                <w:b/>
                <w:sz w:val="16"/>
                <w:szCs w:val="16"/>
              </w:rPr>
              <w:t>}12{</w:t>
            </w:r>
            <w:r w:rsidRPr="005D2349">
              <w:rPr>
                <w:rFonts w:hint="eastAsia"/>
                <w:b/>
                <w:sz w:val="16"/>
                <w:szCs w:val="16"/>
              </w:rPr>
              <w:t>リンパ節</w:t>
            </w:r>
            <w:r w:rsidRPr="005D2349">
              <w:rPr>
                <w:rFonts w:hint="eastAsia"/>
                <w:b/>
                <w:sz w:val="16"/>
                <w:szCs w:val="16"/>
              </w:rPr>
              <w:t>}</w:t>
            </w:r>
          </w:p>
          <w:p w14:paraId="3D4E116E" w14:textId="77777777" w:rsidR="00D436A0" w:rsidRPr="005D2349" w:rsidRDefault="00D436A0"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5D2349">
              <w:rPr>
                <w:rFonts w:hint="eastAsia"/>
                <w:b/>
                <w:sz w:val="16"/>
                <w:szCs w:val="16"/>
              </w:rPr>
              <w:t>・</w:t>
            </w:r>
            <w:r w:rsidRPr="005D2349">
              <w:rPr>
                <w:rFonts w:hint="eastAsia"/>
                <w:b/>
                <w:sz w:val="16"/>
                <w:szCs w:val="16"/>
              </w:rPr>
              <w:t>#{</w:t>
            </w:r>
            <w:r w:rsidRPr="005D2349">
              <w:rPr>
                <w:rFonts w:hint="eastAsia"/>
                <w:b/>
                <w:sz w:val="16"/>
                <w:szCs w:val="16"/>
              </w:rPr>
              <w:t>右</w:t>
            </w:r>
            <w:r w:rsidRPr="005D2349">
              <w:rPr>
                <w:rFonts w:hint="eastAsia"/>
                <w:b/>
                <w:sz w:val="16"/>
                <w:szCs w:val="16"/>
              </w:rPr>
              <w:t>/</w:t>
            </w:r>
            <w:r w:rsidRPr="005D2349">
              <w:rPr>
                <w:rFonts w:hint="eastAsia"/>
                <w:b/>
                <w:sz w:val="16"/>
                <w:szCs w:val="16"/>
              </w:rPr>
              <w:t>左</w:t>
            </w:r>
            <w:r w:rsidRPr="005D2349">
              <w:rPr>
                <w:rFonts w:hint="eastAsia"/>
                <w:b/>
                <w:sz w:val="16"/>
                <w:szCs w:val="16"/>
              </w:rPr>
              <w:t>}13{</w:t>
            </w:r>
            <w:r w:rsidRPr="005D2349">
              <w:rPr>
                <w:rFonts w:hint="eastAsia"/>
                <w:b/>
                <w:sz w:val="16"/>
                <w:szCs w:val="16"/>
              </w:rPr>
              <w:t>リンパ節</w:t>
            </w:r>
            <w:r w:rsidRPr="005D2349">
              <w:rPr>
                <w:rFonts w:hint="eastAsia"/>
                <w:b/>
                <w:sz w:val="16"/>
                <w:szCs w:val="16"/>
              </w:rPr>
              <w:t>}</w:t>
            </w:r>
          </w:p>
          <w:p w14:paraId="76FF796E" w14:textId="77777777" w:rsidR="00D436A0" w:rsidRPr="00D824FB" w:rsidRDefault="00D436A0" w:rsidP="00C64AED">
            <w:pPr>
              <w:cnfStyle w:val="000000000000" w:firstRow="0" w:lastRow="0" w:firstColumn="0" w:lastColumn="0" w:oddVBand="0" w:evenVBand="0" w:oddHBand="0" w:evenHBand="0" w:firstRowFirstColumn="0" w:firstRowLastColumn="0" w:lastRowFirstColumn="0" w:lastRowLastColumn="0"/>
              <w:rPr>
                <w:b/>
              </w:rPr>
            </w:pPr>
            <w:r w:rsidRPr="005D2349">
              <w:rPr>
                <w:rFonts w:hint="eastAsia"/>
                <w:b/>
                <w:sz w:val="16"/>
                <w:szCs w:val="16"/>
              </w:rPr>
              <w:t>・</w:t>
            </w:r>
            <w:r w:rsidRPr="005D2349">
              <w:rPr>
                <w:rFonts w:hint="eastAsia"/>
                <w:b/>
                <w:sz w:val="16"/>
                <w:szCs w:val="16"/>
              </w:rPr>
              <w:t>#{</w:t>
            </w:r>
            <w:r w:rsidRPr="005D2349">
              <w:rPr>
                <w:rFonts w:hint="eastAsia"/>
                <w:b/>
                <w:sz w:val="16"/>
                <w:szCs w:val="16"/>
              </w:rPr>
              <w:t>右</w:t>
            </w:r>
            <w:r w:rsidRPr="005D2349">
              <w:rPr>
                <w:rFonts w:hint="eastAsia"/>
                <w:b/>
                <w:sz w:val="16"/>
                <w:szCs w:val="16"/>
              </w:rPr>
              <w:t>/</w:t>
            </w:r>
            <w:r w:rsidRPr="005D2349">
              <w:rPr>
                <w:rFonts w:hint="eastAsia"/>
                <w:b/>
                <w:sz w:val="16"/>
                <w:szCs w:val="16"/>
              </w:rPr>
              <w:t>左</w:t>
            </w:r>
            <w:r w:rsidRPr="005D2349">
              <w:rPr>
                <w:rFonts w:hint="eastAsia"/>
                <w:b/>
                <w:sz w:val="16"/>
                <w:szCs w:val="16"/>
              </w:rPr>
              <w:t>}14{</w:t>
            </w:r>
            <w:r w:rsidRPr="005D2349">
              <w:rPr>
                <w:rFonts w:hint="eastAsia"/>
                <w:b/>
                <w:sz w:val="16"/>
                <w:szCs w:val="16"/>
              </w:rPr>
              <w:t>リンパ節</w:t>
            </w:r>
            <w:r w:rsidRPr="005D2349">
              <w:rPr>
                <w:rFonts w:hint="eastAsia"/>
                <w:b/>
                <w:sz w:val="16"/>
                <w:szCs w:val="16"/>
              </w:rPr>
              <w:t>}</w:t>
            </w:r>
          </w:p>
        </w:tc>
      </w:tr>
      <w:tr w:rsidR="005E447C" w14:paraId="10A080E2" w14:textId="77777777" w:rsidTr="005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2794E493" w14:textId="77777777" w:rsidR="00D436A0" w:rsidRDefault="00D436A0" w:rsidP="00C64AED">
            <w:pPr>
              <w:rPr>
                <w:sz w:val="16"/>
                <w:szCs w:val="16"/>
              </w:rPr>
            </w:pPr>
            <w:r w:rsidRPr="0076096E">
              <w:rPr>
                <w:rFonts w:hint="eastAsia"/>
                <w:b w:val="0"/>
                <w:color w:val="FF0000"/>
                <w:sz w:val="16"/>
                <w:szCs w:val="16"/>
                <w:highlight w:val="yellow"/>
              </w:rPr>
              <w:t>A</w:t>
            </w:r>
          </w:p>
        </w:tc>
        <w:tc>
          <w:tcPr>
            <w:tcW w:w="1625" w:type="dxa"/>
          </w:tcPr>
          <w:p w14:paraId="1611A822" w14:textId="77777777" w:rsidR="00D436A0" w:rsidRDefault="00D436A0"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リンパ節部位・小分類</w:t>
            </w:r>
          </w:p>
        </w:tc>
        <w:tc>
          <w:tcPr>
            <w:tcW w:w="5912" w:type="dxa"/>
          </w:tcPr>
          <w:p w14:paraId="3E6BD3D4" w14:textId="77777777" w:rsidR="00D436A0" w:rsidRPr="00D57D51"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D57D51">
              <w:rPr>
                <w:rFonts w:hint="eastAsia"/>
                <w:b/>
                <w:sz w:val="16"/>
                <w:szCs w:val="16"/>
              </w:rPr>
              <w:t>・</w:t>
            </w:r>
            <w:r w:rsidRPr="00D57D51">
              <w:rPr>
                <w:rFonts w:hint="eastAsia"/>
                <w:b/>
                <w:sz w:val="16"/>
                <w:szCs w:val="16"/>
              </w:rPr>
              <w:t>{</w:t>
            </w:r>
            <w:r w:rsidRPr="00D57D51">
              <w:rPr>
                <w:rFonts w:hint="eastAsia"/>
                <w:b/>
                <w:sz w:val="16"/>
                <w:szCs w:val="16"/>
              </w:rPr>
              <w:t>右</w:t>
            </w:r>
            <w:r w:rsidRPr="00D57D51">
              <w:rPr>
                <w:rFonts w:hint="eastAsia"/>
                <w:b/>
                <w:sz w:val="16"/>
                <w:szCs w:val="16"/>
              </w:rPr>
              <w:t>/</w:t>
            </w:r>
            <w:r w:rsidRPr="00D57D51">
              <w:rPr>
                <w:rFonts w:hint="eastAsia"/>
                <w:b/>
                <w:sz w:val="16"/>
                <w:szCs w:val="16"/>
              </w:rPr>
              <w:t>左</w:t>
            </w:r>
            <w:r w:rsidRPr="00D57D51">
              <w:rPr>
                <w:rFonts w:hint="eastAsia"/>
                <w:b/>
                <w:sz w:val="16"/>
                <w:szCs w:val="16"/>
              </w:rPr>
              <w:t>}</w:t>
            </w:r>
            <w:r w:rsidRPr="00D57D51">
              <w:rPr>
                <w:rFonts w:hint="eastAsia"/>
                <w:b/>
                <w:sz w:val="16"/>
                <w:szCs w:val="16"/>
              </w:rPr>
              <w:t>鎖骨上窩</w:t>
            </w:r>
            <w:r w:rsidRPr="00D57D51">
              <w:rPr>
                <w:rFonts w:hint="eastAsia"/>
                <w:b/>
                <w:sz w:val="16"/>
                <w:szCs w:val="16"/>
              </w:rPr>
              <w:t>{</w:t>
            </w:r>
            <w:r w:rsidRPr="00D57D51">
              <w:rPr>
                <w:rFonts w:hint="eastAsia"/>
                <w:b/>
                <w:sz w:val="16"/>
                <w:szCs w:val="16"/>
              </w:rPr>
              <w:t>リンパ節</w:t>
            </w:r>
            <w:r w:rsidRPr="00D57D51">
              <w:rPr>
                <w:rFonts w:hint="eastAsia"/>
                <w:b/>
                <w:sz w:val="16"/>
                <w:szCs w:val="16"/>
              </w:rPr>
              <w:t>}</w:t>
            </w:r>
          </w:p>
          <w:p w14:paraId="49AA3DB0" w14:textId="77777777" w:rsidR="00D436A0" w:rsidRPr="00D57D51"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D57D51">
              <w:rPr>
                <w:rFonts w:hint="eastAsia"/>
                <w:b/>
                <w:sz w:val="16"/>
                <w:szCs w:val="16"/>
              </w:rPr>
              <w:t>・</w:t>
            </w:r>
            <w:r w:rsidRPr="00D57D51">
              <w:rPr>
                <w:rFonts w:hint="eastAsia"/>
                <w:b/>
                <w:sz w:val="16"/>
                <w:szCs w:val="16"/>
              </w:rPr>
              <w:t>{</w:t>
            </w:r>
            <w:r w:rsidRPr="00D57D51">
              <w:rPr>
                <w:rFonts w:hint="eastAsia"/>
                <w:b/>
                <w:sz w:val="16"/>
                <w:szCs w:val="16"/>
              </w:rPr>
              <w:t>右</w:t>
            </w:r>
            <w:r w:rsidRPr="00D57D51">
              <w:rPr>
                <w:rFonts w:hint="eastAsia"/>
                <w:b/>
                <w:sz w:val="16"/>
                <w:szCs w:val="16"/>
              </w:rPr>
              <w:t>/</w:t>
            </w:r>
            <w:r w:rsidRPr="00D57D51">
              <w:rPr>
                <w:rFonts w:hint="eastAsia"/>
                <w:b/>
                <w:sz w:val="16"/>
                <w:szCs w:val="16"/>
              </w:rPr>
              <w:t>左</w:t>
            </w:r>
            <w:r w:rsidRPr="00D57D51">
              <w:rPr>
                <w:rFonts w:hint="eastAsia"/>
                <w:b/>
                <w:sz w:val="16"/>
                <w:szCs w:val="16"/>
              </w:rPr>
              <w:t>}</w:t>
            </w:r>
            <w:r w:rsidRPr="00D57D51">
              <w:rPr>
                <w:rFonts w:hint="eastAsia"/>
                <w:b/>
                <w:sz w:val="16"/>
                <w:szCs w:val="16"/>
              </w:rPr>
              <w:t>上部気管傍</w:t>
            </w:r>
            <w:r w:rsidRPr="00D57D51">
              <w:rPr>
                <w:rFonts w:hint="eastAsia"/>
                <w:b/>
                <w:sz w:val="16"/>
                <w:szCs w:val="16"/>
              </w:rPr>
              <w:t>{</w:t>
            </w:r>
            <w:r w:rsidRPr="00D57D51">
              <w:rPr>
                <w:rFonts w:hint="eastAsia"/>
                <w:b/>
                <w:sz w:val="16"/>
                <w:szCs w:val="16"/>
              </w:rPr>
              <w:t>リンパ節</w:t>
            </w:r>
            <w:r w:rsidRPr="00D57D51">
              <w:rPr>
                <w:rFonts w:hint="eastAsia"/>
                <w:b/>
                <w:sz w:val="16"/>
                <w:szCs w:val="16"/>
              </w:rPr>
              <w:t>}</w:t>
            </w:r>
          </w:p>
          <w:p w14:paraId="230D6254" w14:textId="77777777" w:rsidR="00D436A0" w:rsidRPr="00D57D51"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D57D51">
              <w:rPr>
                <w:rFonts w:hint="eastAsia"/>
                <w:b/>
                <w:sz w:val="16"/>
                <w:szCs w:val="16"/>
              </w:rPr>
              <w:t>・血管前</w:t>
            </w:r>
            <w:r w:rsidRPr="00D57D51">
              <w:rPr>
                <w:rFonts w:hint="eastAsia"/>
                <w:b/>
                <w:sz w:val="16"/>
                <w:szCs w:val="16"/>
              </w:rPr>
              <w:t>{</w:t>
            </w:r>
            <w:r w:rsidRPr="00D57D51">
              <w:rPr>
                <w:rFonts w:hint="eastAsia"/>
                <w:b/>
                <w:sz w:val="16"/>
                <w:szCs w:val="16"/>
              </w:rPr>
              <w:t>リンパ節</w:t>
            </w:r>
            <w:r w:rsidRPr="00D57D51">
              <w:rPr>
                <w:rFonts w:hint="eastAsia"/>
                <w:b/>
                <w:sz w:val="16"/>
                <w:szCs w:val="16"/>
              </w:rPr>
              <w:t>}</w:t>
            </w:r>
          </w:p>
          <w:p w14:paraId="5381FEBD" w14:textId="77777777" w:rsidR="00D436A0" w:rsidRPr="00D57D51"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D57D51">
              <w:rPr>
                <w:rFonts w:hint="eastAsia"/>
                <w:b/>
                <w:sz w:val="16"/>
                <w:szCs w:val="16"/>
              </w:rPr>
              <w:t>・気管後</w:t>
            </w:r>
            <w:r w:rsidRPr="00D57D51">
              <w:rPr>
                <w:rFonts w:hint="eastAsia"/>
                <w:b/>
                <w:sz w:val="16"/>
                <w:szCs w:val="16"/>
              </w:rPr>
              <w:t>{</w:t>
            </w:r>
            <w:r w:rsidRPr="00D57D51">
              <w:rPr>
                <w:rFonts w:hint="eastAsia"/>
                <w:b/>
                <w:sz w:val="16"/>
                <w:szCs w:val="16"/>
              </w:rPr>
              <w:t>リンパ節</w:t>
            </w:r>
            <w:r w:rsidRPr="00D57D51">
              <w:rPr>
                <w:rFonts w:hint="eastAsia"/>
                <w:b/>
                <w:sz w:val="16"/>
                <w:szCs w:val="16"/>
              </w:rPr>
              <w:t>}</w:t>
            </w:r>
          </w:p>
          <w:p w14:paraId="3D168AC7" w14:textId="77777777" w:rsidR="00D436A0" w:rsidRPr="00D57D51"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D57D51">
              <w:rPr>
                <w:rFonts w:hint="eastAsia"/>
                <w:b/>
                <w:sz w:val="16"/>
                <w:szCs w:val="16"/>
              </w:rPr>
              <w:t>・</w:t>
            </w:r>
            <w:r w:rsidRPr="00D57D51">
              <w:rPr>
                <w:rFonts w:hint="eastAsia"/>
                <w:b/>
                <w:sz w:val="16"/>
                <w:szCs w:val="16"/>
              </w:rPr>
              <w:t>{</w:t>
            </w:r>
            <w:r w:rsidRPr="00D57D51">
              <w:rPr>
                <w:rFonts w:hint="eastAsia"/>
                <w:b/>
                <w:sz w:val="16"/>
                <w:szCs w:val="16"/>
              </w:rPr>
              <w:t>右</w:t>
            </w:r>
            <w:r w:rsidRPr="00D57D51">
              <w:rPr>
                <w:rFonts w:hint="eastAsia"/>
                <w:b/>
                <w:sz w:val="16"/>
                <w:szCs w:val="16"/>
              </w:rPr>
              <w:t>/</w:t>
            </w:r>
            <w:r w:rsidRPr="00D57D51">
              <w:rPr>
                <w:rFonts w:hint="eastAsia"/>
                <w:b/>
                <w:sz w:val="16"/>
                <w:szCs w:val="16"/>
              </w:rPr>
              <w:t>左</w:t>
            </w:r>
            <w:r w:rsidRPr="00D57D51">
              <w:rPr>
                <w:rFonts w:hint="eastAsia"/>
                <w:b/>
                <w:sz w:val="16"/>
                <w:szCs w:val="16"/>
              </w:rPr>
              <w:t>}</w:t>
            </w:r>
            <w:r w:rsidRPr="00D57D51">
              <w:rPr>
                <w:rFonts w:hint="eastAsia"/>
                <w:b/>
                <w:sz w:val="16"/>
                <w:szCs w:val="16"/>
              </w:rPr>
              <w:t>下部気管傍</w:t>
            </w:r>
            <w:r w:rsidRPr="00D57D51">
              <w:rPr>
                <w:rFonts w:hint="eastAsia"/>
                <w:b/>
                <w:sz w:val="16"/>
                <w:szCs w:val="16"/>
              </w:rPr>
              <w:t>{</w:t>
            </w:r>
            <w:r w:rsidRPr="00D57D51">
              <w:rPr>
                <w:rFonts w:hint="eastAsia"/>
                <w:b/>
                <w:sz w:val="16"/>
                <w:szCs w:val="16"/>
              </w:rPr>
              <w:t>リンパ節</w:t>
            </w:r>
            <w:r w:rsidRPr="00D57D51">
              <w:rPr>
                <w:rFonts w:hint="eastAsia"/>
                <w:b/>
                <w:sz w:val="16"/>
                <w:szCs w:val="16"/>
              </w:rPr>
              <w:t>}</w:t>
            </w:r>
          </w:p>
          <w:p w14:paraId="24D6C046" w14:textId="77777777" w:rsidR="00D436A0" w:rsidRPr="00D57D51"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D57D51">
              <w:rPr>
                <w:rFonts w:hint="eastAsia"/>
                <w:b/>
                <w:sz w:val="16"/>
                <w:szCs w:val="16"/>
              </w:rPr>
              <w:t>・大動脈下</w:t>
            </w:r>
            <w:r w:rsidRPr="00D57D51">
              <w:rPr>
                <w:rFonts w:hint="eastAsia"/>
                <w:b/>
                <w:sz w:val="16"/>
                <w:szCs w:val="16"/>
              </w:rPr>
              <w:t>{</w:t>
            </w:r>
            <w:r w:rsidRPr="00D57D51">
              <w:rPr>
                <w:rFonts w:hint="eastAsia"/>
                <w:b/>
                <w:sz w:val="16"/>
                <w:szCs w:val="16"/>
              </w:rPr>
              <w:t>リンパ節</w:t>
            </w:r>
            <w:r w:rsidRPr="00D57D51">
              <w:rPr>
                <w:rFonts w:hint="eastAsia"/>
                <w:b/>
                <w:sz w:val="16"/>
                <w:szCs w:val="16"/>
              </w:rPr>
              <w:t>}</w:t>
            </w:r>
          </w:p>
          <w:p w14:paraId="5D9AF7F2" w14:textId="77777777" w:rsidR="00D436A0" w:rsidRPr="00D57D51"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D57D51">
              <w:rPr>
                <w:rFonts w:hint="eastAsia"/>
                <w:b/>
                <w:sz w:val="16"/>
                <w:szCs w:val="16"/>
              </w:rPr>
              <w:t>・大動脈傍</w:t>
            </w:r>
            <w:r w:rsidRPr="00D57D51">
              <w:rPr>
                <w:rFonts w:hint="eastAsia"/>
                <w:b/>
                <w:sz w:val="16"/>
                <w:szCs w:val="16"/>
              </w:rPr>
              <w:t>{</w:t>
            </w:r>
            <w:r w:rsidRPr="00D57D51">
              <w:rPr>
                <w:rFonts w:hint="eastAsia"/>
                <w:b/>
                <w:sz w:val="16"/>
                <w:szCs w:val="16"/>
              </w:rPr>
              <w:t>リンパ節</w:t>
            </w:r>
            <w:r w:rsidRPr="00D57D51">
              <w:rPr>
                <w:rFonts w:hint="eastAsia"/>
                <w:b/>
                <w:sz w:val="16"/>
                <w:szCs w:val="16"/>
              </w:rPr>
              <w:t>}</w:t>
            </w:r>
          </w:p>
          <w:p w14:paraId="1D26F9CD" w14:textId="77777777" w:rsidR="00D436A0" w:rsidRPr="00D57D51"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D57D51">
              <w:rPr>
                <w:rFonts w:hint="eastAsia"/>
                <w:b/>
                <w:sz w:val="16"/>
                <w:szCs w:val="16"/>
              </w:rPr>
              <w:t>・気管分岐下</w:t>
            </w:r>
            <w:r w:rsidRPr="00D57D51">
              <w:rPr>
                <w:rFonts w:hint="eastAsia"/>
                <w:b/>
                <w:sz w:val="16"/>
                <w:szCs w:val="16"/>
              </w:rPr>
              <w:t>{</w:t>
            </w:r>
            <w:r w:rsidRPr="00D57D51">
              <w:rPr>
                <w:rFonts w:hint="eastAsia"/>
                <w:b/>
                <w:sz w:val="16"/>
                <w:szCs w:val="16"/>
              </w:rPr>
              <w:t>リンパ節</w:t>
            </w:r>
            <w:r w:rsidRPr="00D57D51">
              <w:rPr>
                <w:rFonts w:hint="eastAsia"/>
                <w:b/>
                <w:sz w:val="16"/>
                <w:szCs w:val="16"/>
              </w:rPr>
              <w:t>}</w:t>
            </w:r>
          </w:p>
          <w:p w14:paraId="7B49DCC0" w14:textId="77777777" w:rsidR="00D436A0" w:rsidRPr="00D57D51"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D57D51">
              <w:rPr>
                <w:rFonts w:hint="eastAsia"/>
                <w:b/>
                <w:sz w:val="16"/>
                <w:szCs w:val="16"/>
              </w:rPr>
              <w:t>・食道傍</w:t>
            </w:r>
            <w:r w:rsidRPr="00D57D51">
              <w:rPr>
                <w:rFonts w:hint="eastAsia"/>
                <w:b/>
                <w:sz w:val="16"/>
                <w:szCs w:val="16"/>
              </w:rPr>
              <w:t>{</w:t>
            </w:r>
            <w:r w:rsidRPr="00D57D51">
              <w:rPr>
                <w:rFonts w:hint="eastAsia"/>
                <w:b/>
                <w:sz w:val="16"/>
                <w:szCs w:val="16"/>
              </w:rPr>
              <w:t>リンパ節</w:t>
            </w:r>
            <w:r w:rsidRPr="00D57D51">
              <w:rPr>
                <w:rFonts w:hint="eastAsia"/>
                <w:b/>
                <w:sz w:val="16"/>
                <w:szCs w:val="16"/>
              </w:rPr>
              <w:t>}</w:t>
            </w:r>
          </w:p>
          <w:p w14:paraId="5BA6A331" w14:textId="77777777" w:rsidR="00D436A0" w:rsidRPr="00D57D51"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D57D51">
              <w:rPr>
                <w:rFonts w:hint="eastAsia"/>
                <w:b/>
                <w:sz w:val="16"/>
                <w:szCs w:val="16"/>
              </w:rPr>
              <w:t>・肺靱帯</w:t>
            </w:r>
            <w:r w:rsidRPr="00D57D51">
              <w:rPr>
                <w:rFonts w:hint="eastAsia"/>
                <w:b/>
                <w:sz w:val="16"/>
                <w:szCs w:val="16"/>
              </w:rPr>
              <w:t>{</w:t>
            </w:r>
            <w:r w:rsidRPr="00D57D51">
              <w:rPr>
                <w:rFonts w:hint="eastAsia"/>
                <w:b/>
                <w:sz w:val="16"/>
                <w:szCs w:val="16"/>
              </w:rPr>
              <w:t>リンパ節</w:t>
            </w:r>
            <w:r w:rsidRPr="00D57D51">
              <w:rPr>
                <w:rFonts w:hint="eastAsia"/>
                <w:b/>
                <w:sz w:val="16"/>
                <w:szCs w:val="16"/>
              </w:rPr>
              <w:t>}</w:t>
            </w:r>
          </w:p>
          <w:p w14:paraId="22CF68F1" w14:textId="77777777" w:rsidR="00D436A0" w:rsidRPr="00D57D51"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D57D51">
              <w:rPr>
                <w:rFonts w:hint="eastAsia"/>
                <w:b/>
                <w:sz w:val="16"/>
                <w:szCs w:val="16"/>
              </w:rPr>
              <w:t>・主気管支周囲</w:t>
            </w:r>
            <w:r w:rsidRPr="00D57D51">
              <w:rPr>
                <w:rFonts w:hint="eastAsia"/>
                <w:b/>
                <w:sz w:val="16"/>
                <w:szCs w:val="16"/>
              </w:rPr>
              <w:t>{</w:t>
            </w:r>
            <w:r w:rsidRPr="00D57D51">
              <w:rPr>
                <w:rFonts w:hint="eastAsia"/>
                <w:b/>
                <w:sz w:val="16"/>
                <w:szCs w:val="16"/>
              </w:rPr>
              <w:t>リンパ節</w:t>
            </w:r>
            <w:r w:rsidRPr="00D57D51">
              <w:rPr>
                <w:rFonts w:hint="eastAsia"/>
                <w:b/>
                <w:sz w:val="16"/>
                <w:szCs w:val="16"/>
              </w:rPr>
              <w:t>}</w:t>
            </w:r>
          </w:p>
          <w:p w14:paraId="09F9ACBC" w14:textId="77777777" w:rsidR="00D436A0" w:rsidRPr="00D57D51"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D57D51">
              <w:rPr>
                <w:rFonts w:hint="eastAsia"/>
                <w:b/>
                <w:sz w:val="16"/>
                <w:szCs w:val="16"/>
              </w:rPr>
              <w:t>・葉気管支間</w:t>
            </w:r>
            <w:r w:rsidRPr="00D57D51">
              <w:rPr>
                <w:rFonts w:hint="eastAsia"/>
                <w:b/>
                <w:sz w:val="16"/>
                <w:szCs w:val="16"/>
              </w:rPr>
              <w:t>{</w:t>
            </w:r>
            <w:r w:rsidRPr="00D57D51">
              <w:rPr>
                <w:rFonts w:hint="eastAsia"/>
                <w:b/>
                <w:sz w:val="16"/>
                <w:szCs w:val="16"/>
              </w:rPr>
              <w:t>リンパ節</w:t>
            </w:r>
            <w:r w:rsidRPr="00D57D51">
              <w:rPr>
                <w:rFonts w:hint="eastAsia"/>
                <w:b/>
                <w:sz w:val="16"/>
                <w:szCs w:val="16"/>
              </w:rPr>
              <w:t>}</w:t>
            </w:r>
          </w:p>
          <w:p w14:paraId="4A647134" w14:textId="77777777" w:rsidR="00D436A0" w:rsidRPr="00D57D51"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D57D51">
              <w:rPr>
                <w:rFonts w:hint="eastAsia"/>
                <w:b/>
                <w:sz w:val="16"/>
                <w:szCs w:val="16"/>
              </w:rPr>
              <w:t>・葉気管支周囲</w:t>
            </w:r>
            <w:r w:rsidRPr="00D57D51">
              <w:rPr>
                <w:rFonts w:hint="eastAsia"/>
                <w:b/>
                <w:sz w:val="16"/>
                <w:szCs w:val="16"/>
              </w:rPr>
              <w:t>{</w:t>
            </w:r>
            <w:r w:rsidRPr="00D57D51">
              <w:rPr>
                <w:rFonts w:hint="eastAsia"/>
                <w:b/>
                <w:sz w:val="16"/>
                <w:szCs w:val="16"/>
              </w:rPr>
              <w:t>リンパ節</w:t>
            </w:r>
            <w:r w:rsidRPr="00D57D51">
              <w:rPr>
                <w:rFonts w:hint="eastAsia"/>
                <w:b/>
                <w:sz w:val="16"/>
                <w:szCs w:val="16"/>
              </w:rPr>
              <w:t>}</w:t>
            </w:r>
          </w:p>
          <w:p w14:paraId="0A57A79E" w14:textId="77777777" w:rsidR="00D436A0" w:rsidRPr="00D57D51"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D57D51">
              <w:rPr>
                <w:rFonts w:hint="eastAsia"/>
                <w:b/>
                <w:sz w:val="16"/>
                <w:szCs w:val="16"/>
              </w:rPr>
              <w:t>・区域気管支周囲</w:t>
            </w:r>
            <w:r w:rsidRPr="00D57D51">
              <w:rPr>
                <w:rFonts w:hint="eastAsia"/>
                <w:b/>
                <w:sz w:val="16"/>
                <w:szCs w:val="16"/>
              </w:rPr>
              <w:t>{</w:t>
            </w:r>
            <w:r w:rsidRPr="00D57D51">
              <w:rPr>
                <w:rFonts w:hint="eastAsia"/>
                <w:b/>
                <w:sz w:val="16"/>
                <w:szCs w:val="16"/>
              </w:rPr>
              <w:t>リンパ節</w:t>
            </w:r>
            <w:r w:rsidRPr="00D57D51">
              <w:rPr>
                <w:rFonts w:hint="eastAsia"/>
                <w:b/>
                <w:sz w:val="16"/>
                <w:szCs w:val="16"/>
              </w:rPr>
              <w:t>}</w:t>
            </w:r>
          </w:p>
          <w:p w14:paraId="5FC61610" w14:textId="77777777" w:rsidR="00D436A0"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D57D51">
              <w:rPr>
                <w:rFonts w:hint="eastAsia"/>
                <w:b/>
                <w:sz w:val="16"/>
                <w:szCs w:val="16"/>
              </w:rPr>
              <w:lastRenderedPageBreak/>
              <w:t>・亜区域気管支周囲</w:t>
            </w:r>
            <w:r w:rsidRPr="00D57D51">
              <w:rPr>
                <w:rFonts w:hint="eastAsia"/>
                <w:b/>
                <w:sz w:val="16"/>
                <w:szCs w:val="16"/>
              </w:rPr>
              <w:t>{</w:t>
            </w:r>
            <w:r w:rsidRPr="00D57D51">
              <w:rPr>
                <w:rFonts w:hint="eastAsia"/>
                <w:b/>
                <w:sz w:val="16"/>
                <w:szCs w:val="16"/>
              </w:rPr>
              <w:t>リンパ節</w:t>
            </w:r>
            <w:r w:rsidRPr="00D57D51">
              <w:rPr>
                <w:rFonts w:hint="eastAsia"/>
                <w:b/>
                <w:sz w:val="16"/>
                <w:szCs w:val="16"/>
              </w:rPr>
              <w:t>}</w:t>
            </w:r>
          </w:p>
          <w:p w14:paraId="4D495075" w14:textId="77777777" w:rsidR="00D436A0" w:rsidRPr="00D57D51"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w:t>
            </w:r>
            <w:r>
              <w:rPr>
                <w:rFonts w:hint="eastAsia"/>
                <w:b/>
                <w:sz w:val="16"/>
                <w:szCs w:val="16"/>
              </w:rPr>
              <w:t>name of bronchus</w:t>
            </w:r>
            <w:r>
              <w:rPr>
                <w:b/>
                <w:sz w:val="16"/>
                <w:szCs w:val="16"/>
              </w:rPr>
              <w:t>｝</w:t>
            </w:r>
            <w:r>
              <w:rPr>
                <w:rFonts w:hint="eastAsia"/>
                <w:b/>
                <w:sz w:val="16"/>
                <w:szCs w:val="16"/>
              </w:rPr>
              <w:t>気管支</w:t>
            </w:r>
            <w:r>
              <w:rPr>
                <w:rFonts w:hint="eastAsia"/>
                <w:b/>
                <w:sz w:val="16"/>
                <w:szCs w:val="16"/>
              </w:rPr>
              <w:t>{</w:t>
            </w:r>
            <w:r>
              <w:rPr>
                <w:rFonts w:hint="eastAsia"/>
                <w:b/>
                <w:sz w:val="16"/>
                <w:szCs w:val="16"/>
              </w:rPr>
              <w:t>周囲</w:t>
            </w:r>
            <w:r>
              <w:rPr>
                <w:rFonts w:hint="eastAsia"/>
                <w:b/>
                <w:sz w:val="16"/>
                <w:szCs w:val="16"/>
              </w:rPr>
              <w:t>/</w:t>
            </w:r>
            <w:r>
              <w:rPr>
                <w:rFonts w:hint="eastAsia"/>
                <w:b/>
                <w:sz w:val="16"/>
                <w:szCs w:val="16"/>
              </w:rPr>
              <w:t>内側</w:t>
            </w:r>
            <w:r>
              <w:rPr>
                <w:rFonts w:hint="eastAsia"/>
                <w:b/>
                <w:sz w:val="16"/>
                <w:szCs w:val="16"/>
              </w:rPr>
              <w:t>/</w:t>
            </w:r>
            <w:r>
              <w:rPr>
                <w:rFonts w:hint="eastAsia"/>
                <w:b/>
                <w:sz w:val="16"/>
                <w:szCs w:val="16"/>
              </w:rPr>
              <w:t>外側</w:t>
            </w:r>
            <w:r>
              <w:rPr>
                <w:rFonts w:hint="eastAsia"/>
                <w:b/>
                <w:sz w:val="16"/>
                <w:szCs w:val="16"/>
              </w:rPr>
              <w:t>}</w:t>
            </w:r>
          </w:p>
        </w:tc>
      </w:tr>
      <w:tr w:rsidR="005E447C" w14:paraId="4E01E079" w14:textId="77777777" w:rsidTr="005E447C">
        <w:tc>
          <w:tcPr>
            <w:cnfStyle w:val="001000000000" w:firstRow="0" w:lastRow="0" w:firstColumn="1" w:lastColumn="0" w:oddVBand="0" w:evenVBand="0" w:oddHBand="0" w:evenHBand="0" w:firstRowFirstColumn="0" w:firstRowLastColumn="0" w:lastRowFirstColumn="0" w:lastRowLastColumn="0"/>
            <w:tcW w:w="1177" w:type="dxa"/>
          </w:tcPr>
          <w:p w14:paraId="787D128C" w14:textId="77777777" w:rsidR="00D436A0" w:rsidRDefault="00D436A0" w:rsidP="00C64AED">
            <w:pPr>
              <w:rPr>
                <w:sz w:val="16"/>
                <w:szCs w:val="16"/>
              </w:rPr>
            </w:pPr>
            <w:r w:rsidRPr="0076096E">
              <w:rPr>
                <w:rFonts w:hint="eastAsia"/>
                <w:b w:val="0"/>
                <w:color w:val="FF0000"/>
                <w:sz w:val="16"/>
                <w:szCs w:val="16"/>
                <w:highlight w:val="yellow"/>
              </w:rPr>
              <w:lastRenderedPageBreak/>
              <w:t>D</w:t>
            </w:r>
          </w:p>
        </w:tc>
        <w:tc>
          <w:tcPr>
            <w:tcW w:w="1625" w:type="dxa"/>
          </w:tcPr>
          <w:p w14:paraId="713D8AC1" w14:textId="77777777" w:rsidR="00D436A0" w:rsidRDefault="00D436A0"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背景肺</w:t>
            </w:r>
          </w:p>
        </w:tc>
        <w:tc>
          <w:tcPr>
            <w:tcW w:w="5912" w:type="dxa"/>
          </w:tcPr>
          <w:p w14:paraId="6100FEBB" w14:textId="77777777" w:rsidR="00D436A0" w:rsidRDefault="00D436A0" w:rsidP="00C64AED">
            <w:pPr>
              <w:cnfStyle w:val="000000000000" w:firstRow="0" w:lastRow="0" w:firstColumn="0" w:lastColumn="0" w:oddVBand="0" w:evenVBand="0" w:oddHBand="0" w:evenHBand="0" w:firstRowFirstColumn="0" w:firstRowLastColumn="0" w:lastRowFirstColumn="0" w:lastRowLastColumn="0"/>
              <w:rPr>
                <w:b/>
                <w:sz w:val="16"/>
                <w:szCs w:val="16"/>
              </w:rPr>
            </w:pPr>
            <w:r>
              <w:rPr>
                <w:rFonts w:hint="eastAsia"/>
                <w:b/>
                <w:sz w:val="16"/>
                <w:szCs w:val="16"/>
              </w:rPr>
              <w:t>・肺気腫</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気腫肺</w:t>
            </w:r>
          </w:p>
          <w:p w14:paraId="7E392612" w14:textId="77777777" w:rsidR="00D436A0" w:rsidRDefault="00D436A0" w:rsidP="00C64AED">
            <w:pPr>
              <w:cnfStyle w:val="000000000000" w:firstRow="0" w:lastRow="0" w:firstColumn="0" w:lastColumn="0" w:oddVBand="0" w:evenVBand="0" w:oddHBand="0" w:evenHBand="0" w:firstRowFirstColumn="0" w:firstRowLastColumn="0" w:lastRowFirstColumn="0" w:lastRowLastColumn="0"/>
              <w:rPr>
                <w:b/>
                <w:sz w:val="16"/>
                <w:szCs w:val="16"/>
              </w:rPr>
            </w:pPr>
            <w:r>
              <w:rPr>
                <w:rFonts w:hint="eastAsia"/>
                <w:b/>
                <w:sz w:val="16"/>
                <w:szCs w:val="16"/>
              </w:rPr>
              <w:t>・間質性肺炎</w:t>
            </w:r>
          </w:p>
          <w:p w14:paraId="71766E15" w14:textId="77777777" w:rsidR="00D436A0" w:rsidRDefault="00D436A0" w:rsidP="00C64AED">
            <w:pPr>
              <w:cnfStyle w:val="000000000000" w:firstRow="0" w:lastRow="0" w:firstColumn="0" w:lastColumn="0" w:oddVBand="0" w:evenVBand="0" w:oddHBand="0" w:evenHBand="0" w:firstRowFirstColumn="0" w:firstRowLastColumn="0" w:lastRowFirstColumn="0" w:lastRowLastColumn="0"/>
              <w:rPr>
                <w:b/>
                <w:sz w:val="16"/>
                <w:szCs w:val="16"/>
              </w:rPr>
            </w:pPr>
            <w:r>
              <w:rPr>
                <w:rFonts w:hint="eastAsia"/>
                <w:b/>
                <w:sz w:val="16"/>
                <w:szCs w:val="16"/>
              </w:rPr>
              <w:t>・気腫合併肺線維症</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CPFE</w:t>
            </w:r>
          </w:p>
          <w:p w14:paraId="676A0B0C" w14:textId="77777777" w:rsidR="00D436A0" w:rsidRDefault="00D436A0" w:rsidP="00C64AED">
            <w:pPr>
              <w:cnfStyle w:val="000000000000" w:firstRow="0" w:lastRow="0" w:firstColumn="0" w:lastColumn="0" w:oddVBand="0" w:evenVBand="0" w:oddHBand="0" w:evenHBand="0" w:firstRowFirstColumn="0" w:firstRowLastColumn="0" w:lastRowFirstColumn="0" w:lastRowLastColumn="0"/>
              <w:rPr>
                <w:b/>
                <w:sz w:val="16"/>
                <w:szCs w:val="16"/>
              </w:rPr>
            </w:pPr>
            <w:r>
              <w:rPr>
                <w:rFonts w:hint="eastAsia"/>
                <w:b/>
                <w:sz w:val="16"/>
                <w:szCs w:val="16"/>
              </w:rPr>
              <w:t>・アスベスト肺</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sz w:val="16"/>
                <w:szCs w:val="16"/>
              </w:rPr>
              <w:t>{</w:t>
            </w:r>
            <w:r>
              <w:rPr>
                <w:rFonts w:asciiTheme="minorEastAsia" w:hAnsiTheme="minorEastAsia" w:hint="eastAsia"/>
                <w:sz w:val="16"/>
                <w:szCs w:val="16"/>
              </w:rPr>
              <w:t>アスベスト暴露による</w:t>
            </w:r>
            <w:r>
              <w:rPr>
                <w:rFonts w:asciiTheme="minorEastAsia" w:hAnsiTheme="minorEastAsia" w:hint="eastAsia"/>
                <w:sz w:val="16"/>
                <w:szCs w:val="16"/>
              </w:rPr>
              <w:t>}</w:t>
            </w:r>
            <w:r>
              <w:rPr>
                <w:rFonts w:asciiTheme="minorEastAsia" w:hAnsiTheme="minorEastAsia" w:hint="eastAsia"/>
                <w:sz w:val="16"/>
                <w:szCs w:val="16"/>
              </w:rPr>
              <w:t>胸膜プラーク</w:t>
            </w:r>
          </w:p>
          <w:p w14:paraId="6A36A918" w14:textId="77777777" w:rsidR="00D436A0" w:rsidRPr="00B54FFD" w:rsidRDefault="00D436A0" w:rsidP="00C64AED">
            <w:pPr>
              <w:cnfStyle w:val="000000000000" w:firstRow="0" w:lastRow="0" w:firstColumn="0" w:lastColumn="0" w:oddVBand="0" w:evenVBand="0" w:oddHBand="0" w:evenHBand="0" w:firstRowFirstColumn="0" w:firstRowLastColumn="0" w:lastRowFirstColumn="0" w:lastRowLastColumn="0"/>
              <w:rPr>
                <w:b/>
                <w:sz w:val="16"/>
                <w:szCs w:val="16"/>
              </w:rPr>
            </w:pPr>
            <w:r>
              <w:rPr>
                <w:rFonts w:hint="eastAsia"/>
                <w:b/>
                <w:sz w:val="16"/>
                <w:szCs w:val="16"/>
              </w:rPr>
              <w:t>・分葉不全</w:t>
            </w:r>
          </w:p>
        </w:tc>
      </w:tr>
      <w:tr w:rsidR="005E447C" w14:paraId="71159797" w14:textId="77777777" w:rsidTr="005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390D6B3B" w14:textId="77777777" w:rsidR="00D436A0" w:rsidRDefault="00D436A0" w:rsidP="00C64AED">
            <w:pPr>
              <w:rPr>
                <w:sz w:val="16"/>
                <w:szCs w:val="16"/>
              </w:rPr>
            </w:pPr>
            <w:r w:rsidRPr="0076096E">
              <w:rPr>
                <w:rFonts w:hint="eastAsia"/>
                <w:b w:val="0"/>
                <w:color w:val="FF0000"/>
                <w:sz w:val="16"/>
                <w:szCs w:val="16"/>
                <w:highlight w:val="yellow"/>
              </w:rPr>
              <w:t>D</w:t>
            </w:r>
            <w:r>
              <w:rPr>
                <w:b w:val="0"/>
                <w:color w:val="FF0000"/>
                <w:sz w:val="16"/>
                <w:szCs w:val="16"/>
                <w:highlight w:val="yellow"/>
              </w:rPr>
              <w:t>(</w:t>
            </w:r>
            <w:r>
              <w:rPr>
                <w:rFonts w:hint="eastAsia"/>
                <w:b w:val="0"/>
                <w:color w:val="FF0000"/>
                <w:sz w:val="16"/>
                <w:szCs w:val="16"/>
                <w:highlight w:val="yellow"/>
              </w:rPr>
              <w:t>「性状」自体は</w:t>
            </w:r>
            <w:r>
              <w:rPr>
                <w:b w:val="0"/>
                <w:color w:val="FF0000"/>
                <w:sz w:val="16"/>
                <w:szCs w:val="16"/>
                <w:highlight w:val="yellow"/>
              </w:rPr>
              <w:t>F</w:t>
            </w:r>
            <w:r>
              <w:rPr>
                <w:rFonts w:hint="eastAsia"/>
                <w:b w:val="0"/>
                <w:color w:val="FF0000"/>
                <w:sz w:val="16"/>
                <w:szCs w:val="16"/>
                <w:highlight w:val="yellow"/>
              </w:rPr>
              <w:t>タグですが，病変とともに複合名詞を構成していれば</w:t>
            </w:r>
            <w:r>
              <w:rPr>
                <w:rFonts w:hint="eastAsia"/>
                <w:b w:val="0"/>
                <w:color w:val="FF0000"/>
                <w:sz w:val="16"/>
                <w:szCs w:val="16"/>
                <w:highlight w:val="yellow"/>
              </w:rPr>
              <w:t>D</w:t>
            </w:r>
            <w:r>
              <w:rPr>
                <w:rFonts w:hint="eastAsia"/>
                <w:b w:val="0"/>
                <w:color w:val="FF0000"/>
                <w:sz w:val="16"/>
                <w:szCs w:val="16"/>
                <w:highlight w:val="yellow"/>
              </w:rPr>
              <w:t>タグ</w:t>
            </w:r>
            <w:r>
              <w:rPr>
                <w:rFonts w:hint="eastAsia"/>
                <w:b w:val="0"/>
                <w:color w:val="FF0000"/>
                <w:sz w:val="16"/>
                <w:szCs w:val="16"/>
                <w:highlight w:val="yellow"/>
              </w:rPr>
              <w:t>)</w:t>
            </w:r>
          </w:p>
        </w:tc>
        <w:tc>
          <w:tcPr>
            <w:tcW w:w="1625" w:type="dxa"/>
          </w:tcPr>
          <w:p w14:paraId="52D79824" w14:textId="77777777" w:rsidR="00D436A0" w:rsidRDefault="00D436A0"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背景肺性状</w:t>
            </w:r>
          </w:p>
        </w:tc>
        <w:tc>
          <w:tcPr>
            <w:tcW w:w="5912" w:type="dxa"/>
          </w:tcPr>
          <w:p w14:paraId="33F47186" w14:textId="77777777" w:rsidR="00D436A0"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・気腫性変化</w:t>
            </w:r>
            <w:r>
              <w:rPr>
                <w:rFonts w:hint="eastAsia"/>
                <w:b/>
                <w:sz w:val="16"/>
                <w:szCs w:val="16"/>
              </w:rPr>
              <w:t xml:space="preserve"> </w:t>
            </w:r>
            <w:r w:rsidRPr="002A67ED">
              <w:rPr>
                <w:rFonts w:asciiTheme="minorEastAsia" w:hAnsiTheme="minorEastAsia" w:hint="eastAsia"/>
                <w:sz w:val="16"/>
                <w:szCs w:val="16"/>
              </w:rPr>
              <w:t>⊃</w:t>
            </w:r>
            <w:r>
              <w:rPr>
                <w:rFonts w:asciiTheme="minorEastAsia" w:hAnsiTheme="minorEastAsia" w:hint="eastAsia"/>
                <w:sz w:val="16"/>
                <w:szCs w:val="16"/>
              </w:rPr>
              <w:t xml:space="preserve"> </w:t>
            </w:r>
            <w:r w:rsidRPr="00D94AB4">
              <w:rPr>
                <w:rFonts w:hint="eastAsia"/>
                <w:sz w:val="16"/>
                <w:szCs w:val="16"/>
              </w:rPr>
              <w:t>嚢胞性変化</w:t>
            </w:r>
          </w:p>
          <w:p w14:paraId="43B3F05B" w14:textId="77777777" w:rsidR="00D436A0" w:rsidRDefault="00D436A0"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D94AB4">
              <w:rPr>
                <w:rFonts w:asciiTheme="minorEastAsia" w:hAnsiTheme="minorEastAsia" w:hint="eastAsia"/>
                <w:b/>
                <w:sz w:val="16"/>
                <w:szCs w:val="16"/>
              </w:rPr>
              <w:t>・間質性変化</w:t>
            </w:r>
            <w:r>
              <w:rPr>
                <w:rFonts w:asciiTheme="minorEastAsia" w:hAnsiTheme="minorEastAsia"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sz w:val="16"/>
                <w:szCs w:val="16"/>
              </w:rPr>
              <w:t>{</w:t>
            </w:r>
            <w:r>
              <w:rPr>
                <w:rFonts w:asciiTheme="minorEastAsia" w:hAnsiTheme="minorEastAsia" w:hint="eastAsia"/>
                <w:sz w:val="16"/>
                <w:szCs w:val="16"/>
              </w:rPr>
              <w:t>慢性</w:t>
            </w:r>
            <w:r>
              <w:rPr>
                <w:rFonts w:asciiTheme="minorEastAsia" w:hAnsiTheme="minorEastAsia" w:hint="eastAsia"/>
                <w:sz w:val="16"/>
                <w:szCs w:val="16"/>
              </w:rPr>
              <w:t>}</w:t>
            </w:r>
            <w:r>
              <w:rPr>
                <w:rFonts w:asciiTheme="minorEastAsia" w:hAnsiTheme="minorEastAsia" w:hint="eastAsia"/>
                <w:sz w:val="16"/>
                <w:szCs w:val="16"/>
              </w:rPr>
              <w:t>間質性肺</w:t>
            </w:r>
            <w:r>
              <w:rPr>
                <w:rFonts w:asciiTheme="minorEastAsia" w:hAnsiTheme="minorEastAsia" w:hint="eastAsia"/>
                <w:sz w:val="16"/>
                <w:szCs w:val="16"/>
              </w:rPr>
              <w:t>{</w:t>
            </w:r>
            <w:r>
              <w:rPr>
                <w:rFonts w:asciiTheme="minorEastAsia" w:hAnsiTheme="minorEastAsia" w:hint="eastAsia"/>
                <w:sz w:val="16"/>
                <w:szCs w:val="16"/>
              </w:rPr>
              <w:t>障害</w:t>
            </w:r>
            <w:r>
              <w:rPr>
                <w:rFonts w:asciiTheme="minorEastAsia" w:hAnsiTheme="minorEastAsia" w:hint="eastAsia"/>
                <w:sz w:val="16"/>
                <w:szCs w:val="16"/>
              </w:rPr>
              <w:t>/</w:t>
            </w:r>
            <w:r>
              <w:rPr>
                <w:rFonts w:asciiTheme="minorEastAsia" w:hAnsiTheme="minorEastAsia" w:hint="eastAsia"/>
                <w:sz w:val="16"/>
                <w:szCs w:val="16"/>
              </w:rPr>
              <w:t>疾患</w:t>
            </w:r>
            <w:r>
              <w:rPr>
                <w:rFonts w:asciiTheme="minorEastAsia" w:hAnsiTheme="minorEastAsia" w:hint="eastAsia"/>
                <w:sz w:val="16"/>
                <w:szCs w:val="16"/>
              </w:rPr>
              <w:t>/</w:t>
            </w:r>
            <w:r>
              <w:rPr>
                <w:rFonts w:asciiTheme="minorEastAsia" w:hAnsiTheme="minorEastAsia" w:hint="eastAsia"/>
                <w:sz w:val="16"/>
                <w:szCs w:val="16"/>
              </w:rPr>
              <w:t>変化</w:t>
            </w:r>
            <w:r>
              <w:rPr>
                <w:rFonts w:asciiTheme="minorEastAsia" w:hAnsiTheme="minorEastAsia" w:hint="eastAsia"/>
                <w:sz w:val="16"/>
                <w:szCs w:val="16"/>
              </w:rPr>
              <w:t>}</w:t>
            </w:r>
            <w:r>
              <w:rPr>
                <w:rFonts w:asciiTheme="minorEastAsia" w:hAnsiTheme="minorEastAsia" w:hint="eastAsia"/>
                <w:sz w:val="16"/>
                <w:szCs w:val="16"/>
              </w:rPr>
              <w:t>、網状影</w:t>
            </w:r>
          </w:p>
          <w:p w14:paraId="6918A241" w14:textId="77777777" w:rsidR="00D436A0" w:rsidRPr="00C9322C" w:rsidRDefault="00D436A0"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D94AB4">
              <w:rPr>
                <w:rFonts w:asciiTheme="minorEastAsia" w:hAnsiTheme="minorEastAsia" w:hint="eastAsia"/>
                <w:b/>
                <w:sz w:val="16"/>
                <w:szCs w:val="16"/>
              </w:rPr>
              <w:t>・胸膜肥厚</w:t>
            </w:r>
          </w:p>
        </w:tc>
      </w:tr>
      <w:tr w:rsidR="005E447C" w14:paraId="6B74CD56" w14:textId="77777777" w:rsidTr="005E447C">
        <w:trPr>
          <w:trHeight w:val="42"/>
        </w:trPr>
        <w:tc>
          <w:tcPr>
            <w:cnfStyle w:val="001000000000" w:firstRow="0" w:lastRow="0" w:firstColumn="1" w:lastColumn="0" w:oddVBand="0" w:evenVBand="0" w:oddHBand="0" w:evenHBand="0" w:firstRowFirstColumn="0" w:firstRowLastColumn="0" w:lastRowFirstColumn="0" w:lastRowLastColumn="0"/>
            <w:tcW w:w="1177" w:type="dxa"/>
          </w:tcPr>
          <w:p w14:paraId="64655EFC" w14:textId="4B958656" w:rsidR="00D436A0" w:rsidRDefault="004533D2" w:rsidP="00C64AED">
            <w:pPr>
              <w:rPr>
                <w:sz w:val="16"/>
                <w:szCs w:val="16"/>
              </w:rPr>
            </w:pPr>
            <w:r w:rsidRPr="00F56719">
              <w:rPr>
                <w:rFonts w:hint="eastAsia"/>
                <w:b w:val="0"/>
                <w:color w:val="FF0000"/>
                <w:sz w:val="16"/>
                <w:szCs w:val="16"/>
                <w:highlight w:val="yellow"/>
              </w:rPr>
              <w:t>タグ無し</w:t>
            </w:r>
          </w:p>
        </w:tc>
        <w:tc>
          <w:tcPr>
            <w:tcW w:w="1625" w:type="dxa"/>
          </w:tcPr>
          <w:p w14:paraId="1FF9CF60" w14:textId="77777777" w:rsidR="00D436A0" w:rsidRDefault="00D436A0"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治療関連</w:t>
            </w:r>
          </w:p>
        </w:tc>
        <w:tc>
          <w:tcPr>
            <w:tcW w:w="5912" w:type="dxa"/>
          </w:tcPr>
          <w:p w14:paraId="4D9569F2" w14:textId="77777777" w:rsidR="00D436A0" w:rsidRPr="0000687A" w:rsidRDefault="00D436A0" w:rsidP="00C64AED">
            <w:pPr>
              <w:cnfStyle w:val="000000000000" w:firstRow="0" w:lastRow="0" w:firstColumn="0" w:lastColumn="0" w:oddVBand="0" w:evenVBand="0" w:oddHBand="0" w:evenHBand="0" w:firstRowFirstColumn="0" w:firstRowLastColumn="0" w:lastRowFirstColumn="0" w:lastRowLastColumn="0"/>
              <w:rPr>
                <w:sz w:val="16"/>
                <w:szCs w:val="16"/>
              </w:rPr>
            </w:pPr>
            <w:r w:rsidRPr="0000687A">
              <w:rPr>
                <w:rFonts w:hint="eastAsia"/>
                <w:sz w:val="16"/>
                <w:szCs w:val="16"/>
              </w:rPr>
              <w:t>肺癌に対する治療関連語句</w:t>
            </w:r>
            <w:r w:rsidRPr="0000687A">
              <w:rPr>
                <w:rFonts w:hint="eastAsia"/>
                <w:sz w:val="16"/>
                <w:szCs w:val="16"/>
              </w:rPr>
              <w:t xml:space="preserve"> {</w:t>
            </w:r>
          </w:p>
          <w:p w14:paraId="780E3B1B" w14:textId="77777777" w:rsidR="00D436A0" w:rsidRPr="0000687A" w:rsidRDefault="00D436A0" w:rsidP="00C64AED">
            <w:pPr>
              <w:ind w:firstLineChars="100" w:firstLine="161"/>
              <w:cnfStyle w:val="000000000000" w:firstRow="0" w:lastRow="0" w:firstColumn="0" w:lastColumn="0" w:oddVBand="0" w:evenVBand="0" w:oddHBand="0" w:evenHBand="0" w:firstRowFirstColumn="0" w:firstRowLastColumn="0" w:lastRowFirstColumn="0" w:lastRowLastColumn="0"/>
              <w:rPr>
                <w:b/>
                <w:sz w:val="16"/>
                <w:szCs w:val="16"/>
              </w:rPr>
            </w:pPr>
            <w:r w:rsidRPr="0000687A">
              <w:rPr>
                <w:rFonts w:hint="eastAsia"/>
                <w:b/>
                <w:sz w:val="16"/>
                <w:szCs w:val="16"/>
              </w:rPr>
              <w:t>・</w:t>
            </w:r>
            <w:r w:rsidRPr="0000687A">
              <w:rPr>
                <w:rFonts w:hint="eastAsia"/>
                <w:b/>
                <w:sz w:val="16"/>
                <w:szCs w:val="16"/>
              </w:rPr>
              <w:t>{</w:t>
            </w:r>
            <w:r w:rsidRPr="0000687A">
              <w:rPr>
                <w:rFonts w:hint="eastAsia"/>
                <w:b/>
                <w:sz w:val="16"/>
                <w:szCs w:val="16"/>
              </w:rPr>
              <w:t>右</w:t>
            </w:r>
            <w:r w:rsidRPr="0000687A">
              <w:rPr>
                <w:rFonts w:hint="eastAsia"/>
                <w:b/>
                <w:sz w:val="16"/>
                <w:szCs w:val="16"/>
              </w:rPr>
              <w:t>/</w:t>
            </w:r>
            <w:r w:rsidRPr="0000687A">
              <w:rPr>
                <w:rFonts w:hint="eastAsia"/>
                <w:b/>
                <w:sz w:val="16"/>
                <w:szCs w:val="16"/>
              </w:rPr>
              <w:t>左</w:t>
            </w:r>
            <w:r w:rsidRPr="0000687A">
              <w:rPr>
                <w:rFonts w:hint="eastAsia"/>
                <w:b/>
                <w:sz w:val="16"/>
                <w:szCs w:val="16"/>
              </w:rPr>
              <w:t>}</w:t>
            </w:r>
            <w:r w:rsidRPr="0000687A">
              <w:rPr>
                <w:rFonts w:hint="eastAsia"/>
                <w:b/>
                <w:sz w:val="16"/>
                <w:szCs w:val="16"/>
              </w:rPr>
              <w:t>肺</w:t>
            </w:r>
            <w:r w:rsidRPr="0000687A">
              <w:rPr>
                <w:rFonts w:hint="eastAsia"/>
                <w:b/>
                <w:sz w:val="16"/>
                <w:szCs w:val="16"/>
              </w:rPr>
              <w:t>{</w:t>
            </w:r>
            <w:r w:rsidRPr="0000687A">
              <w:rPr>
                <w:rFonts w:hint="eastAsia"/>
                <w:b/>
                <w:sz w:val="16"/>
                <w:szCs w:val="16"/>
              </w:rPr>
              <w:t>上</w:t>
            </w:r>
            <w:r w:rsidRPr="0000687A">
              <w:rPr>
                <w:rFonts w:hint="eastAsia"/>
                <w:b/>
                <w:sz w:val="16"/>
                <w:szCs w:val="16"/>
              </w:rPr>
              <w:t>/</w:t>
            </w:r>
            <w:r w:rsidRPr="0000687A">
              <w:rPr>
                <w:rFonts w:hint="eastAsia"/>
                <w:b/>
                <w:sz w:val="16"/>
                <w:szCs w:val="16"/>
              </w:rPr>
              <w:t>中</w:t>
            </w:r>
            <w:r w:rsidRPr="0000687A">
              <w:rPr>
                <w:rFonts w:hint="eastAsia"/>
                <w:b/>
                <w:sz w:val="16"/>
                <w:szCs w:val="16"/>
              </w:rPr>
              <w:t>/</w:t>
            </w:r>
            <w:r w:rsidRPr="0000687A">
              <w:rPr>
                <w:rFonts w:hint="eastAsia"/>
                <w:b/>
                <w:sz w:val="16"/>
                <w:szCs w:val="16"/>
              </w:rPr>
              <w:t>下</w:t>
            </w:r>
            <w:r w:rsidRPr="0000687A">
              <w:rPr>
                <w:rFonts w:hint="eastAsia"/>
                <w:b/>
                <w:sz w:val="16"/>
                <w:szCs w:val="16"/>
              </w:rPr>
              <w:t>}</w:t>
            </w:r>
            <w:r w:rsidRPr="0000687A">
              <w:rPr>
                <w:rFonts w:hint="eastAsia"/>
                <w:b/>
                <w:sz w:val="16"/>
                <w:szCs w:val="16"/>
              </w:rPr>
              <w:t>葉切除術後</w:t>
            </w:r>
          </w:p>
          <w:p w14:paraId="54FE84FA" w14:textId="77777777" w:rsidR="00D436A0" w:rsidRPr="0000687A" w:rsidRDefault="00D436A0" w:rsidP="00C64AED">
            <w:pPr>
              <w:ind w:firstLineChars="100" w:firstLine="161"/>
              <w:cnfStyle w:val="000000000000" w:firstRow="0" w:lastRow="0" w:firstColumn="0" w:lastColumn="0" w:oddVBand="0" w:evenVBand="0" w:oddHBand="0" w:evenHBand="0" w:firstRowFirstColumn="0" w:firstRowLastColumn="0" w:lastRowFirstColumn="0" w:lastRowLastColumn="0"/>
              <w:rPr>
                <w:b/>
                <w:sz w:val="16"/>
                <w:szCs w:val="16"/>
              </w:rPr>
            </w:pPr>
            <w:r w:rsidRPr="0000687A">
              <w:rPr>
                <w:rFonts w:hint="eastAsia"/>
                <w:b/>
                <w:sz w:val="16"/>
                <w:szCs w:val="16"/>
              </w:rPr>
              <w:t>・</w:t>
            </w:r>
            <w:r w:rsidRPr="0000687A">
              <w:rPr>
                <w:rFonts w:hint="eastAsia"/>
                <w:b/>
                <w:sz w:val="16"/>
                <w:szCs w:val="16"/>
              </w:rPr>
              <w:t>{</w:t>
            </w:r>
            <w:r w:rsidRPr="0000687A">
              <w:rPr>
                <w:rFonts w:hint="eastAsia"/>
                <w:b/>
                <w:sz w:val="16"/>
                <w:szCs w:val="16"/>
              </w:rPr>
              <w:t>右</w:t>
            </w:r>
            <w:r w:rsidRPr="0000687A">
              <w:rPr>
                <w:rFonts w:hint="eastAsia"/>
                <w:b/>
                <w:sz w:val="16"/>
                <w:szCs w:val="16"/>
              </w:rPr>
              <w:t>/</w:t>
            </w:r>
            <w:r w:rsidRPr="0000687A">
              <w:rPr>
                <w:rFonts w:hint="eastAsia"/>
                <w:b/>
                <w:sz w:val="16"/>
                <w:szCs w:val="16"/>
              </w:rPr>
              <w:t>左</w:t>
            </w:r>
            <w:r w:rsidRPr="0000687A">
              <w:rPr>
                <w:rFonts w:hint="eastAsia"/>
                <w:b/>
                <w:sz w:val="16"/>
                <w:szCs w:val="16"/>
              </w:rPr>
              <w:t>}</w:t>
            </w:r>
            <w:r w:rsidRPr="0000687A">
              <w:rPr>
                <w:rFonts w:hint="eastAsia"/>
                <w:b/>
                <w:sz w:val="16"/>
                <w:szCs w:val="16"/>
              </w:rPr>
              <w:t>肺</w:t>
            </w:r>
            <w:r w:rsidRPr="0000687A">
              <w:rPr>
                <w:rFonts w:hint="eastAsia"/>
                <w:b/>
                <w:sz w:val="16"/>
                <w:szCs w:val="16"/>
              </w:rPr>
              <w:t>{</w:t>
            </w:r>
            <w:r w:rsidRPr="0000687A">
              <w:rPr>
                <w:rFonts w:hint="eastAsia"/>
                <w:b/>
                <w:sz w:val="16"/>
                <w:szCs w:val="16"/>
              </w:rPr>
              <w:t>上</w:t>
            </w:r>
            <w:r w:rsidRPr="0000687A">
              <w:rPr>
                <w:rFonts w:hint="eastAsia"/>
                <w:b/>
                <w:sz w:val="16"/>
                <w:szCs w:val="16"/>
              </w:rPr>
              <w:t>/</w:t>
            </w:r>
            <w:r w:rsidRPr="0000687A">
              <w:rPr>
                <w:rFonts w:hint="eastAsia"/>
                <w:b/>
                <w:sz w:val="16"/>
                <w:szCs w:val="16"/>
              </w:rPr>
              <w:t>中</w:t>
            </w:r>
            <w:r w:rsidRPr="0000687A">
              <w:rPr>
                <w:rFonts w:ascii="ＭＳ 明朝" w:hAnsi="ＭＳ 明朝" w:cs="ＭＳ 明朝" w:hint="eastAsia"/>
                <w:b/>
                <w:sz w:val="16"/>
                <w:szCs w:val="16"/>
              </w:rPr>
              <w:t>/下}</w:t>
            </w:r>
            <w:r w:rsidRPr="0000687A">
              <w:rPr>
                <w:rFonts w:hint="eastAsia"/>
                <w:b/>
                <w:sz w:val="16"/>
                <w:szCs w:val="16"/>
              </w:rPr>
              <w:t>葉</w:t>
            </w:r>
            <w:r w:rsidRPr="0000687A">
              <w:rPr>
                <w:rFonts w:hint="eastAsia"/>
                <w:b/>
                <w:sz w:val="16"/>
                <w:szCs w:val="16"/>
              </w:rPr>
              <w:t>{</w:t>
            </w:r>
            <w:r w:rsidRPr="0000687A">
              <w:rPr>
                <w:b/>
                <w:sz w:val="16"/>
                <w:szCs w:val="16"/>
              </w:rPr>
              <w:t>S1/2/…/10}</w:t>
            </w:r>
            <w:r w:rsidRPr="0000687A">
              <w:rPr>
                <w:rFonts w:hint="eastAsia"/>
                <w:b/>
                <w:sz w:val="16"/>
                <w:szCs w:val="16"/>
              </w:rPr>
              <w:t>区域切除術後</w:t>
            </w:r>
          </w:p>
          <w:p w14:paraId="43404290" w14:textId="77777777" w:rsidR="00D436A0" w:rsidRDefault="00D436A0" w:rsidP="00C64AED">
            <w:pPr>
              <w:ind w:firstLineChars="100" w:firstLine="161"/>
              <w:cnfStyle w:val="000000000000" w:firstRow="0" w:lastRow="0" w:firstColumn="0" w:lastColumn="0" w:oddVBand="0" w:evenVBand="0" w:oddHBand="0" w:evenHBand="0" w:firstRowFirstColumn="0" w:firstRowLastColumn="0" w:lastRowFirstColumn="0" w:lastRowLastColumn="0"/>
              <w:rPr>
                <w:b/>
                <w:sz w:val="16"/>
                <w:szCs w:val="16"/>
              </w:rPr>
            </w:pPr>
            <w:r w:rsidRPr="0000687A">
              <w:rPr>
                <w:rFonts w:hint="eastAsia"/>
                <w:b/>
                <w:sz w:val="16"/>
                <w:szCs w:val="16"/>
              </w:rPr>
              <w:t>・</w:t>
            </w:r>
            <w:r w:rsidRPr="0000687A">
              <w:rPr>
                <w:rFonts w:hint="eastAsia"/>
                <w:b/>
                <w:sz w:val="16"/>
                <w:szCs w:val="16"/>
              </w:rPr>
              <w:t>RFA</w:t>
            </w:r>
            <w:r w:rsidRPr="0000687A">
              <w:rPr>
                <w:rFonts w:hint="eastAsia"/>
                <w:b/>
                <w:sz w:val="16"/>
                <w:szCs w:val="16"/>
              </w:rPr>
              <w:t>後</w:t>
            </w:r>
          </w:p>
          <w:p w14:paraId="13465CB1" w14:textId="77777777" w:rsidR="00D436A0" w:rsidRPr="0000687A" w:rsidRDefault="00D436A0" w:rsidP="00C64AED">
            <w:pPr>
              <w:ind w:firstLineChars="100" w:firstLine="161"/>
              <w:cnfStyle w:val="000000000000" w:firstRow="0" w:lastRow="0" w:firstColumn="0" w:lastColumn="0" w:oddVBand="0" w:evenVBand="0" w:oddHBand="0" w:evenHBand="0" w:firstRowFirstColumn="0" w:firstRowLastColumn="0" w:lastRowFirstColumn="0" w:lastRowLastColumn="0"/>
              <w:rPr>
                <w:b/>
                <w:sz w:val="16"/>
                <w:szCs w:val="16"/>
              </w:rPr>
            </w:pPr>
            <w:r>
              <w:rPr>
                <w:rFonts w:hint="eastAsia"/>
                <w:b/>
                <w:sz w:val="16"/>
                <w:szCs w:val="16"/>
              </w:rPr>
              <w:t>・気管支鏡後変化</w:t>
            </w:r>
          </w:p>
          <w:p w14:paraId="0D5EA5A1" w14:textId="77777777" w:rsidR="00D436A0" w:rsidRDefault="00D436A0" w:rsidP="00C64AED">
            <w:pPr>
              <w:ind w:firstLineChars="100" w:firstLine="161"/>
              <w:cnfStyle w:val="000000000000" w:firstRow="0" w:lastRow="0" w:firstColumn="0" w:lastColumn="0" w:oddVBand="0" w:evenVBand="0" w:oddHBand="0" w:evenHBand="0" w:firstRowFirstColumn="0" w:firstRowLastColumn="0" w:lastRowFirstColumn="0" w:lastRowLastColumn="0"/>
              <w:rPr>
                <w:b/>
                <w:sz w:val="16"/>
                <w:szCs w:val="16"/>
              </w:rPr>
            </w:pPr>
            <w:r w:rsidRPr="0000687A">
              <w:rPr>
                <w:rFonts w:hint="eastAsia"/>
                <w:b/>
                <w:sz w:val="16"/>
                <w:szCs w:val="16"/>
              </w:rPr>
              <w:t>・放射線治療後</w:t>
            </w:r>
          </w:p>
          <w:p w14:paraId="0304D53A" w14:textId="77777777" w:rsidR="00D436A0" w:rsidRPr="0000687A" w:rsidRDefault="00D436A0" w:rsidP="00C64AED">
            <w:pPr>
              <w:cnfStyle w:val="000000000000" w:firstRow="0" w:lastRow="0" w:firstColumn="0" w:lastColumn="0" w:oddVBand="0" w:evenVBand="0" w:oddHBand="0" w:evenHBand="0" w:firstRowFirstColumn="0" w:firstRowLastColumn="0" w:lastRowFirstColumn="0" w:lastRowLastColumn="0"/>
              <w:rPr>
                <w:sz w:val="16"/>
                <w:szCs w:val="16"/>
              </w:rPr>
            </w:pPr>
            <w:r w:rsidRPr="0000687A">
              <w:rPr>
                <w:rFonts w:hint="eastAsia"/>
                <w:sz w:val="16"/>
                <w:szCs w:val="16"/>
              </w:rPr>
              <w:t>}</w:t>
            </w:r>
          </w:p>
        </w:tc>
      </w:tr>
      <w:tr w:rsidR="005E447C" w14:paraId="4BB6AE91" w14:textId="77777777" w:rsidTr="005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AF65015" w14:textId="424F7AAB" w:rsidR="00D436A0" w:rsidRDefault="004533D2" w:rsidP="00C64AED">
            <w:pPr>
              <w:rPr>
                <w:sz w:val="16"/>
                <w:szCs w:val="16"/>
              </w:rPr>
            </w:pPr>
            <w:r w:rsidRPr="00F56719">
              <w:rPr>
                <w:rFonts w:hint="eastAsia"/>
                <w:b w:val="0"/>
                <w:color w:val="FF0000"/>
                <w:sz w:val="16"/>
                <w:szCs w:val="16"/>
                <w:highlight w:val="yellow"/>
              </w:rPr>
              <w:t>タグ無し</w:t>
            </w:r>
          </w:p>
        </w:tc>
        <w:tc>
          <w:tcPr>
            <w:tcW w:w="1625" w:type="dxa"/>
          </w:tcPr>
          <w:p w14:paraId="566B1F80" w14:textId="77777777" w:rsidR="00D436A0" w:rsidRDefault="00D436A0"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N</w:t>
            </w:r>
            <w:r>
              <w:rPr>
                <w:rFonts w:hint="eastAsia"/>
                <w:sz w:val="16"/>
                <w:szCs w:val="16"/>
              </w:rPr>
              <w:t>ステージ</w:t>
            </w:r>
          </w:p>
        </w:tc>
        <w:tc>
          <w:tcPr>
            <w:tcW w:w="5912" w:type="dxa"/>
          </w:tcPr>
          <w:p w14:paraId="66A464AA" w14:textId="77777777" w:rsidR="00D436A0" w:rsidRPr="00D76B86" w:rsidRDefault="00D436A0" w:rsidP="00C64AED">
            <w:pPr>
              <w:cnfStyle w:val="000000100000" w:firstRow="0" w:lastRow="0" w:firstColumn="0" w:lastColumn="0" w:oddVBand="0" w:evenVBand="0" w:oddHBand="1" w:evenHBand="0" w:firstRowFirstColumn="0" w:firstRowLastColumn="0" w:lastRowFirstColumn="0" w:lastRowLastColumn="0"/>
              <w:rPr>
                <w:sz w:val="16"/>
                <w:szCs w:val="16"/>
              </w:rPr>
            </w:pPr>
            <w:r w:rsidRPr="00D76B86">
              <w:rPr>
                <w:rFonts w:hint="eastAsia"/>
                <w:sz w:val="16"/>
                <w:szCs w:val="16"/>
              </w:rPr>
              <w:t>＊「肺癌のステージ」を参照</w:t>
            </w:r>
          </w:p>
        </w:tc>
      </w:tr>
    </w:tbl>
    <w:p w14:paraId="59B7D280" w14:textId="7C135FAC" w:rsidR="00D436A0" w:rsidRPr="00D436A0" w:rsidRDefault="00D436A0" w:rsidP="00151D64"/>
    <w:tbl>
      <w:tblPr>
        <w:tblStyle w:val="3-5"/>
        <w:tblW w:w="0" w:type="auto"/>
        <w:tblLook w:val="04A0" w:firstRow="1" w:lastRow="0" w:firstColumn="1" w:lastColumn="0" w:noHBand="0" w:noVBand="1"/>
      </w:tblPr>
      <w:tblGrid>
        <w:gridCol w:w="1160"/>
        <w:gridCol w:w="1585"/>
        <w:gridCol w:w="5743"/>
      </w:tblGrid>
      <w:tr w:rsidR="005E447C" w14:paraId="0A8F7752" w14:textId="77777777" w:rsidTr="005E44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6" w:type="dxa"/>
            <w:tcBorders>
              <w:right w:val="single" w:sz="4" w:space="0" w:color="auto"/>
            </w:tcBorders>
          </w:tcPr>
          <w:p w14:paraId="40C76A5A" w14:textId="77777777" w:rsidR="005E447C" w:rsidRDefault="005E447C" w:rsidP="00C64AED">
            <w:pPr>
              <w:rPr>
                <w:sz w:val="16"/>
                <w:szCs w:val="16"/>
              </w:rPr>
            </w:pPr>
            <w:r>
              <w:rPr>
                <w:rFonts w:hint="eastAsia"/>
                <w:sz w:val="16"/>
                <w:szCs w:val="16"/>
              </w:rPr>
              <w:t>提案タグ</w:t>
            </w:r>
          </w:p>
        </w:tc>
        <w:tc>
          <w:tcPr>
            <w:tcW w:w="7548" w:type="dxa"/>
            <w:gridSpan w:val="2"/>
            <w:tcBorders>
              <w:right w:val="single" w:sz="4" w:space="0" w:color="auto"/>
            </w:tcBorders>
          </w:tcPr>
          <w:p w14:paraId="3D47E7AC" w14:textId="77777777" w:rsidR="005E447C" w:rsidRDefault="005E447C" w:rsidP="00C64AED">
            <w:pPr>
              <w:cnfStyle w:val="100000000000" w:firstRow="1" w:lastRow="0" w:firstColumn="0" w:lastColumn="0" w:oddVBand="0" w:evenVBand="0" w:oddHBand="0" w:evenHBand="0" w:firstRowFirstColumn="0" w:firstRowLastColumn="0" w:lastRowFirstColumn="0" w:lastRowLastColumn="0"/>
              <w:rPr>
                <w:sz w:val="16"/>
                <w:szCs w:val="16"/>
              </w:rPr>
            </w:pPr>
            <w:r>
              <w:rPr>
                <w:rFonts w:hint="eastAsia"/>
                <w:sz w:val="16"/>
                <w:szCs w:val="16"/>
              </w:rPr>
              <w:t>遠隔臓器の病変についての情報モデル</w:t>
            </w:r>
          </w:p>
        </w:tc>
      </w:tr>
      <w:tr w:rsidR="005E447C" w14:paraId="28E1C73D" w14:textId="77777777" w:rsidTr="005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Borders>
              <w:right w:val="single" w:sz="4" w:space="0" w:color="auto"/>
            </w:tcBorders>
          </w:tcPr>
          <w:p w14:paraId="3CE1435B" w14:textId="77777777" w:rsidR="005E447C" w:rsidRDefault="005E447C" w:rsidP="00C64AED">
            <w:pPr>
              <w:rPr>
                <w:sz w:val="16"/>
                <w:szCs w:val="16"/>
              </w:rPr>
            </w:pPr>
            <w:r>
              <w:rPr>
                <w:rFonts w:hint="eastAsia"/>
                <w:sz w:val="16"/>
                <w:szCs w:val="16"/>
              </w:rPr>
              <w:t>主に</w:t>
            </w:r>
            <w:r>
              <w:rPr>
                <w:rFonts w:hint="eastAsia"/>
                <w:sz w:val="16"/>
                <w:szCs w:val="16"/>
              </w:rPr>
              <w:t>Paragraph=Distant</w:t>
            </w:r>
            <w:r>
              <w:rPr>
                <w:rFonts w:hint="eastAsia"/>
                <w:sz w:val="16"/>
                <w:szCs w:val="16"/>
              </w:rPr>
              <w:t>において記述される</w:t>
            </w:r>
            <w:r>
              <w:rPr>
                <w:rFonts w:hint="eastAsia"/>
                <w:sz w:val="16"/>
                <w:szCs w:val="16"/>
              </w:rPr>
              <w:t>M</w:t>
            </w:r>
            <w:r>
              <w:rPr>
                <w:rFonts w:hint="eastAsia"/>
                <w:sz w:val="16"/>
                <w:szCs w:val="16"/>
              </w:rPr>
              <w:t>因子に関わる記述に用いる。</w:t>
            </w:r>
          </w:p>
        </w:tc>
      </w:tr>
      <w:tr w:rsidR="005E447C" w14:paraId="01AB0F65" w14:textId="77777777" w:rsidTr="005E447C">
        <w:tc>
          <w:tcPr>
            <w:cnfStyle w:val="001000000000" w:firstRow="0" w:lastRow="0" w:firstColumn="1" w:lastColumn="0" w:oddVBand="0" w:evenVBand="0" w:oddHBand="0" w:evenHBand="0" w:firstRowFirstColumn="0" w:firstRowLastColumn="0" w:lastRowFirstColumn="0" w:lastRowLastColumn="0"/>
            <w:tcW w:w="1166" w:type="dxa"/>
          </w:tcPr>
          <w:p w14:paraId="78A52614" w14:textId="77777777" w:rsidR="005E447C" w:rsidRDefault="005E447C" w:rsidP="00C64AED">
            <w:pPr>
              <w:rPr>
                <w:sz w:val="16"/>
                <w:szCs w:val="16"/>
              </w:rPr>
            </w:pPr>
            <w:r w:rsidRPr="0076096E">
              <w:rPr>
                <w:rFonts w:hint="eastAsia"/>
                <w:b w:val="0"/>
                <w:color w:val="FF0000"/>
                <w:sz w:val="16"/>
                <w:szCs w:val="16"/>
                <w:highlight w:val="yellow"/>
              </w:rPr>
              <w:t>A</w:t>
            </w:r>
          </w:p>
        </w:tc>
        <w:tc>
          <w:tcPr>
            <w:tcW w:w="1636" w:type="dxa"/>
          </w:tcPr>
          <w:p w14:paraId="72B2D2EF"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解剖学的領域</w:t>
            </w:r>
          </w:p>
        </w:tc>
        <w:tc>
          <w:tcPr>
            <w:tcW w:w="5912" w:type="dxa"/>
          </w:tcPr>
          <w:p w14:paraId="51531CD3"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b/>
                <w:sz w:val="16"/>
                <w:szCs w:val="16"/>
              </w:rPr>
            </w:pPr>
            <w:r>
              <w:rPr>
                <w:rFonts w:hint="eastAsia"/>
                <w:b/>
                <w:sz w:val="16"/>
                <w:szCs w:val="16"/>
              </w:rPr>
              <w:t>・頭部</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頭蓋内</w:t>
            </w:r>
          </w:p>
          <w:p w14:paraId="7C85AA2F"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b/>
                <w:sz w:val="16"/>
                <w:szCs w:val="16"/>
              </w:rPr>
            </w:pPr>
            <w:r>
              <w:rPr>
                <w:rFonts w:hint="eastAsia"/>
                <w:b/>
                <w:sz w:val="16"/>
                <w:szCs w:val="16"/>
              </w:rPr>
              <w:t>・頸部</w:t>
            </w:r>
          </w:p>
          <w:p w14:paraId="2EDEBD9E"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b/>
                <w:sz w:val="16"/>
                <w:szCs w:val="16"/>
              </w:rPr>
            </w:pPr>
            <w:r>
              <w:rPr>
                <w:rFonts w:hint="eastAsia"/>
                <w:b/>
                <w:sz w:val="16"/>
                <w:szCs w:val="16"/>
              </w:rPr>
              <w:t>・胸部</w:t>
            </w:r>
          </w:p>
          <w:p w14:paraId="321D29A5"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b/>
                <w:sz w:val="16"/>
                <w:szCs w:val="16"/>
              </w:rPr>
            </w:pPr>
            <w:r>
              <w:rPr>
                <w:rFonts w:hint="eastAsia"/>
                <w:b/>
                <w:sz w:val="16"/>
                <w:szCs w:val="16"/>
              </w:rPr>
              <w:t>・腹部</w:t>
            </w:r>
          </w:p>
          <w:p w14:paraId="23D37137" w14:textId="77777777" w:rsidR="005E447C" w:rsidRPr="00C56816"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b/>
                <w:sz w:val="16"/>
                <w:szCs w:val="16"/>
              </w:rPr>
              <w:t>・骨盤</w:t>
            </w:r>
            <w:r>
              <w:rPr>
                <w:rFonts w:hint="eastAsia"/>
                <w:b/>
                <w:sz w:val="16"/>
                <w:szCs w:val="16"/>
              </w:rPr>
              <w:t>{</w:t>
            </w:r>
            <w:r>
              <w:rPr>
                <w:rFonts w:hint="eastAsia"/>
                <w:b/>
                <w:sz w:val="16"/>
                <w:szCs w:val="16"/>
              </w:rPr>
              <w:t>内</w:t>
            </w:r>
            <w:r>
              <w:rPr>
                <w:rFonts w:hint="eastAsia"/>
                <w:b/>
                <w:sz w:val="16"/>
                <w:szCs w:val="16"/>
              </w:rPr>
              <w:t>}</w:t>
            </w:r>
          </w:p>
        </w:tc>
      </w:tr>
      <w:tr w:rsidR="005E447C" w14:paraId="043CD791" w14:textId="77777777" w:rsidTr="005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1A7A42F3" w14:textId="77777777" w:rsidR="005E447C" w:rsidRDefault="005E447C" w:rsidP="00C64AED">
            <w:pPr>
              <w:rPr>
                <w:sz w:val="16"/>
                <w:szCs w:val="16"/>
              </w:rPr>
            </w:pPr>
            <w:r w:rsidRPr="0076096E">
              <w:rPr>
                <w:rFonts w:hint="eastAsia"/>
                <w:b w:val="0"/>
                <w:color w:val="FF0000"/>
                <w:sz w:val="16"/>
                <w:szCs w:val="16"/>
                <w:highlight w:val="yellow"/>
              </w:rPr>
              <w:t>A</w:t>
            </w:r>
          </w:p>
        </w:tc>
        <w:tc>
          <w:tcPr>
            <w:tcW w:w="1636" w:type="dxa"/>
          </w:tcPr>
          <w:p w14:paraId="5F673307"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臓器</w:t>
            </w:r>
          </w:p>
        </w:tc>
        <w:tc>
          <w:tcPr>
            <w:tcW w:w="5912" w:type="dxa"/>
          </w:tcPr>
          <w:p w14:paraId="151D80B7" w14:textId="77777777" w:rsidR="005E447C" w:rsidRPr="00D94AB4" w:rsidRDefault="005E447C" w:rsidP="00C64AED">
            <w:pPr>
              <w:cnfStyle w:val="000000100000" w:firstRow="0" w:lastRow="0" w:firstColumn="0" w:lastColumn="0" w:oddVBand="0" w:evenVBand="0" w:oddHBand="1" w:evenHBand="0" w:firstRowFirstColumn="0" w:firstRowLastColumn="0" w:lastRowFirstColumn="0" w:lastRowLastColumn="0"/>
            </w:pPr>
            <w:r w:rsidRPr="00C56816">
              <w:rPr>
                <w:rFonts w:hint="eastAsia"/>
                <w:b/>
                <w:sz w:val="16"/>
                <w:szCs w:val="16"/>
              </w:rPr>
              <w:t>・脳</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右</w:t>
            </w:r>
            <w:r>
              <w:rPr>
                <w:rFonts w:asciiTheme="minorEastAsia" w:hAnsiTheme="minorEastAsia" w:hint="eastAsia"/>
                <w:sz w:val="16"/>
                <w:szCs w:val="16"/>
              </w:rPr>
              <w:t>/</w:t>
            </w:r>
            <w:r>
              <w:rPr>
                <w:rFonts w:asciiTheme="minorEastAsia" w:hAnsiTheme="minorEastAsia" w:hint="eastAsia"/>
                <w:sz w:val="16"/>
                <w:szCs w:val="16"/>
              </w:rPr>
              <w:t>左</w:t>
            </w:r>
            <w:r>
              <w:rPr>
                <w:rFonts w:asciiTheme="minorEastAsia" w:hAnsiTheme="minorEastAsia" w:hint="eastAsia"/>
                <w:sz w:val="16"/>
                <w:szCs w:val="16"/>
              </w:rPr>
              <w:t>}{</w:t>
            </w:r>
            <w:r>
              <w:rPr>
                <w:rFonts w:asciiTheme="minorEastAsia" w:hAnsiTheme="minorEastAsia" w:hint="eastAsia"/>
                <w:sz w:val="16"/>
                <w:szCs w:val="16"/>
              </w:rPr>
              <w:t>前頭</w:t>
            </w:r>
            <w:r>
              <w:rPr>
                <w:rFonts w:asciiTheme="minorEastAsia" w:hAnsiTheme="minorEastAsia" w:hint="eastAsia"/>
                <w:sz w:val="16"/>
                <w:szCs w:val="16"/>
              </w:rPr>
              <w:t>/</w:t>
            </w:r>
            <w:r>
              <w:rPr>
                <w:rFonts w:asciiTheme="minorEastAsia" w:hAnsiTheme="minorEastAsia" w:hint="eastAsia"/>
                <w:sz w:val="16"/>
                <w:szCs w:val="16"/>
              </w:rPr>
              <w:t>頭頂</w:t>
            </w:r>
            <w:r>
              <w:rPr>
                <w:rFonts w:asciiTheme="minorEastAsia" w:hAnsiTheme="minorEastAsia" w:hint="eastAsia"/>
                <w:sz w:val="16"/>
                <w:szCs w:val="16"/>
              </w:rPr>
              <w:t>/</w:t>
            </w:r>
            <w:r>
              <w:rPr>
                <w:rFonts w:asciiTheme="minorEastAsia" w:hAnsiTheme="minorEastAsia" w:hint="eastAsia"/>
                <w:sz w:val="16"/>
                <w:szCs w:val="16"/>
              </w:rPr>
              <w:t>側頭</w:t>
            </w:r>
            <w:r>
              <w:rPr>
                <w:rFonts w:asciiTheme="minorEastAsia" w:hAnsiTheme="minorEastAsia" w:hint="eastAsia"/>
                <w:sz w:val="16"/>
                <w:szCs w:val="16"/>
              </w:rPr>
              <w:t>/</w:t>
            </w:r>
            <w:r>
              <w:rPr>
                <w:rFonts w:asciiTheme="minorEastAsia" w:hAnsiTheme="minorEastAsia" w:hint="eastAsia"/>
                <w:sz w:val="16"/>
                <w:szCs w:val="16"/>
              </w:rPr>
              <w:t>後頭</w:t>
            </w:r>
            <w:r>
              <w:rPr>
                <w:rFonts w:asciiTheme="minorEastAsia" w:hAnsiTheme="minorEastAsia" w:hint="eastAsia"/>
                <w:sz w:val="16"/>
                <w:szCs w:val="16"/>
              </w:rPr>
              <w:t>}</w:t>
            </w:r>
            <w:r>
              <w:rPr>
                <w:rFonts w:asciiTheme="minorEastAsia" w:hAnsiTheme="minorEastAsia" w:hint="eastAsia"/>
                <w:sz w:val="16"/>
                <w:szCs w:val="16"/>
              </w:rPr>
              <w:t>葉、小脳、</w:t>
            </w:r>
            <w:r>
              <w:rPr>
                <w:rFonts w:asciiTheme="minorEastAsia" w:hAnsiTheme="minorEastAsia" w:hint="eastAsia"/>
                <w:sz w:val="16"/>
                <w:szCs w:val="16"/>
              </w:rPr>
              <w:t>{</w:t>
            </w:r>
            <w:r>
              <w:rPr>
                <w:rFonts w:asciiTheme="minorEastAsia" w:hAnsiTheme="minorEastAsia" w:hint="eastAsia"/>
                <w:sz w:val="16"/>
                <w:szCs w:val="16"/>
              </w:rPr>
              <w:t>右</w:t>
            </w:r>
            <w:r>
              <w:rPr>
                <w:rFonts w:asciiTheme="minorEastAsia" w:hAnsiTheme="minorEastAsia" w:hint="eastAsia"/>
                <w:sz w:val="16"/>
                <w:szCs w:val="16"/>
              </w:rPr>
              <w:t>/</w:t>
            </w:r>
            <w:r>
              <w:rPr>
                <w:rFonts w:asciiTheme="minorEastAsia" w:hAnsiTheme="minorEastAsia" w:hint="eastAsia"/>
                <w:sz w:val="16"/>
                <w:szCs w:val="16"/>
              </w:rPr>
              <w:t>左</w:t>
            </w:r>
            <w:r>
              <w:rPr>
                <w:rFonts w:asciiTheme="minorEastAsia" w:hAnsiTheme="minorEastAsia" w:hint="eastAsia"/>
                <w:sz w:val="16"/>
                <w:szCs w:val="16"/>
              </w:rPr>
              <w:t>}</w:t>
            </w:r>
            <w:r>
              <w:rPr>
                <w:rFonts w:asciiTheme="minorEastAsia" w:hAnsiTheme="minorEastAsia" w:hint="eastAsia"/>
                <w:sz w:val="16"/>
                <w:szCs w:val="16"/>
              </w:rPr>
              <w:t>小脳半球、小脳虫部、脳幹</w:t>
            </w:r>
          </w:p>
          <w:p w14:paraId="27DFB8E9"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C56816">
              <w:rPr>
                <w:rFonts w:hint="eastAsia"/>
                <w:b/>
                <w:sz w:val="16"/>
                <w:szCs w:val="16"/>
              </w:rPr>
              <w:t>・甲状腺</w:t>
            </w:r>
            <w:r w:rsidRPr="00C56816">
              <w:rPr>
                <w:rFonts w:hint="eastAsia"/>
                <w:b/>
                <w:sz w:val="16"/>
                <w:szCs w:val="16"/>
              </w:rPr>
              <w:t>{</w:t>
            </w:r>
            <w:r w:rsidRPr="00C56816">
              <w:rPr>
                <w:rFonts w:hint="eastAsia"/>
                <w:b/>
                <w:sz w:val="16"/>
                <w:szCs w:val="16"/>
              </w:rPr>
              <w:t>右葉</w:t>
            </w:r>
            <w:r w:rsidRPr="00C56816">
              <w:rPr>
                <w:rFonts w:hint="eastAsia"/>
                <w:b/>
                <w:sz w:val="16"/>
                <w:szCs w:val="16"/>
              </w:rPr>
              <w:t>/</w:t>
            </w:r>
            <w:r w:rsidRPr="00C56816">
              <w:rPr>
                <w:rFonts w:hint="eastAsia"/>
                <w:b/>
                <w:sz w:val="16"/>
                <w:szCs w:val="16"/>
              </w:rPr>
              <w:t>左葉</w:t>
            </w:r>
            <w:r w:rsidRPr="00C56816">
              <w:rPr>
                <w:rFonts w:hint="eastAsia"/>
                <w:b/>
                <w:sz w:val="16"/>
                <w:szCs w:val="16"/>
              </w:rPr>
              <w:t>/</w:t>
            </w:r>
            <w:r w:rsidRPr="00C56816">
              <w:rPr>
                <w:rFonts w:hint="eastAsia"/>
                <w:b/>
                <w:sz w:val="16"/>
                <w:szCs w:val="16"/>
              </w:rPr>
              <w:t>峡部</w:t>
            </w:r>
            <w:r w:rsidRPr="00C56816">
              <w:rPr>
                <w:rFonts w:hint="eastAsia"/>
                <w:b/>
                <w:sz w:val="16"/>
                <w:szCs w:val="16"/>
              </w:rPr>
              <w:t>}</w:t>
            </w:r>
          </w:p>
          <w:p w14:paraId="4CC5809C"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・食道</w:t>
            </w:r>
          </w:p>
          <w:p w14:paraId="4FE3C2D4" w14:textId="77777777" w:rsidR="005E447C" w:rsidRPr="00C56816"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・肺</w:t>
            </w:r>
          </w:p>
          <w:p w14:paraId="6FB616E7"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sidRPr="00C56816">
              <w:rPr>
                <w:rFonts w:hint="eastAsia"/>
                <w:b/>
                <w:sz w:val="16"/>
                <w:szCs w:val="16"/>
              </w:rPr>
              <w:t>・肝臓</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rFonts w:hint="eastAsia"/>
                <w:sz w:val="16"/>
                <w:szCs w:val="16"/>
              </w:rPr>
              <w:t>肝内</w:t>
            </w:r>
          </w:p>
          <w:p w14:paraId="37999E98"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sidRPr="00C56816">
              <w:rPr>
                <w:rFonts w:hint="eastAsia"/>
                <w:b/>
                <w:sz w:val="16"/>
                <w:szCs w:val="16"/>
              </w:rPr>
              <w:t>・胆嚢</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rFonts w:hint="eastAsia"/>
                <w:sz w:val="16"/>
                <w:szCs w:val="16"/>
              </w:rPr>
              <w:t>胆</w:t>
            </w:r>
          </w:p>
          <w:p w14:paraId="1B65FEAB"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sidRPr="00C56816">
              <w:rPr>
                <w:rFonts w:hint="eastAsia"/>
                <w:b/>
                <w:sz w:val="16"/>
                <w:szCs w:val="16"/>
              </w:rPr>
              <w:t>・膵臓</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sz w:val="16"/>
                <w:szCs w:val="16"/>
              </w:rPr>
              <w:t>{</w:t>
            </w:r>
            <w:r>
              <w:rPr>
                <w:rFonts w:hint="eastAsia"/>
                <w:sz w:val="16"/>
                <w:szCs w:val="16"/>
              </w:rPr>
              <w:t>膵</w:t>
            </w:r>
            <w:r>
              <w:rPr>
                <w:rFonts w:hint="eastAsia"/>
                <w:sz w:val="16"/>
                <w:szCs w:val="16"/>
              </w:rPr>
              <w:t>/</w:t>
            </w:r>
            <w:r>
              <w:rPr>
                <w:rFonts w:hint="eastAsia"/>
                <w:sz w:val="16"/>
                <w:szCs w:val="16"/>
              </w:rPr>
              <w:t>すい</w:t>
            </w:r>
            <w:r>
              <w:rPr>
                <w:rFonts w:hint="eastAsia"/>
                <w:sz w:val="16"/>
                <w:szCs w:val="16"/>
              </w:rPr>
              <w:t>}</w:t>
            </w:r>
            <w:r>
              <w:rPr>
                <w:rFonts w:hint="eastAsia"/>
                <w:sz w:val="16"/>
                <w:szCs w:val="16"/>
              </w:rPr>
              <w:t>臓、主膵管、膵</w:t>
            </w:r>
            <w:r>
              <w:rPr>
                <w:rFonts w:hint="eastAsia"/>
                <w:sz w:val="16"/>
                <w:szCs w:val="16"/>
              </w:rPr>
              <w:t>{</w:t>
            </w:r>
            <w:r>
              <w:rPr>
                <w:rFonts w:hint="eastAsia"/>
                <w:sz w:val="16"/>
                <w:szCs w:val="16"/>
              </w:rPr>
              <w:t>頭</w:t>
            </w:r>
            <w:r>
              <w:rPr>
                <w:rFonts w:hint="eastAsia"/>
                <w:sz w:val="16"/>
                <w:szCs w:val="16"/>
              </w:rPr>
              <w:t>/</w:t>
            </w:r>
            <w:r>
              <w:rPr>
                <w:rFonts w:hint="eastAsia"/>
                <w:sz w:val="16"/>
                <w:szCs w:val="16"/>
              </w:rPr>
              <w:t>尾</w:t>
            </w:r>
            <w:r>
              <w:rPr>
                <w:rFonts w:hint="eastAsia"/>
                <w:sz w:val="16"/>
                <w:szCs w:val="16"/>
              </w:rPr>
              <w:t>}</w:t>
            </w:r>
            <w:r>
              <w:rPr>
                <w:rFonts w:hint="eastAsia"/>
                <w:sz w:val="16"/>
                <w:szCs w:val="16"/>
              </w:rPr>
              <w:t>部</w:t>
            </w:r>
          </w:p>
          <w:p w14:paraId="32E7AA9B"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sidRPr="00C56816">
              <w:rPr>
                <w:rFonts w:hint="eastAsia"/>
                <w:b/>
                <w:sz w:val="16"/>
                <w:szCs w:val="16"/>
              </w:rPr>
              <w:t>・脾臓</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rFonts w:hint="eastAsia"/>
                <w:sz w:val="16"/>
                <w:szCs w:val="16"/>
              </w:rPr>
              <w:t>脾</w:t>
            </w:r>
            <w:r>
              <w:rPr>
                <w:sz w:val="16"/>
                <w:szCs w:val="16"/>
              </w:rPr>
              <w:br/>
            </w:r>
            <w:r w:rsidRPr="00C56816">
              <w:rPr>
                <w:rFonts w:hint="eastAsia"/>
                <w:b/>
                <w:sz w:val="16"/>
                <w:szCs w:val="16"/>
              </w:rPr>
              <w:t>・</w:t>
            </w:r>
            <w:r w:rsidRPr="00C56816">
              <w:rPr>
                <w:rFonts w:hint="eastAsia"/>
                <w:b/>
                <w:sz w:val="16"/>
                <w:szCs w:val="16"/>
              </w:rPr>
              <w:t>{</w:t>
            </w:r>
            <w:r w:rsidRPr="00C56816">
              <w:rPr>
                <w:rFonts w:hint="eastAsia"/>
                <w:b/>
                <w:sz w:val="16"/>
                <w:szCs w:val="16"/>
              </w:rPr>
              <w:t>右</w:t>
            </w:r>
            <w:r w:rsidRPr="00C56816">
              <w:rPr>
                <w:rFonts w:hint="eastAsia"/>
                <w:b/>
                <w:sz w:val="16"/>
                <w:szCs w:val="16"/>
              </w:rPr>
              <w:t>/</w:t>
            </w:r>
            <w:r w:rsidRPr="00C56816">
              <w:rPr>
                <w:rFonts w:hint="eastAsia"/>
                <w:b/>
                <w:sz w:val="16"/>
                <w:szCs w:val="16"/>
              </w:rPr>
              <w:t>左</w:t>
            </w:r>
            <w:r w:rsidRPr="00C56816">
              <w:rPr>
                <w:b/>
                <w:sz w:val="16"/>
                <w:szCs w:val="16"/>
              </w:rPr>
              <w:t>}</w:t>
            </w:r>
            <w:r w:rsidRPr="00C56816">
              <w:rPr>
                <w:rFonts w:hint="eastAsia"/>
                <w:b/>
                <w:sz w:val="16"/>
                <w:szCs w:val="16"/>
              </w:rPr>
              <w:t>腎臓</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rFonts w:hint="eastAsia"/>
                <w:sz w:val="16"/>
                <w:szCs w:val="16"/>
              </w:rPr>
              <w:t>右</w:t>
            </w:r>
            <w:r>
              <w:rPr>
                <w:rFonts w:hint="eastAsia"/>
                <w:sz w:val="16"/>
                <w:szCs w:val="16"/>
              </w:rPr>
              <w:t>/</w:t>
            </w:r>
            <w:r>
              <w:rPr>
                <w:rFonts w:hint="eastAsia"/>
                <w:sz w:val="16"/>
                <w:szCs w:val="16"/>
              </w:rPr>
              <w:t>左</w:t>
            </w:r>
            <w:r>
              <w:rPr>
                <w:sz w:val="16"/>
                <w:szCs w:val="16"/>
              </w:rPr>
              <w:t>}</w:t>
            </w:r>
            <w:r>
              <w:rPr>
                <w:rFonts w:hint="eastAsia"/>
                <w:sz w:val="16"/>
                <w:szCs w:val="16"/>
              </w:rPr>
              <w:t>腎、腎</w:t>
            </w:r>
            <w:r>
              <w:rPr>
                <w:rFonts w:hint="eastAsia"/>
                <w:sz w:val="16"/>
                <w:szCs w:val="16"/>
              </w:rPr>
              <w:t>{</w:t>
            </w:r>
            <w:r>
              <w:rPr>
                <w:rFonts w:hint="eastAsia"/>
                <w:sz w:val="16"/>
                <w:szCs w:val="16"/>
              </w:rPr>
              <w:t>上極</w:t>
            </w:r>
            <w:r>
              <w:rPr>
                <w:rFonts w:hint="eastAsia"/>
                <w:sz w:val="16"/>
                <w:szCs w:val="16"/>
              </w:rPr>
              <w:t>/</w:t>
            </w:r>
            <w:r>
              <w:rPr>
                <w:rFonts w:hint="eastAsia"/>
                <w:sz w:val="16"/>
                <w:szCs w:val="16"/>
              </w:rPr>
              <w:t>下極</w:t>
            </w:r>
            <w:r>
              <w:rPr>
                <w:rFonts w:hint="eastAsia"/>
                <w:sz w:val="16"/>
                <w:szCs w:val="16"/>
              </w:rPr>
              <w:t>}</w:t>
            </w:r>
          </w:p>
          <w:p w14:paraId="7C88D6E5" w14:textId="77777777" w:rsidR="005E447C" w:rsidRPr="00C56816"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C56816">
              <w:rPr>
                <w:rFonts w:hint="eastAsia"/>
                <w:b/>
                <w:sz w:val="16"/>
                <w:szCs w:val="16"/>
              </w:rPr>
              <w:t>・</w:t>
            </w:r>
            <w:r w:rsidRPr="00C56816">
              <w:rPr>
                <w:rFonts w:hint="eastAsia"/>
                <w:b/>
                <w:sz w:val="16"/>
                <w:szCs w:val="16"/>
              </w:rPr>
              <w:t>{</w:t>
            </w:r>
            <w:r w:rsidRPr="00C56816">
              <w:rPr>
                <w:rFonts w:hint="eastAsia"/>
                <w:b/>
                <w:sz w:val="16"/>
                <w:szCs w:val="16"/>
              </w:rPr>
              <w:t>右</w:t>
            </w:r>
            <w:r w:rsidRPr="00C56816">
              <w:rPr>
                <w:rFonts w:hint="eastAsia"/>
                <w:b/>
                <w:sz w:val="16"/>
                <w:szCs w:val="16"/>
              </w:rPr>
              <w:t>/</w:t>
            </w:r>
            <w:r w:rsidRPr="00C56816">
              <w:rPr>
                <w:rFonts w:hint="eastAsia"/>
                <w:b/>
                <w:sz w:val="16"/>
                <w:szCs w:val="16"/>
              </w:rPr>
              <w:t>左</w:t>
            </w:r>
            <w:r w:rsidRPr="00C56816">
              <w:rPr>
                <w:b/>
                <w:sz w:val="16"/>
                <w:szCs w:val="16"/>
              </w:rPr>
              <w:t>}</w:t>
            </w:r>
            <w:r w:rsidRPr="00C56816">
              <w:rPr>
                <w:rFonts w:hint="eastAsia"/>
                <w:b/>
                <w:sz w:val="16"/>
                <w:szCs w:val="16"/>
              </w:rPr>
              <w:t>副腎</w:t>
            </w:r>
          </w:p>
          <w:p w14:paraId="28A9002F" w14:textId="77777777" w:rsidR="005E447C" w:rsidRPr="00C56816"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C56816">
              <w:rPr>
                <w:rFonts w:hint="eastAsia"/>
                <w:b/>
                <w:sz w:val="16"/>
                <w:szCs w:val="16"/>
              </w:rPr>
              <w:t>・膀胱</w:t>
            </w:r>
          </w:p>
          <w:p w14:paraId="7678E19D" w14:textId="77777777" w:rsidR="005E447C" w:rsidRPr="00C56816"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C56816">
              <w:rPr>
                <w:rFonts w:hint="eastAsia"/>
                <w:b/>
                <w:sz w:val="16"/>
                <w:szCs w:val="16"/>
              </w:rPr>
              <w:t>・前立腺</w:t>
            </w:r>
          </w:p>
          <w:p w14:paraId="16743C5F"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・骨</w:t>
            </w:r>
            <w:r>
              <w:rPr>
                <w:rFonts w:hint="eastAsia"/>
                <w:b/>
                <w:sz w:val="16"/>
                <w:szCs w:val="16"/>
              </w:rPr>
              <w:t xml:space="preserve"> </w:t>
            </w:r>
            <w:r w:rsidRPr="00EF6F9B">
              <w:rPr>
                <w:rFonts w:hint="eastAsia"/>
                <w:sz w:val="16"/>
                <w:szCs w:val="16"/>
              </w:rPr>
              <w:t xml:space="preserve">: </w:t>
            </w:r>
            <w:r w:rsidRPr="00EF6F9B">
              <w:rPr>
                <w:rFonts w:hint="eastAsia"/>
                <w:sz w:val="16"/>
                <w:szCs w:val="16"/>
              </w:rPr>
              <w:t>肋骨、胸椎などの直接浸潤の可能性のある骨を除</w:t>
            </w:r>
            <w:r>
              <w:rPr>
                <w:rFonts w:hint="eastAsia"/>
                <w:sz w:val="16"/>
                <w:szCs w:val="16"/>
              </w:rPr>
              <w:t>いたその他の全ての骨</w:t>
            </w:r>
          </w:p>
        </w:tc>
      </w:tr>
      <w:tr w:rsidR="005E447C" w14:paraId="5AF73FEF" w14:textId="77777777" w:rsidTr="005E447C">
        <w:tc>
          <w:tcPr>
            <w:cnfStyle w:val="001000000000" w:firstRow="0" w:lastRow="0" w:firstColumn="1" w:lastColumn="0" w:oddVBand="0" w:evenVBand="0" w:oddHBand="0" w:evenHBand="0" w:firstRowFirstColumn="0" w:firstRowLastColumn="0" w:lastRowFirstColumn="0" w:lastRowLastColumn="0"/>
            <w:tcW w:w="1166" w:type="dxa"/>
          </w:tcPr>
          <w:p w14:paraId="2D267AFE" w14:textId="5CB184E5" w:rsidR="005E447C" w:rsidRDefault="000630FC" w:rsidP="00C64AED">
            <w:pPr>
              <w:rPr>
                <w:sz w:val="16"/>
                <w:szCs w:val="16"/>
              </w:rPr>
            </w:pPr>
            <w:r w:rsidRPr="00F56719">
              <w:rPr>
                <w:rFonts w:hint="eastAsia"/>
                <w:b w:val="0"/>
                <w:color w:val="FF0000"/>
                <w:sz w:val="16"/>
                <w:szCs w:val="16"/>
                <w:highlight w:val="yellow"/>
              </w:rPr>
              <w:t>タグ無し</w:t>
            </w:r>
          </w:p>
        </w:tc>
        <w:tc>
          <w:tcPr>
            <w:tcW w:w="1636" w:type="dxa"/>
          </w:tcPr>
          <w:p w14:paraId="38492748" w14:textId="77777777" w:rsidR="005E447C" w:rsidRPr="00EF6F9B"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bookmarkStart w:id="936" w:name="_Hlk4449543"/>
            <w:r>
              <w:rPr>
                <w:rFonts w:hint="eastAsia"/>
                <w:sz w:val="16"/>
                <w:szCs w:val="16"/>
              </w:rPr>
              <w:t>臓器の病的意義</w:t>
            </w:r>
          </w:p>
        </w:tc>
        <w:tc>
          <w:tcPr>
            <w:tcW w:w="5912" w:type="dxa"/>
          </w:tcPr>
          <w:p w14:paraId="6974DA28" w14:textId="6C1B2F20" w:rsidR="005E447C" w:rsidRPr="00D25BDF"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解剖学的領域タグ、</w:t>
            </w:r>
            <w:r w:rsidRPr="00D25BDF">
              <w:rPr>
                <w:rFonts w:hint="eastAsia"/>
                <w:sz w:val="16"/>
                <w:szCs w:val="16"/>
              </w:rPr>
              <w:t>臓器タグ</w:t>
            </w:r>
            <w:r>
              <w:rPr>
                <w:rFonts w:hint="eastAsia"/>
                <w:sz w:val="16"/>
                <w:szCs w:val="16"/>
              </w:rPr>
              <w:t>に含めて</w:t>
            </w:r>
            <w:r w:rsidRPr="00D25BDF">
              <w:rPr>
                <w:rFonts w:hint="eastAsia"/>
                <w:sz w:val="16"/>
                <w:szCs w:val="16"/>
              </w:rPr>
              <w:t>記載する</w:t>
            </w:r>
          </w:p>
          <w:p w14:paraId="42E22B0A" w14:textId="77777777" w:rsidR="005E447C" w:rsidRPr="00CE591D"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b/>
                <w:sz w:val="16"/>
                <w:szCs w:val="16"/>
              </w:rPr>
              <w:t>・</w:t>
            </w:r>
            <w:r>
              <w:rPr>
                <w:rFonts w:hint="eastAsia"/>
                <w:b/>
                <w:sz w:val="16"/>
                <w:szCs w:val="16"/>
              </w:rPr>
              <w:t>Malignant</w:t>
            </w:r>
            <w:r>
              <w:rPr>
                <w:b/>
                <w:sz w:val="16"/>
                <w:szCs w:val="16"/>
              </w:rPr>
              <w:t xml:space="preserve"> : </w:t>
            </w:r>
            <w:r w:rsidRPr="00CE591D">
              <w:rPr>
                <w:rFonts w:hint="eastAsia"/>
                <w:sz w:val="16"/>
                <w:szCs w:val="16"/>
              </w:rPr>
              <w:t>転移陽性臓器</w:t>
            </w:r>
            <w:r w:rsidRPr="00CE591D">
              <w:rPr>
                <w:rFonts w:hint="eastAsia"/>
                <w:sz w:val="16"/>
                <w:szCs w:val="16"/>
              </w:rPr>
              <w:t xml:space="preserve"> </w:t>
            </w:r>
          </w:p>
          <w:p w14:paraId="7999F7CB" w14:textId="77777777" w:rsidR="005E447C" w:rsidRPr="00CE591D"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b/>
                <w:sz w:val="16"/>
                <w:szCs w:val="16"/>
              </w:rPr>
              <w:t>・</w:t>
            </w:r>
            <w:r>
              <w:rPr>
                <w:rFonts w:hint="eastAsia"/>
                <w:b/>
                <w:sz w:val="16"/>
                <w:szCs w:val="16"/>
              </w:rPr>
              <w:t>Benign</w:t>
            </w:r>
            <w:r>
              <w:rPr>
                <w:b/>
                <w:sz w:val="16"/>
                <w:szCs w:val="16"/>
              </w:rPr>
              <w:t xml:space="preserve"> : </w:t>
            </w:r>
            <w:r w:rsidRPr="00CE591D">
              <w:rPr>
                <w:rFonts w:hint="eastAsia"/>
                <w:sz w:val="16"/>
                <w:szCs w:val="16"/>
              </w:rPr>
              <w:t>良性疾患が指摘される臓器</w:t>
            </w:r>
          </w:p>
          <w:p w14:paraId="22C42CCB" w14:textId="519274D8" w:rsidR="005E447C" w:rsidRPr="00D36F52" w:rsidRDefault="005E447C" w:rsidP="00C64AED">
            <w:pPr>
              <w:cnfStyle w:val="000000000000" w:firstRow="0" w:lastRow="0" w:firstColumn="0" w:lastColumn="0" w:oddVBand="0" w:evenVBand="0" w:oddHBand="0" w:evenHBand="0" w:firstRowFirstColumn="0" w:firstRowLastColumn="0" w:lastRowFirstColumn="0" w:lastRowLastColumn="0"/>
              <w:rPr>
                <w:b/>
                <w:sz w:val="16"/>
                <w:szCs w:val="16"/>
              </w:rPr>
            </w:pPr>
            <w:r>
              <w:rPr>
                <w:rFonts w:hint="eastAsia"/>
                <w:b/>
                <w:sz w:val="16"/>
                <w:szCs w:val="16"/>
              </w:rPr>
              <w:t>・</w:t>
            </w:r>
            <w:r w:rsidRPr="000630FC">
              <w:rPr>
                <w:rFonts w:hint="eastAsia"/>
                <w:b/>
                <w:color w:val="000000" w:themeColor="text1"/>
                <w:sz w:val="16"/>
                <w:szCs w:val="16"/>
              </w:rPr>
              <w:t>Normal</w:t>
            </w:r>
            <w:r w:rsidRPr="000630FC">
              <w:rPr>
                <w:b/>
                <w:color w:val="000000" w:themeColor="text1"/>
                <w:sz w:val="16"/>
                <w:szCs w:val="16"/>
              </w:rPr>
              <w:t xml:space="preserve"> </w:t>
            </w:r>
            <w:r w:rsidRPr="000630FC">
              <w:rPr>
                <w:rFonts w:hint="eastAsia"/>
                <w:b/>
                <w:color w:val="000000" w:themeColor="text1"/>
                <w:sz w:val="16"/>
                <w:szCs w:val="16"/>
              </w:rPr>
              <w:t xml:space="preserve">: </w:t>
            </w:r>
            <w:r w:rsidRPr="000630FC">
              <w:rPr>
                <w:rFonts w:hint="eastAsia"/>
                <w:color w:val="000000" w:themeColor="text1"/>
                <w:sz w:val="16"/>
                <w:szCs w:val="16"/>
              </w:rPr>
              <w:t>異常所見なし</w:t>
            </w:r>
            <w:r w:rsidRPr="000630FC">
              <w:rPr>
                <w:rFonts w:hint="eastAsia"/>
                <w:color w:val="000000" w:themeColor="text1"/>
                <w:sz w:val="16"/>
                <w:szCs w:val="16"/>
              </w:rPr>
              <w:t xml:space="preserve"> </w:t>
            </w:r>
            <w:r w:rsidRPr="000630FC">
              <w:rPr>
                <w:rFonts w:asciiTheme="minorEastAsia" w:hAnsiTheme="minorEastAsia" w:hint="eastAsia"/>
                <w:color w:val="000000" w:themeColor="text1"/>
                <w:sz w:val="16"/>
                <w:szCs w:val="16"/>
              </w:rPr>
              <w:t>⊃</w:t>
            </w:r>
            <w:r w:rsidRPr="000630FC">
              <w:rPr>
                <w:rFonts w:asciiTheme="minorEastAsia" w:hAnsiTheme="minorEastAsia" w:hint="eastAsia"/>
                <w:color w:val="000000" w:themeColor="text1"/>
                <w:sz w:val="16"/>
                <w:szCs w:val="16"/>
              </w:rPr>
              <w:t xml:space="preserve"> </w:t>
            </w:r>
            <w:r w:rsidRPr="000630FC">
              <w:rPr>
                <w:rFonts w:asciiTheme="minorEastAsia" w:hAnsiTheme="minorEastAsia" w:hint="eastAsia"/>
                <w:color w:val="000000" w:themeColor="text1"/>
                <w:sz w:val="16"/>
                <w:szCs w:val="16"/>
              </w:rPr>
              <w:t>特記事項なし</w:t>
            </w:r>
          </w:p>
        </w:tc>
      </w:tr>
      <w:tr w:rsidR="005E447C" w14:paraId="03C55C16" w14:textId="77777777" w:rsidTr="005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5A5CAC02" w14:textId="77777777" w:rsidR="005E447C" w:rsidRDefault="005E447C" w:rsidP="00C64AED">
            <w:pPr>
              <w:rPr>
                <w:sz w:val="16"/>
                <w:szCs w:val="16"/>
              </w:rPr>
            </w:pPr>
            <w:r w:rsidRPr="0076096E">
              <w:rPr>
                <w:rFonts w:hint="eastAsia"/>
                <w:b w:val="0"/>
                <w:color w:val="FF0000"/>
                <w:sz w:val="16"/>
                <w:szCs w:val="16"/>
                <w:highlight w:val="yellow"/>
              </w:rPr>
              <w:t>D</w:t>
            </w:r>
          </w:p>
        </w:tc>
        <w:bookmarkEnd w:id="936"/>
        <w:tc>
          <w:tcPr>
            <w:tcW w:w="1636" w:type="dxa"/>
          </w:tcPr>
          <w:p w14:paraId="303FB00E"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病変</w:t>
            </w:r>
          </w:p>
        </w:tc>
        <w:tc>
          <w:tcPr>
            <w:tcW w:w="5912" w:type="dxa"/>
          </w:tcPr>
          <w:p w14:paraId="1651CF12"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・転移性病変</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転移、転移を疑う異常所見、腫大</w:t>
            </w:r>
          </w:p>
          <w:p w14:paraId="5B81B20A" w14:textId="77777777" w:rsidR="005E447C" w:rsidRPr="006A191A"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6A191A">
              <w:rPr>
                <w:rFonts w:hint="eastAsia"/>
                <w:b/>
                <w:sz w:val="16"/>
                <w:szCs w:val="16"/>
              </w:rPr>
              <w:t>・結節性病変</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結節</w:t>
            </w:r>
          </w:p>
          <w:p w14:paraId="199814EF"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6A191A">
              <w:rPr>
                <w:rFonts w:hint="eastAsia"/>
                <w:b/>
                <w:sz w:val="16"/>
                <w:szCs w:val="16"/>
              </w:rPr>
              <w:t>・腫瘍性病変</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腫瘍</w:t>
            </w:r>
          </w:p>
          <w:p w14:paraId="7A67CC7E" w14:textId="77777777" w:rsidR="005E447C" w:rsidRPr="00D94AB4" w:rsidRDefault="005E447C"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Pr>
                <w:rFonts w:hint="eastAsia"/>
                <w:b/>
                <w:sz w:val="16"/>
                <w:szCs w:val="16"/>
              </w:rPr>
              <w:t>・嚢胞性病変</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嚢胞、</w:t>
            </w:r>
            <w:r w:rsidRPr="00EF61F1">
              <w:rPr>
                <w:rFonts w:asciiTheme="minorEastAsia" w:hAnsiTheme="minorEastAsia" w:hint="eastAsia"/>
                <w:sz w:val="16"/>
                <w:szCs w:val="16"/>
              </w:rPr>
              <w:t>嚢疱</w:t>
            </w:r>
          </w:p>
          <w:p w14:paraId="7B1CFC66" w14:textId="77777777" w:rsidR="005E447C" w:rsidRPr="00F87636" w:rsidRDefault="005E447C"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Pr>
                <w:rFonts w:hint="eastAsia"/>
                <w:b/>
                <w:sz w:val="16"/>
                <w:szCs w:val="16"/>
              </w:rPr>
              <w:t>・リンパ節転移</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リンパ節腫大、</w:t>
            </w:r>
            <w:r>
              <w:rPr>
                <w:rFonts w:asciiTheme="minorEastAsia" w:hAnsiTheme="minorEastAsia" w:hint="eastAsia"/>
                <w:sz w:val="16"/>
                <w:szCs w:val="16"/>
              </w:rPr>
              <w:t>{</w:t>
            </w:r>
            <w:r>
              <w:rPr>
                <w:rFonts w:asciiTheme="minorEastAsia" w:hAnsiTheme="minorEastAsia" w:hint="eastAsia"/>
                <w:sz w:val="16"/>
                <w:szCs w:val="16"/>
              </w:rPr>
              <w:t>病的有意な</w:t>
            </w:r>
            <w:r>
              <w:rPr>
                <w:rFonts w:asciiTheme="minorEastAsia" w:hAnsiTheme="minorEastAsia" w:hint="eastAsia"/>
                <w:sz w:val="16"/>
                <w:szCs w:val="16"/>
              </w:rPr>
              <w:t>}</w:t>
            </w:r>
            <w:r>
              <w:rPr>
                <w:rFonts w:asciiTheme="minorEastAsia" w:hAnsiTheme="minorEastAsia" w:hint="eastAsia"/>
                <w:sz w:val="16"/>
                <w:szCs w:val="16"/>
              </w:rPr>
              <w:t>リンパ節腫大、</w:t>
            </w:r>
            <w:r>
              <w:rPr>
                <w:rFonts w:asciiTheme="minorEastAsia" w:hAnsiTheme="minorEastAsia" w:hint="eastAsia"/>
                <w:sz w:val="16"/>
                <w:szCs w:val="16"/>
              </w:rPr>
              <w:t>{</w:t>
            </w:r>
            <w:r>
              <w:rPr>
                <w:rFonts w:asciiTheme="minorEastAsia" w:hAnsiTheme="minorEastAsia" w:hint="eastAsia"/>
                <w:sz w:val="16"/>
                <w:szCs w:val="16"/>
              </w:rPr>
              <w:t>病的</w:t>
            </w:r>
            <w:r>
              <w:rPr>
                <w:rFonts w:asciiTheme="minorEastAsia" w:hAnsiTheme="minorEastAsia" w:hint="eastAsia"/>
                <w:sz w:val="16"/>
                <w:szCs w:val="16"/>
              </w:rPr>
              <w:t>}</w:t>
            </w:r>
            <w:r>
              <w:rPr>
                <w:rFonts w:asciiTheme="minorEastAsia" w:hAnsiTheme="minorEastAsia" w:hint="eastAsia"/>
                <w:sz w:val="16"/>
                <w:szCs w:val="16"/>
              </w:rPr>
              <w:t>腫大リンパ節</w:t>
            </w:r>
          </w:p>
          <w:p w14:paraId="220BD45C"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sidRPr="00843D1B">
              <w:rPr>
                <w:rFonts w:hint="eastAsia"/>
                <w:sz w:val="16"/>
                <w:szCs w:val="16"/>
              </w:rPr>
              <w:t>脳</w:t>
            </w:r>
            <w:r>
              <w:rPr>
                <w:rFonts w:hint="eastAsia"/>
                <w:sz w:val="16"/>
                <w:szCs w:val="16"/>
              </w:rPr>
              <w:t xml:space="preserve"> {</w:t>
            </w:r>
          </w:p>
          <w:p w14:paraId="3ADE9847" w14:textId="77777777" w:rsidR="005E447C" w:rsidRPr="00C604E6"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 xml:space="preserve">　</w:t>
            </w:r>
            <w:r w:rsidRPr="00F3118D">
              <w:rPr>
                <w:rFonts w:hint="eastAsia"/>
                <w:b/>
                <w:sz w:val="16"/>
                <w:szCs w:val="16"/>
              </w:rPr>
              <w:t>・脳転移</w:t>
            </w:r>
            <w:r>
              <w:rPr>
                <w:rFonts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sz w:val="16"/>
                <w:szCs w:val="16"/>
              </w:rPr>
              <w:t>{</w:t>
            </w:r>
            <w:r>
              <w:rPr>
                <w:rFonts w:hint="eastAsia"/>
                <w:sz w:val="16"/>
                <w:szCs w:val="16"/>
              </w:rPr>
              <w:t>脳内</w:t>
            </w:r>
            <w:r>
              <w:rPr>
                <w:rFonts w:hint="eastAsia"/>
                <w:sz w:val="16"/>
                <w:szCs w:val="16"/>
              </w:rPr>
              <w:t>/</w:t>
            </w:r>
            <w:r>
              <w:rPr>
                <w:rFonts w:hint="eastAsia"/>
                <w:sz w:val="16"/>
                <w:szCs w:val="16"/>
              </w:rPr>
              <w:t>頭蓋内</w:t>
            </w:r>
            <w:r>
              <w:rPr>
                <w:rFonts w:hint="eastAsia"/>
                <w:sz w:val="16"/>
                <w:szCs w:val="16"/>
              </w:rPr>
              <w:t>}</w:t>
            </w:r>
            <w:r>
              <w:rPr>
                <w:rFonts w:hint="eastAsia"/>
                <w:sz w:val="16"/>
                <w:szCs w:val="16"/>
              </w:rPr>
              <w:t>に転移</w:t>
            </w:r>
            <w:r>
              <w:rPr>
                <w:rFonts w:hint="eastAsia"/>
                <w:sz w:val="16"/>
                <w:szCs w:val="16"/>
              </w:rPr>
              <w:t>{</w:t>
            </w:r>
            <w:r>
              <w:rPr>
                <w:rFonts w:hint="eastAsia"/>
                <w:sz w:val="16"/>
                <w:szCs w:val="16"/>
              </w:rPr>
              <w:t>を疑う所見</w:t>
            </w:r>
            <w:r>
              <w:rPr>
                <w:rFonts w:hint="eastAsia"/>
                <w:sz w:val="16"/>
                <w:szCs w:val="16"/>
              </w:rPr>
              <w:t>/</w:t>
            </w:r>
            <w:r>
              <w:rPr>
                <w:rFonts w:hint="eastAsia"/>
                <w:sz w:val="16"/>
                <w:szCs w:val="16"/>
              </w:rPr>
              <w:t>を疑う異常所見</w:t>
            </w:r>
            <w:r>
              <w:rPr>
                <w:rFonts w:hint="eastAsia"/>
                <w:sz w:val="16"/>
                <w:szCs w:val="16"/>
              </w:rPr>
              <w:t>}</w:t>
            </w:r>
            <w:r>
              <w:rPr>
                <w:rFonts w:hint="eastAsia"/>
                <w:sz w:val="16"/>
                <w:szCs w:val="16"/>
              </w:rPr>
              <w:t>、</w:t>
            </w:r>
            <w:r>
              <w:rPr>
                <w:sz w:val="16"/>
                <w:szCs w:val="16"/>
              </w:rPr>
              <w:t>{</w:t>
            </w:r>
            <w:r>
              <w:rPr>
                <w:rFonts w:hint="eastAsia"/>
                <w:sz w:val="16"/>
                <w:szCs w:val="16"/>
              </w:rPr>
              <w:t>脳内</w:t>
            </w:r>
            <w:r>
              <w:rPr>
                <w:rFonts w:hint="eastAsia"/>
                <w:sz w:val="16"/>
                <w:szCs w:val="16"/>
              </w:rPr>
              <w:t>/</w:t>
            </w:r>
            <w:r>
              <w:rPr>
                <w:rFonts w:hint="eastAsia"/>
                <w:sz w:val="16"/>
                <w:szCs w:val="16"/>
              </w:rPr>
              <w:t>頭蓋内</w:t>
            </w:r>
            <w:r>
              <w:rPr>
                <w:rFonts w:hint="eastAsia"/>
                <w:sz w:val="16"/>
                <w:szCs w:val="16"/>
              </w:rPr>
              <w:t>}</w:t>
            </w:r>
            <w:r>
              <w:rPr>
                <w:rFonts w:hint="eastAsia"/>
                <w:sz w:val="16"/>
                <w:szCs w:val="16"/>
              </w:rPr>
              <w:t>に</w:t>
            </w:r>
            <w:r>
              <w:rPr>
                <w:rFonts w:hint="eastAsia"/>
                <w:sz w:val="16"/>
                <w:szCs w:val="16"/>
              </w:rPr>
              <w:t>{</w:t>
            </w:r>
            <w:r>
              <w:rPr>
                <w:rFonts w:hint="eastAsia"/>
                <w:sz w:val="16"/>
                <w:szCs w:val="16"/>
              </w:rPr>
              <w:t>造影</w:t>
            </w:r>
            <w:r>
              <w:rPr>
                <w:rFonts w:hint="eastAsia"/>
                <w:sz w:val="16"/>
                <w:szCs w:val="16"/>
              </w:rPr>
              <w:t>}</w:t>
            </w:r>
            <w:r>
              <w:rPr>
                <w:sz w:val="16"/>
                <w:szCs w:val="16"/>
              </w:rPr>
              <w:t>{</w:t>
            </w:r>
            <w:r>
              <w:rPr>
                <w:rFonts w:hint="eastAsia"/>
                <w:sz w:val="16"/>
                <w:szCs w:val="16"/>
              </w:rPr>
              <w:t>結節</w:t>
            </w:r>
            <w:r>
              <w:rPr>
                <w:rFonts w:hint="eastAsia"/>
                <w:sz w:val="16"/>
                <w:szCs w:val="16"/>
              </w:rPr>
              <w:t>/</w:t>
            </w:r>
            <w:r>
              <w:rPr>
                <w:rFonts w:hint="eastAsia"/>
                <w:sz w:val="16"/>
                <w:szCs w:val="16"/>
              </w:rPr>
              <w:t>腫瘤</w:t>
            </w:r>
            <w:r>
              <w:rPr>
                <w:rFonts w:hint="eastAsia"/>
                <w:sz w:val="16"/>
                <w:szCs w:val="16"/>
              </w:rPr>
              <w:t>}</w:t>
            </w:r>
          </w:p>
          <w:p w14:paraId="0884A0E1" w14:textId="77777777" w:rsidR="005E447C" w:rsidRPr="00843D1B"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w:t>
            </w:r>
          </w:p>
          <w:p w14:paraId="631C9D58"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sidRPr="00843D1B">
              <w:rPr>
                <w:rFonts w:hint="eastAsia"/>
                <w:sz w:val="16"/>
                <w:szCs w:val="16"/>
              </w:rPr>
              <w:t>甲状腺</w:t>
            </w:r>
            <w:r>
              <w:rPr>
                <w:rFonts w:hint="eastAsia"/>
                <w:sz w:val="16"/>
                <w:szCs w:val="16"/>
              </w:rPr>
              <w:t xml:space="preserve"> {</w:t>
            </w:r>
          </w:p>
          <w:p w14:paraId="5BCD2F5B" w14:textId="77777777" w:rsidR="005E447C" w:rsidRPr="00F3118D"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sz w:val="16"/>
                <w:szCs w:val="16"/>
              </w:rPr>
              <w:t xml:space="preserve">　</w:t>
            </w:r>
            <w:r w:rsidRPr="00F3118D">
              <w:rPr>
                <w:rFonts w:hint="eastAsia"/>
                <w:b/>
                <w:sz w:val="16"/>
                <w:szCs w:val="16"/>
              </w:rPr>
              <w:t>・甲状腺転移</w:t>
            </w:r>
          </w:p>
          <w:p w14:paraId="699E8F98"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w:t>
            </w:r>
          </w:p>
          <w:p w14:paraId="02F7BCBF"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lastRenderedPageBreak/>
              <w:t>肺</w:t>
            </w:r>
            <w:r>
              <w:rPr>
                <w:rFonts w:hint="eastAsia"/>
                <w:sz w:val="16"/>
                <w:szCs w:val="16"/>
              </w:rPr>
              <w:t xml:space="preserve"> </w:t>
            </w:r>
            <w:r>
              <w:rPr>
                <w:sz w:val="16"/>
                <w:szCs w:val="16"/>
              </w:rPr>
              <w:t>{</w:t>
            </w:r>
          </w:p>
          <w:p w14:paraId="7510AEE5" w14:textId="77777777" w:rsidR="005E447C" w:rsidRPr="00D94AB4"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sz w:val="16"/>
                <w:szCs w:val="16"/>
              </w:rPr>
              <w:t xml:space="preserve">　</w:t>
            </w:r>
            <w:r w:rsidRPr="00D94AB4">
              <w:rPr>
                <w:rFonts w:hint="eastAsia"/>
                <w:b/>
                <w:sz w:val="16"/>
                <w:szCs w:val="16"/>
              </w:rPr>
              <w:t>・肺</w:t>
            </w:r>
          </w:p>
          <w:p w14:paraId="1C127A49" w14:textId="77777777" w:rsidR="005E447C" w:rsidRPr="00843D1B"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p w14:paraId="0BEA0D14"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sidRPr="00843D1B">
              <w:rPr>
                <w:rFonts w:hint="eastAsia"/>
                <w:sz w:val="16"/>
                <w:szCs w:val="16"/>
              </w:rPr>
              <w:t>食道</w:t>
            </w:r>
            <w:r>
              <w:rPr>
                <w:rFonts w:hint="eastAsia"/>
                <w:sz w:val="16"/>
                <w:szCs w:val="16"/>
              </w:rPr>
              <w:t xml:space="preserve"> {</w:t>
            </w:r>
          </w:p>
          <w:p w14:paraId="2D04617A" w14:textId="77777777" w:rsidR="005E447C" w:rsidRPr="00F3118D"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sz w:val="16"/>
                <w:szCs w:val="16"/>
              </w:rPr>
              <w:t xml:space="preserve">　</w:t>
            </w:r>
            <w:r w:rsidRPr="00F3118D">
              <w:rPr>
                <w:rFonts w:hint="eastAsia"/>
                <w:b/>
                <w:sz w:val="16"/>
                <w:szCs w:val="16"/>
              </w:rPr>
              <w:t>・食道ヘルニア</w:t>
            </w:r>
          </w:p>
          <w:p w14:paraId="1C1C5B6A" w14:textId="77777777" w:rsidR="005E447C" w:rsidRPr="00843D1B"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w:t>
            </w:r>
          </w:p>
          <w:p w14:paraId="06EBC009"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sidRPr="00843D1B">
              <w:rPr>
                <w:rFonts w:hint="eastAsia"/>
                <w:sz w:val="16"/>
                <w:szCs w:val="16"/>
              </w:rPr>
              <w:t>肝臓</w:t>
            </w:r>
            <w:r>
              <w:rPr>
                <w:rFonts w:hint="eastAsia"/>
                <w:sz w:val="16"/>
                <w:szCs w:val="16"/>
              </w:rPr>
              <w:t xml:space="preserve"> {</w:t>
            </w:r>
          </w:p>
          <w:p w14:paraId="1D32DA89"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 xml:space="preserve">　</w:t>
            </w:r>
            <w:r w:rsidRPr="003607D2">
              <w:rPr>
                <w:rFonts w:hint="eastAsia"/>
                <w:b/>
                <w:sz w:val="16"/>
                <w:szCs w:val="16"/>
              </w:rPr>
              <w:t>・肝転移</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rFonts w:hint="eastAsia"/>
                <w:sz w:val="16"/>
                <w:szCs w:val="16"/>
              </w:rPr>
              <w:t>肝</w:t>
            </w:r>
            <w:r>
              <w:rPr>
                <w:rFonts w:hint="eastAsia"/>
                <w:sz w:val="16"/>
                <w:szCs w:val="16"/>
              </w:rPr>
              <w:t>{</w:t>
            </w:r>
            <w:r>
              <w:rPr>
                <w:rFonts w:hint="eastAsia"/>
                <w:sz w:val="16"/>
                <w:szCs w:val="16"/>
              </w:rPr>
              <w:t>内</w:t>
            </w:r>
            <w:r>
              <w:rPr>
                <w:rFonts w:hint="eastAsia"/>
                <w:sz w:val="16"/>
                <w:szCs w:val="16"/>
              </w:rPr>
              <w:t>}</w:t>
            </w:r>
            <w:r>
              <w:rPr>
                <w:rFonts w:hint="eastAsia"/>
                <w:sz w:val="16"/>
                <w:szCs w:val="16"/>
              </w:rPr>
              <w:t>に転移</w:t>
            </w:r>
            <w:r>
              <w:rPr>
                <w:rFonts w:hint="eastAsia"/>
                <w:sz w:val="16"/>
                <w:szCs w:val="16"/>
              </w:rPr>
              <w:t>{</w:t>
            </w:r>
            <w:r>
              <w:rPr>
                <w:rFonts w:hint="eastAsia"/>
                <w:sz w:val="16"/>
                <w:szCs w:val="16"/>
              </w:rPr>
              <w:t>を疑う腫瘤</w:t>
            </w:r>
            <w:r>
              <w:rPr>
                <w:rFonts w:hint="eastAsia"/>
                <w:sz w:val="16"/>
                <w:szCs w:val="16"/>
              </w:rPr>
              <w:t>/</w:t>
            </w:r>
            <w:r>
              <w:rPr>
                <w:rFonts w:hint="eastAsia"/>
                <w:sz w:val="16"/>
                <w:szCs w:val="16"/>
              </w:rPr>
              <w:t>を疑う異常所見</w:t>
            </w:r>
            <w:r>
              <w:rPr>
                <w:rFonts w:hint="eastAsia"/>
                <w:sz w:val="16"/>
                <w:szCs w:val="16"/>
              </w:rPr>
              <w:t>}</w:t>
            </w:r>
            <w:r>
              <w:rPr>
                <w:rFonts w:hint="eastAsia"/>
                <w:sz w:val="16"/>
                <w:szCs w:val="16"/>
              </w:rPr>
              <w:t>、肝</w:t>
            </w:r>
            <w:r>
              <w:rPr>
                <w:rFonts w:hint="eastAsia"/>
                <w:sz w:val="16"/>
                <w:szCs w:val="16"/>
              </w:rPr>
              <w:t>{</w:t>
            </w:r>
            <w:r>
              <w:rPr>
                <w:rFonts w:hint="eastAsia"/>
                <w:sz w:val="16"/>
                <w:szCs w:val="16"/>
              </w:rPr>
              <w:t>内</w:t>
            </w:r>
            <w:r>
              <w:rPr>
                <w:rFonts w:hint="eastAsia"/>
                <w:sz w:val="16"/>
                <w:szCs w:val="16"/>
              </w:rPr>
              <w:t>}</w:t>
            </w:r>
            <w:r>
              <w:rPr>
                <w:rFonts w:hint="eastAsia"/>
                <w:sz w:val="16"/>
                <w:szCs w:val="16"/>
              </w:rPr>
              <w:t>に</w:t>
            </w:r>
            <w:r>
              <w:rPr>
                <w:rFonts w:hint="eastAsia"/>
                <w:sz w:val="16"/>
                <w:szCs w:val="16"/>
              </w:rPr>
              <w:t>{</w:t>
            </w:r>
            <w:r>
              <w:rPr>
                <w:rFonts w:hint="eastAsia"/>
                <w:sz w:val="16"/>
                <w:szCs w:val="16"/>
              </w:rPr>
              <w:t>占拠性</w:t>
            </w:r>
            <w:r>
              <w:rPr>
                <w:rFonts w:hint="eastAsia"/>
                <w:sz w:val="16"/>
                <w:szCs w:val="16"/>
              </w:rPr>
              <w:t>/</w:t>
            </w:r>
            <w:r>
              <w:rPr>
                <w:rFonts w:hint="eastAsia"/>
                <w:sz w:val="16"/>
                <w:szCs w:val="16"/>
              </w:rPr>
              <w:t>腫瘤性</w:t>
            </w:r>
            <w:r>
              <w:rPr>
                <w:rFonts w:hint="eastAsia"/>
                <w:sz w:val="16"/>
                <w:szCs w:val="16"/>
              </w:rPr>
              <w:t>}</w:t>
            </w:r>
            <w:r>
              <w:rPr>
                <w:rFonts w:hint="eastAsia"/>
                <w:sz w:val="16"/>
                <w:szCs w:val="16"/>
              </w:rPr>
              <w:t>病変</w:t>
            </w:r>
          </w:p>
          <w:p w14:paraId="42F67543"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 xml:space="preserve">　</w:t>
            </w:r>
            <w:r w:rsidRPr="003607D2">
              <w:rPr>
                <w:rFonts w:hint="eastAsia"/>
                <w:b/>
                <w:sz w:val="16"/>
                <w:szCs w:val="16"/>
              </w:rPr>
              <w:t>・肝嚢胞</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rFonts w:hint="eastAsia"/>
                <w:sz w:val="16"/>
                <w:szCs w:val="16"/>
              </w:rPr>
              <w:t>肝内に嚢胞</w:t>
            </w:r>
          </w:p>
          <w:p w14:paraId="03FD6DBA" w14:textId="77777777" w:rsidR="005E447C" w:rsidRPr="003607D2"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sz w:val="16"/>
                <w:szCs w:val="16"/>
              </w:rPr>
              <w:t xml:space="preserve">　</w:t>
            </w:r>
            <w:r w:rsidRPr="003607D2">
              <w:rPr>
                <w:rFonts w:hint="eastAsia"/>
                <w:b/>
                <w:sz w:val="16"/>
                <w:szCs w:val="16"/>
              </w:rPr>
              <w:t>・血管腫</w:t>
            </w:r>
          </w:p>
          <w:p w14:paraId="2C6718A4" w14:textId="77777777" w:rsidR="005E447C" w:rsidRPr="003607D2"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sz w:val="16"/>
                <w:szCs w:val="16"/>
              </w:rPr>
              <w:t xml:space="preserve">　</w:t>
            </w:r>
            <w:r w:rsidRPr="003607D2">
              <w:rPr>
                <w:rFonts w:hint="eastAsia"/>
                <w:b/>
                <w:sz w:val="16"/>
                <w:szCs w:val="16"/>
              </w:rPr>
              <w:t>・脂肪肝</w:t>
            </w:r>
          </w:p>
          <w:p w14:paraId="0A291B88" w14:textId="77777777" w:rsidR="005E447C" w:rsidRPr="00843D1B"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w:t>
            </w:r>
          </w:p>
          <w:p w14:paraId="6611DC9D"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sidRPr="00843D1B">
              <w:rPr>
                <w:rFonts w:hint="eastAsia"/>
                <w:sz w:val="16"/>
                <w:szCs w:val="16"/>
              </w:rPr>
              <w:t>胆嚢</w:t>
            </w:r>
            <w:r>
              <w:rPr>
                <w:rFonts w:hint="eastAsia"/>
                <w:sz w:val="16"/>
                <w:szCs w:val="16"/>
              </w:rPr>
              <w:t xml:space="preserve"> {</w:t>
            </w:r>
          </w:p>
          <w:p w14:paraId="56495351" w14:textId="77777777" w:rsidR="005E447C" w:rsidRPr="003607D2"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sz w:val="16"/>
                <w:szCs w:val="16"/>
              </w:rPr>
              <w:t xml:space="preserve">　</w:t>
            </w:r>
            <w:r w:rsidRPr="003607D2">
              <w:rPr>
                <w:rFonts w:hint="eastAsia"/>
                <w:b/>
                <w:sz w:val="16"/>
                <w:szCs w:val="16"/>
              </w:rPr>
              <w:t>・胆石</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胆嚢内に石灰化</w:t>
            </w:r>
          </w:p>
          <w:p w14:paraId="560E33EC" w14:textId="77777777" w:rsidR="005E447C" w:rsidRPr="00843D1B"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p w14:paraId="79EADB58"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sidRPr="00843D1B">
              <w:rPr>
                <w:rFonts w:hint="eastAsia"/>
                <w:sz w:val="16"/>
                <w:szCs w:val="16"/>
              </w:rPr>
              <w:t>膵臓</w:t>
            </w:r>
            <w:r>
              <w:rPr>
                <w:rFonts w:hint="eastAsia"/>
                <w:sz w:val="16"/>
                <w:szCs w:val="16"/>
              </w:rPr>
              <w:t xml:space="preserve"> {</w:t>
            </w:r>
          </w:p>
          <w:p w14:paraId="41EDAD6A"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876608">
              <w:rPr>
                <w:rFonts w:hint="eastAsia"/>
                <w:b/>
                <w:sz w:val="16"/>
                <w:szCs w:val="16"/>
              </w:rPr>
              <w:t xml:space="preserve">　・</w:t>
            </w:r>
            <w:r w:rsidRPr="00876608">
              <w:rPr>
                <w:rFonts w:hint="eastAsia"/>
                <w:b/>
                <w:sz w:val="16"/>
                <w:szCs w:val="16"/>
              </w:rPr>
              <w:t>{</w:t>
            </w:r>
            <w:r w:rsidRPr="00876608">
              <w:rPr>
                <w:rFonts w:hint="eastAsia"/>
                <w:b/>
                <w:sz w:val="16"/>
                <w:szCs w:val="16"/>
              </w:rPr>
              <w:t>急性</w:t>
            </w:r>
            <w:r w:rsidRPr="00876608">
              <w:rPr>
                <w:rFonts w:hint="eastAsia"/>
                <w:b/>
                <w:sz w:val="16"/>
                <w:szCs w:val="16"/>
              </w:rPr>
              <w:t>/</w:t>
            </w:r>
            <w:r w:rsidRPr="00876608">
              <w:rPr>
                <w:rFonts w:hint="eastAsia"/>
                <w:b/>
                <w:sz w:val="16"/>
                <w:szCs w:val="16"/>
              </w:rPr>
              <w:t>慢性</w:t>
            </w:r>
            <w:r w:rsidRPr="00876608">
              <w:rPr>
                <w:rFonts w:hint="eastAsia"/>
                <w:b/>
                <w:sz w:val="16"/>
                <w:szCs w:val="16"/>
              </w:rPr>
              <w:t>}</w:t>
            </w:r>
            <w:r w:rsidRPr="00876608">
              <w:rPr>
                <w:rFonts w:hint="eastAsia"/>
                <w:b/>
                <w:sz w:val="16"/>
                <w:szCs w:val="16"/>
              </w:rPr>
              <w:t>膵炎</w:t>
            </w:r>
          </w:p>
          <w:p w14:paraId="56228B75" w14:textId="77777777" w:rsidR="005E447C" w:rsidRDefault="005E447C" w:rsidP="00C64AED">
            <w:pPr>
              <w:ind w:firstLineChars="100" w:firstLine="161"/>
              <w:cnfStyle w:val="000000100000" w:firstRow="0" w:lastRow="0" w:firstColumn="0" w:lastColumn="0" w:oddVBand="0" w:evenVBand="0" w:oddHBand="1" w:evenHBand="0" w:firstRowFirstColumn="0" w:firstRowLastColumn="0" w:lastRowFirstColumn="0" w:lastRowLastColumn="0"/>
              <w:rPr>
                <w:sz w:val="16"/>
                <w:szCs w:val="16"/>
              </w:rPr>
            </w:pPr>
            <w:r w:rsidRPr="001314E9">
              <w:rPr>
                <w:rFonts w:hint="eastAsia"/>
                <w:b/>
                <w:sz w:val="16"/>
                <w:szCs w:val="16"/>
              </w:rPr>
              <w:t>・膵嚢胞</w:t>
            </w:r>
            <w:r>
              <w:rPr>
                <w:rFonts w:hint="eastAsia"/>
                <w:sz w:val="16"/>
                <w:szCs w:val="16"/>
              </w:rPr>
              <w:t xml:space="preserve"> </w:t>
            </w:r>
            <w:r>
              <w:rPr>
                <w:rFonts w:asciiTheme="minorEastAsia" w:hAnsiTheme="minorEastAsia" w:hint="eastAsia"/>
                <w:sz w:val="16"/>
                <w:szCs w:val="16"/>
              </w:rPr>
              <w:t>⊃</w:t>
            </w:r>
            <w:r>
              <w:rPr>
                <w:rFonts w:hint="eastAsia"/>
                <w:sz w:val="16"/>
                <w:szCs w:val="16"/>
              </w:rPr>
              <w:t xml:space="preserve"> </w:t>
            </w:r>
            <w:r>
              <w:rPr>
                <w:rFonts w:hint="eastAsia"/>
                <w:sz w:val="16"/>
                <w:szCs w:val="16"/>
              </w:rPr>
              <w:t>膵</w:t>
            </w:r>
            <w:r>
              <w:rPr>
                <w:rFonts w:hint="eastAsia"/>
                <w:sz w:val="16"/>
                <w:szCs w:val="16"/>
              </w:rPr>
              <w:t>{</w:t>
            </w:r>
            <w:r>
              <w:rPr>
                <w:rFonts w:hint="eastAsia"/>
                <w:sz w:val="16"/>
                <w:szCs w:val="16"/>
              </w:rPr>
              <w:t>頭</w:t>
            </w:r>
            <w:r>
              <w:rPr>
                <w:rFonts w:hint="eastAsia"/>
                <w:sz w:val="16"/>
                <w:szCs w:val="16"/>
              </w:rPr>
              <w:t>/</w:t>
            </w:r>
            <w:r>
              <w:rPr>
                <w:rFonts w:hint="eastAsia"/>
                <w:sz w:val="16"/>
                <w:szCs w:val="16"/>
              </w:rPr>
              <w:t>尾</w:t>
            </w:r>
            <w:r>
              <w:rPr>
                <w:rFonts w:hint="eastAsia"/>
                <w:sz w:val="16"/>
                <w:szCs w:val="16"/>
              </w:rPr>
              <w:t>}</w:t>
            </w:r>
            <w:r>
              <w:rPr>
                <w:rFonts w:hint="eastAsia"/>
                <w:sz w:val="16"/>
                <w:szCs w:val="16"/>
              </w:rPr>
              <w:t>部に嚢胞</w:t>
            </w:r>
            <w:r>
              <w:rPr>
                <w:rFonts w:hint="eastAsia"/>
                <w:sz w:val="16"/>
                <w:szCs w:val="16"/>
              </w:rPr>
              <w:t>{</w:t>
            </w:r>
            <w:r>
              <w:rPr>
                <w:rFonts w:hint="eastAsia"/>
                <w:sz w:val="16"/>
                <w:szCs w:val="16"/>
              </w:rPr>
              <w:t>性</w:t>
            </w:r>
            <w:r>
              <w:rPr>
                <w:rFonts w:hint="eastAsia"/>
                <w:sz w:val="16"/>
                <w:szCs w:val="16"/>
              </w:rPr>
              <w:t>}</w:t>
            </w:r>
            <w:r>
              <w:rPr>
                <w:sz w:val="16"/>
                <w:szCs w:val="16"/>
              </w:rPr>
              <w:t>{</w:t>
            </w:r>
            <w:r>
              <w:rPr>
                <w:rFonts w:hint="eastAsia"/>
                <w:sz w:val="16"/>
                <w:szCs w:val="16"/>
              </w:rPr>
              <w:t>病変</w:t>
            </w:r>
            <w:r>
              <w:rPr>
                <w:rFonts w:hint="eastAsia"/>
                <w:sz w:val="16"/>
                <w:szCs w:val="16"/>
              </w:rPr>
              <w:t>}</w:t>
            </w:r>
          </w:p>
          <w:p w14:paraId="064CDA14" w14:textId="77777777" w:rsidR="005E447C" w:rsidRPr="00D94AB4" w:rsidRDefault="005E447C" w:rsidP="00C64AED">
            <w:pPr>
              <w:ind w:firstLineChars="100" w:firstLine="161"/>
              <w:cnfStyle w:val="000000100000" w:firstRow="0" w:lastRow="0" w:firstColumn="0" w:lastColumn="0" w:oddVBand="0" w:evenVBand="0" w:oddHBand="1" w:evenHBand="0" w:firstRowFirstColumn="0" w:firstRowLastColumn="0" w:lastRowFirstColumn="0" w:lastRowLastColumn="0"/>
              <w:rPr>
                <w:b/>
                <w:sz w:val="16"/>
                <w:szCs w:val="16"/>
              </w:rPr>
            </w:pPr>
            <w:r w:rsidRPr="00D94AB4">
              <w:rPr>
                <w:rFonts w:hint="eastAsia"/>
                <w:b/>
                <w:sz w:val="16"/>
                <w:szCs w:val="16"/>
              </w:rPr>
              <w:t>・主膵管拡張</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主膵管に</w:t>
            </w:r>
            <w:r>
              <w:rPr>
                <w:rFonts w:asciiTheme="minorEastAsia" w:hAnsiTheme="minorEastAsia" w:hint="eastAsia"/>
                <w:sz w:val="16"/>
                <w:szCs w:val="16"/>
              </w:rPr>
              <w:t>{</w:t>
            </w:r>
            <w:r>
              <w:rPr>
                <w:rFonts w:asciiTheme="minorEastAsia" w:hAnsiTheme="minorEastAsia" w:hint="eastAsia"/>
                <w:sz w:val="16"/>
                <w:szCs w:val="16"/>
              </w:rPr>
              <w:t>軽度</w:t>
            </w:r>
            <w:r>
              <w:rPr>
                <w:rFonts w:asciiTheme="minorEastAsia" w:hAnsiTheme="minorEastAsia" w:hint="eastAsia"/>
                <w:sz w:val="16"/>
                <w:szCs w:val="16"/>
              </w:rPr>
              <w:t>}</w:t>
            </w:r>
            <w:r>
              <w:rPr>
                <w:rFonts w:asciiTheme="minorEastAsia" w:hAnsiTheme="minorEastAsia" w:hint="eastAsia"/>
                <w:sz w:val="16"/>
                <w:szCs w:val="16"/>
              </w:rPr>
              <w:t>拡張</w:t>
            </w:r>
          </w:p>
          <w:p w14:paraId="4D56EB2F" w14:textId="77777777" w:rsidR="005E447C" w:rsidRPr="00843D1B"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w:t>
            </w:r>
          </w:p>
          <w:p w14:paraId="1A895393"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sidRPr="00843D1B">
              <w:rPr>
                <w:rFonts w:hint="eastAsia"/>
                <w:sz w:val="16"/>
                <w:szCs w:val="16"/>
              </w:rPr>
              <w:t>脾臓</w:t>
            </w:r>
            <w:r>
              <w:rPr>
                <w:rFonts w:hint="eastAsia"/>
                <w:sz w:val="16"/>
                <w:szCs w:val="16"/>
              </w:rPr>
              <w:t xml:space="preserve"> {</w:t>
            </w:r>
          </w:p>
          <w:p w14:paraId="2157FEA7" w14:textId="77777777" w:rsidR="005E447C" w:rsidRPr="00D94AB4"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sz w:val="16"/>
                <w:szCs w:val="16"/>
              </w:rPr>
              <w:t xml:space="preserve">　</w:t>
            </w:r>
            <w:r w:rsidRPr="00D94AB4">
              <w:rPr>
                <w:rFonts w:hint="eastAsia"/>
                <w:b/>
                <w:sz w:val="16"/>
                <w:szCs w:val="16"/>
              </w:rPr>
              <w:t>・副脾</w:t>
            </w:r>
          </w:p>
          <w:p w14:paraId="47D114C0" w14:textId="77777777" w:rsidR="005E447C" w:rsidRPr="00F3118D"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F3118D">
              <w:rPr>
                <w:rFonts w:hint="eastAsia"/>
                <w:b/>
                <w:sz w:val="16"/>
                <w:szCs w:val="16"/>
              </w:rPr>
              <w:t xml:space="preserve">　・脾臓転移</w:t>
            </w:r>
          </w:p>
          <w:p w14:paraId="3B15D98D" w14:textId="77777777" w:rsidR="005E447C" w:rsidRPr="00843D1B"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w:t>
            </w:r>
          </w:p>
          <w:p w14:paraId="5047BADB"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sidRPr="00843D1B">
              <w:rPr>
                <w:rFonts w:hint="eastAsia"/>
                <w:sz w:val="16"/>
                <w:szCs w:val="16"/>
              </w:rPr>
              <w:t>腎臓</w:t>
            </w:r>
            <w:r>
              <w:rPr>
                <w:rFonts w:hint="eastAsia"/>
                <w:sz w:val="16"/>
                <w:szCs w:val="16"/>
              </w:rPr>
              <w:t xml:space="preserve"> {</w:t>
            </w:r>
          </w:p>
          <w:p w14:paraId="6AD84C15"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sz w:val="16"/>
                <w:szCs w:val="16"/>
              </w:rPr>
              <w:t xml:space="preserve">　</w:t>
            </w:r>
            <w:r w:rsidRPr="00F3118D">
              <w:rPr>
                <w:rFonts w:hint="eastAsia"/>
                <w:b/>
                <w:sz w:val="16"/>
                <w:szCs w:val="16"/>
              </w:rPr>
              <w:t>・腎転移</w:t>
            </w:r>
          </w:p>
          <w:p w14:paraId="06EBAA62" w14:textId="77777777" w:rsidR="005E447C" w:rsidRPr="00F3118D"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 xml:space="preserve">　・腎癌</w:t>
            </w:r>
          </w:p>
          <w:p w14:paraId="19F422AF" w14:textId="77777777" w:rsidR="005E447C" w:rsidRPr="00F3118D" w:rsidRDefault="005E447C" w:rsidP="00C64AED">
            <w:pPr>
              <w:ind w:firstLineChars="100" w:firstLine="161"/>
              <w:cnfStyle w:val="000000100000" w:firstRow="0" w:lastRow="0" w:firstColumn="0" w:lastColumn="0" w:oddVBand="0" w:evenVBand="0" w:oddHBand="1" w:evenHBand="0" w:firstRowFirstColumn="0" w:firstRowLastColumn="0" w:lastRowFirstColumn="0" w:lastRowLastColumn="0"/>
              <w:rPr>
                <w:b/>
                <w:sz w:val="16"/>
                <w:szCs w:val="16"/>
              </w:rPr>
            </w:pPr>
            <w:r w:rsidRPr="00F3118D">
              <w:rPr>
                <w:rFonts w:hint="eastAsia"/>
                <w:b/>
                <w:sz w:val="16"/>
                <w:szCs w:val="16"/>
              </w:rPr>
              <w:t>・</w:t>
            </w:r>
            <w:r w:rsidRPr="00F3118D">
              <w:rPr>
                <w:rFonts w:hint="eastAsia"/>
                <w:b/>
                <w:sz w:val="16"/>
                <w:szCs w:val="16"/>
              </w:rPr>
              <w:t>{</w:t>
            </w:r>
            <w:r w:rsidRPr="00F3118D">
              <w:rPr>
                <w:rFonts w:hint="eastAsia"/>
                <w:b/>
                <w:sz w:val="16"/>
                <w:szCs w:val="16"/>
              </w:rPr>
              <w:t>右</w:t>
            </w:r>
            <w:r w:rsidRPr="00F3118D">
              <w:rPr>
                <w:rFonts w:hint="eastAsia"/>
                <w:b/>
                <w:sz w:val="16"/>
                <w:szCs w:val="16"/>
              </w:rPr>
              <w:t>/</w:t>
            </w:r>
            <w:r w:rsidRPr="00F3118D">
              <w:rPr>
                <w:rFonts w:hint="eastAsia"/>
                <w:b/>
                <w:sz w:val="16"/>
                <w:szCs w:val="16"/>
              </w:rPr>
              <w:t>左</w:t>
            </w:r>
            <w:r>
              <w:rPr>
                <w:rFonts w:hint="eastAsia"/>
                <w:b/>
                <w:sz w:val="16"/>
                <w:szCs w:val="16"/>
              </w:rPr>
              <w:t>/</w:t>
            </w:r>
            <w:r>
              <w:rPr>
                <w:rFonts w:hint="eastAsia"/>
                <w:b/>
                <w:sz w:val="16"/>
                <w:szCs w:val="16"/>
              </w:rPr>
              <w:t>両</w:t>
            </w:r>
            <w:r>
              <w:rPr>
                <w:rFonts w:hint="eastAsia"/>
                <w:b/>
                <w:sz w:val="16"/>
                <w:szCs w:val="16"/>
              </w:rPr>
              <w:t>/</w:t>
            </w:r>
            <w:r>
              <w:rPr>
                <w:rFonts w:hint="eastAsia"/>
                <w:b/>
                <w:sz w:val="16"/>
                <w:szCs w:val="16"/>
              </w:rPr>
              <w:t>両側</w:t>
            </w:r>
            <w:r w:rsidRPr="00F3118D">
              <w:rPr>
                <w:b/>
                <w:sz w:val="16"/>
                <w:szCs w:val="16"/>
              </w:rPr>
              <w:t>}</w:t>
            </w:r>
            <w:r w:rsidRPr="00F3118D">
              <w:rPr>
                <w:rFonts w:hint="eastAsia"/>
                <w:b/>
                <w:sz w:val="16"/>
                <w:szCs w:val="16"/>
              </w:rPr>
              <w:t>腎嚢胞</w:t>
            </w:r>
          </w:p>
          <w:p w14:paraId="45E34613" w14:textId="77777777" w:rsidR="005E447C" w:rsidRPr="00F3118D"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F3118D">
              <w:rPr>
                <w:rFonts w:hint="eastAsia"/>
                <w:b/>
                <w:sz w:val="16"/>
                <w:szCs w:val="16"/>
              </w:rPr>
              <w:t xml:space="preserve">　・</w:t>
            </w:r>
            <w:r w:rsidRPr="00F3118D">
              <w:rPr>
                <w:rFonts w:hint="eastAsia"/>
                <w:b/>
                <w:sz w:val="16"/>
                <w:szCs w:val="16"/>
              </w:rPr>
              <w:t>{</w:t>
            </w:r>
            <w:r w:rsidRPr="00F3118D">
              <w:rPr>
                <w:rFonts w:hint="eastAsia"/>
                <w:b/>
                <w:sz w:val="16"/>
                <w:szCs w:val="16"/>
              </w:rPr>
              <w:t>右</w:t>
            </w:r>
            <w:r w:rsidRPr="00F3118D">
              <w:rPr>
                <w:rFonts w:hint="eastAsia"/>
                <w:b/>
                <w:sz w:val="16"/>
                <w:szCs w:val="16"/>
              </w:rPr>
              <w:t>/</w:t>
            </w:r>
            <w:r w:rsidRPr="00F3118D">
              <w:rPr>
                <w:rFonts w:hint="eastAsia"/>
                <w:b/>
                <w:sz w:val="16"/>
                <w:szCs w:val="16"/>
              </w:rPr>
              <w:t>左</w:t>
            </w:r>
            <w:r w:rsidRPr="00F3118D">
              <w:rPr>
                <w:b/>
                <w:sz w:val="16"/>
                <w:szCs w:val="16"/>
              </w:rPr>
              <w:t>}</w:t>
            </w:r>
            <w:r w:rsidRPr="00F3118D">
              <w:rPr>
                <w:rFonts w:hint="eastAsia"/>
                <w:b/>
                <w:sz w:val="16"/>
                <w:szCs w:val="16"/>
              </w:rPr>
              <w:t>馬蹄腎</w:t>
            </w:r>
          </w:p>
          <w:p w14:paraId="3B043114" w14:textId="77777777" w:rsidR="005E447C" w:rsidRPr="00843D1B"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w:t>
            </w:r>
          </w:p>
          <w:p w14:paraId="2ADB8E81"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sidRPr="00843D1B">
              <w:rPr>
                <w:rFonts w:hint="eastAsia"/>
                <w:sz w:val="16"/>
                <w:szCs w:val="16"/>
              </w:rPr>
              <w:t>副腎</w:t>
            </w:r>
            <w:r>
              <w:rPr>
                <w:rFonts w:hint="eastAsia"/>
                <w:sz w:val="16"/>
                <w:szCs w:val="16"/>
              </w:rPr>
              <w:t xml:space="preserve"> {</w:t>
            </w:r>
          </w:p>
          <w:p w14:paraId="43F6B438" w14:textId="77777777" w:rsidR="005E447C" w:rsidRDefault="005E447C" w:rsidP="00C64AED">
            <w:pPr>
              <w:ind w:firstLineChars="100" w:firstLine="161"/>
              <w:cnfStyle w:val="000000100000" w:firstRow="0" w:lastRow="0" w:firstColumn="0" w:lastColumn="0" w:oddVBand="0" w:evenVBand="0" w:oddHBand="1" w:evenHBand="0" w:firstRowFirstColumn="0" w:firstRowLastColumn="0" w:lastRowFirstColumn="0" w:lastRowLastColumn="0"/>
              <w:rPr>
                <w:sz w:val="16"/>
                <w:szCs w:val="16"/>
              </w:rPr>
            </w:pPr>
            <w:r w:rsidRPr="00F3118D">
              <w:rPr>
                <w:rFonts w:hint="eastAsia"/>
                <w:b/>
                <w:sz w:val="16"/>
                <w:szCs w:val="16"/>
              </w:rPr>
              <w:lastRenderedPageBreak/>
              <w:t>・</w:t>
            </w:r>
            <w:r w:rsidRPr="00F3118D">
              <w:rPr>
                <w:rFonts w:hint="eastAsia"/>
                <w:b/>
                <w:sz w:val="16"/>
                <w:szCs w:val="16"/>
              </w:rPr>
              <w:t>{</w:t>
            </w:r>
            <w:r w:rsidRPr="00F3118D">
              <w:rPr>
                <w:rFonts w:hint="eastAsia"/>
                <w:b/>
                <w:sz w:val="16"/>
                <w:szCs w:val="16"/>
              </w:rPr>
              <w:t>右</w:t>
            </w:r>
            <w:r w:rsidRPr="00F3118D">
              <w:rPr>
                <w:rFonts w:hint="eastAsia"/>
                <w:b/>
                <w:sz w:val="16"/>
                <w:szCs w:val="16"/>
              </w:rPr>
              <w:t>/</w:t>
            </w:r>
            <w:r w:rsidRPr="00F3118D">
              <w:rPr>
                <w:rFonts w:hint="eastAsia"/>
                <w:b/>
                <w:sz w:val="16"/>
                <w:szCs w:val="16"/>
              </w:rPr>
              <w:t>左</w:t>
            </w:r>
            <w:r w:rsidRPr="00F3118D">
              <w:rPr>
                <w:b/>
                <w:sz w:val="16"/>
                <w:szCs w:val="16"/>
              </w:rPr>
              <w:t>}</w:t>
            </w:r>
            <w:r w:rsidRPr="00F3118D">
              <w:rPr>
                <w:rFonts w:hint="eastAsia"/>
                <w:b/>
                <w:sz w:val="16"/>
                <w:szCs w:val="16"/>
              </w:rPr>
              <w:t>副腎転移</w:t>
            </w:r>
            <w:r>
              <w:rPr>
                <w:rFonts w:hint="eastAsia"/>
                <w:sz w:val="16"/>
                <w:szCs w:val="16"/>
              </w:rPr>
              <w:t xml:space="preserve"> </w:t>
            </w:r>
            <w:r>
              <w:rPr>
                <w:rFonts w:hint="eastAsia"/>
                <w:sz w:val="16"/>
                <w:szCs w:val="16"/>
              </w:rPr>
              <w:t>≒</w:t>
            </w:r>
            <w:r>
              <w:rPr>
                <w:rFonts w:hint="eastAsia"/>
                <w:sz w:val="16"/>
                <w:szCs w:val="16"/>
              </w:rPr>
              <w:t xml:space="preserve"> {</w:t>
            </w:r>
            <w:r>
              <w:rPr>
                <w:rFonts w:hint="eastAsia"/>
                <w:sz w:val="16"/>
                <w:szCs w:val="16"/>
              </w:rPr>
              <w:t>右</w:t>
            </w:r>
            <w:r>
              <w:rPr>
                <w:rFonts w:hint="eastAsia"/>
                <w:sz w:val="16"/>
                <w:szCs w:val="16"/>
              </w:rPr>
              <w:t>/</w:t>
            </w:r>
            <w:r>
              <w:rPr>
                <w:rFonts w:hint="eastAsia"/>
                <w:sz w:val="16"/>
                <w:szCs w:val="16"/>
              </w:rPr>
              <w:t>左</w:t>
            </w:r>
            <w:r>
              <w:rPr>
                <w:sz w:val="16"/>
                <w:szCs w:val="16"/>
              </w:rPr>
              <w:t>}</w:t>
            </w:r>
            <w:r>
              <w:rPr>
                <w:rFonts w:hint="eastAsia"/>
                <w:sz w:val="16"/>
                <w:szCs w:val="16"/>
              </w:rPr>
              <w:t>副腎</w:t>
            </w:r>
            <w:r>
              <w:rPr>
                <w:rFonts w:hint="eastAsia"/>
                <w:sz w:val="16"/>
                <w:szCs w:val="16"/>
              </w:rPr>
              <w:t>{</w:t>
            </w:r>
            <w:r>
              <w:rPr>
                <w:rFonts w:hint="eastAsia"/>
                <w:sz w:val="16"/>
                <w:szCs w:val="16"/>
              </w:rPr>
              <w:t>に</w:t>
            </w:r>
            <w:r>
              <w:rPr>
                <w:sz w:val="16"/>
                <w:szCs w:val="16"/>
              </w:rPr>
              <w:t>}{</w:t>
            </w:r>
            <w:r>
              <w:rPr>
                <w:rFonts w:hint="eastAsia"/>
                <w:sz w:val="16"/>
                <w:szCs w:val="16"/>
              </w:rPr>
              <w:t>軽度</w:t>
            </w:r>
            <w:r>
              <w:rPr>
                <w:sz w:val="16"/>
                <w:szCs w:val="16"/>
              </w:rPr>
              <w:t>}</w:t>
            </w:r>
            <w:r>
              <w:rPr>
                <w:rFonts w:hint="eastAsia"/>
                <w:sz w:val="16"/>
                <w:szCs w:val="16"/>
              </w:rPr>
              <w:t>腫大</w:t>
            </w:r>
          </w:p>
          <w:p w14:paraId="6A6C9B83" w14:textId="77777777" w:rsidR="005E447C" w:rsidRPr="00F3118D" w:rsidRDefault="005E447C" w:rsidP="00C64AED">
            <w:pPr>
              <w:ind w:firstLineChars="100" w:firstLine="161"/>
              <w:cnfStyle w:val="000000100000" w:firstRow="0" w:lastRow="0" w:firstColumn="0" w:lastColumn="0" w:oddVBand="0" w:evenVBand="0" w:oddHBand="1" w:evenHBand="0" w:firstRowFirstColumn="0" w:firstRowLastColumn="0" w:lastRowFirstColumn="0" w:lastRowLastColumn="0"/>
              <w:rPr>
                <w:b/>
                <w:sz w:val="16"/>
                <w:szCs w:val="16"/>
              </w:rPr>
            </w:pPr>
            <w:r w:rsidRPr="00F3118D">
              <w:rPr>
                <w:rFonts w:hint="eastAsia"/>
                <w:b/>
                <w:sz w:val="16"/>
                <w:szCs w:val="16"/>
              </w:rPr>
              <w:t>・</w:t>
            </w:r>
            <w:r w:rsidRPr="00F3118D">
              <w:rPr>
                <w:rFonts w:hint="eastAsia"/>
                <w:b/>
                <w:sz w:val="16"/>
                <w:szCs w:val="16"/>
              </w:rPr>
              <w:t>{</w:t>
            </w:r>
            <w:r w:rsidRPr="00F3118D">
              <w:rPr>
                <w:rFonts w:hint="eastAsia"/>
                <w:b/>
                <w:sz w:val="16"/>
                <w:szCs w:val="16"/>
              </w:rPr>
              <w:t>右</w:t>
            </w:r>
            <w:r w:rsidRPr="00F3118D">
              <w:rPr>
                <w:rFonts w:hint="eastAsia"/>
                <w:b/>
                <w:sz w:val="16"/>
                <w:szCs w:val="16"/>
              </w:rPr>
              <w:t>/</w:t>
            </w:r>
            <w:r w:rsidRPr="00F3118D">
              <w:rPr>
                <w:rFonts w:hint="eastAsia"/>
                <w:b/>
                <w:sz w:val="16"/>
                <w:szCs w:val="16"/>
              </w:rPr>
              <w:t>左</w:t>
            </w:r>
            <w:r w:rsidRPr="00F3118D">
              <w:rPr>
                <w:rFonts w:hint="eastAsia"/>
                <w:b/>
                <w:sz w:val="16"/>
                <w:szCs w:val="16"/>
              </w:rPr>
              <w:t>}</w:t>
            </w:r>
            <w:r w:rsidRPr="00F3118D">
              <w:rPr>
                <w:rFonts w:hint="eastAsia"/>
                <w:b/>
                <w:sz w:val="16"/>
                <w:szCs w:val="16"/>
              </w:rPr>
              <w:t>副腎線腫</w:t>
            </w:r>
          </w:p>
          <w:p w14:paraId="6396E241" w14:textId="77777777" w:rsidR="005E447C" w:rsidRPr="00843D1B" w:rsidRDefault="005E447C" w:rsidP="00C64AED">
            <w:pPr>
              <w:ind w:firstLineChars="100" w:firstLine="161"/>
              <w:cnfStyle w:val="000000100000" w:firstRow="0" w:lastRow="0" w:firstColumn="0" w:lastColumn="0" w:oddVBand="0" w:evenVBand="0" w:oddHBand="1" w:evenHBand="0" w:firstRowFirstColumn="0" w:firstRowLastColumn="0" w:lastRowFirstColumn="0" w:lastRowLastColumn="0"/>
              <w:rPr>
                <w:sz w:val="16"/>
                <w:szCs w:val="16"/>
              </w:rPr>
            </w:pPr>
            <w:r w:rsidRPr="00F3118D">
              <w:rPr>
                <w:rFonts w:hint="eastAsia"/>
                <w:b/>
                <w:sz w:val="16"/>
                <w:szCs w:val="16"/>
              </w:rPr>
              <w:t>・</w:t>
            </w:r>
            <w:r w:rsidRPr="00F3118D">
              <w:rPr>
                <w:rFonts w:hint="eastAsia"/>
                <w:b/>
                <w:sz w:val="16"/>
                <w:szCs w:val="16"/>
              </w:rPr>
              <w:t>{</w:t>
            </w:r>
            <w:r w:rsidRPr="00F3118D">
              <w:rPr>
                <w:rFonts w:hint="eastAsia"/>
                <w:b/>
                <w:sz w:val="16"/>
                <w:szCs w:val="16"/>
              </w:rPr>
              <w:t>右</w:t>
            </w:r>
            <w:r w:rsidRPr="00F3118D">
              <w:rPr>
                <w:rFonts w:hint="eastAsia"/>
                <w:b/>
                <w:sz w:val="16"/>
                <w:szCs w:val="16"/>
              </w:rPr>
              <w:t>/</w:t>
            </w:r>
            <w:r w:rsidRPr="00F3118D">
              <w:rPr>
                <w:rFonts w:hint="eastAsia"/>
                <w:b/>
                <w:sz w:val="16"/>
                <w:szCs w:val="16"/>
              </w:rPr>
              <w:t>左</w:t>
            </w:r>
            <w:r w:rsidRPr="00F3118D">
              <w:rPr>
                <w:b/>
                <w:sz w:val="16"/>
                <w:szCs w:val="16"/>
              </w:rPr>
              <w:t>}</w:t>
            </w:r>
            <w:r w:rsidRPr="00F3118D">
              <w:rPr>
                <w:rFonts w:hint="eastAsia"/>
                <w:b/>
                <w:sz w:val="16"/>
                <w:szCs w:val="16"/>
              </w:rPr>
              <w:t>副腎結節</w:t>
            </w:r>
            <w:r w:rsidRPr="00F3118D">
              <w:rPr>
                <w:rFonts w:hint="eastAsia"/>
                <w:b/>
                <w:sz w:val="16"/>
                <w:szCs w:val="16"/>
              </w:rPr>
              <w:t xml:space="preserve"> </w:t>
            </w:r>
            <w:r>
              <w:rPr>
                <w:rFonts w:hint="eastAsia"/>
                <w:sz w:val="16"/>
                <w:szCs w:val="16"/>
              </w:rPr>
              <w:t>≒</w:t>
            </w:r>
            <w:r>
              <w:rPr>
                <w:rFonts w:hint="eastAsia"/>
                <w:sz w:val="16"/>
                <w:szCs w:val="16"/>
              </w:rPr>
              <w:t xml:space="preserve"> </w:t>
            </w:r>
            <w:r>
              <w:rPr>
                <w:rFonts w:hint="eastAsia"/>
                <w:sz w:val="16"/>
                <w:szCs w:val="16"/>
              </w:rPr>
              <w:t>副腎に結節</w:t>
            </w:r>
          </w:p>
          <w:p w14:paraId="2E72C682" w14:textId="77777777" w:rsidR="005E447C" w:rsidRPr="00843D1B"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w:t>
            </w:r>
          </w:p>
          <w:p w14:paraId="04363C7A"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sidRPr="00843D1B">
              <w:rPr>
                <w:rFonts w:hint="eastAsia"/>
                <w:sz w:val="16"/>
                <w:szCs w:val="16"/>
              </w:rPr>
              <w:t>前立腺</w:t>
            </w:r>
            <w:r>
              <w:rPr>
                <w:rFonts w:hint="eastAsia"/>
                <w:sz w:val="16"/>
                <w:szCs w:val="16"/>
              </w:rPr>
              <w:t xml:space="preserve"> {</w:t>
            </w:r>
          </w:p>
          <w:p w14:paraId="2FBAC03B"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sz w:val="16"/>
                <w:szCs w:val="16"/>
              </w:rPr>
              <w:t xml:space="preserve">　</w:t>
            </w:r>
            <w:r w:rsidRPr="00F3118D">
              <w:rPr>
                <w:rFonts w:hint="eastAsia"/>
                <w:b/>
                <w:sz w:val="16"/>
                <w:szCs w:val="16"/>
              </w:rPr>
              <w:t>・前立腺内転移</w:t>
            </w:r>
          </w:p>
          <w:p w14:paraId="2A6D5BD8" w14:textId="77777777" w:rsidR="005E447C" w:rsidRPr="00F3118D"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 xml:space="preserve">　・前立腺肥大</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前立腺腫大</w:t>
            </w:r>
          </w:p>
          <w:p w14:paraId="40694117" w14:textId="77777777" w:rsidR="005E447C" w:rsidRPr="00843D1B" w:rsidRDefault="005E447C" w:rsidP="00C64AED">
            <w:pPr>
              <w:tabs>
                <w:tab w:val="left" w:pos="2390"/>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Pr>
                <w:sz w:val="16"/>
                <w:szCs w:val="16"/>
              </w:rPr>
              <w:tab/>
            </w:r>
          </w:p>
          <w:p w14:paraId="20F2DE1B"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卵巣</w:t>
            </w:r>
            <w:r>
              <w:rPr>
                <w:rFonts w:hint="eastAsia"/>
                <w:sz w:val="16"/>
                <w:szCs w:val="16"/>
              </w:rPr>
              <w:t xml:space="preserve"> </w:t>
            </w:r>
            <w:r>
              <w:rPr>
                <w:sz w:val="16"/>
                <w:szCs w:val="16"/>
              </w:rPr>
              <w:t>{</w:t>
            </w:r>
          </w:p>
          <w:p w14:paraId="203F87FA" w14:textId="77777777" w:rsidR="005E447C" w:rsidRPr="00D94AB4"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D94AB4">
              <w:rPr>
                <w:rFonts w:hint="eastAsia"/>
                <w:b/>
                <w:sz w:val="16"/>
                <w:szCs w:val="16"/>
              </w:rPr>
              <w:t xml:space="preserve">　・</w:t>
            </w:r>
            <w:r w:rsidRPr="00D94AB4">
              <w:rPr>
                <w:b/>
                <w:sz w:val="16"/>
                <w:szCs w:val="16"/>
              </w:rPr>
              <w:t>{</w:t>
            </w:r>
            <w:r w:rsidRPr="00D94AB4">
              <w:rPr>
                <w:b/>
                <w:sz w:val="16"/>
                <w:szCs w:val="16"/>
              </w:rPr>
              <w:t>右</w:t>
            </w:r>
            <w:r w:rsidRPr="00D94AB4">
              <w:rPr>
                <w:b/>
                <w:sz w:val="16"/>
                <w:szCs w:val="16"/>
              </w:rPr>
              <w:t>/</w:t>
            </w:r>
            <w:r w:rsidRPr="00D94AB4">
              <w:rPr>
                <w:b/>
                <w:sz w:val="16"/>
                <w:szCs w:val="16"/>
              </w:rPr>
              <w:t>左</w:t>
            </w:r>
            <w:r w:rsidRPr="00D94AB4">
              <w:rPr>
                <w:b/>
                <w:sz w:val="16"/>
                <w:szCs w:val="16"/>
              </w:rPr>
              <w:t>}</w:t>
            </w:r>
            <w:r w:rsidRPr="00D94AB4">
              <w:rPr>
                <w:rFonts w:hint="eastAsia"/>
                <w:b/>
                <w:sz w:val="16"/>
                <w:szCs w:val="16"/>
              </w:rPr>
              <w:t>卵巣</w:t>
            </w:r>
            <w:r w:rsidRPr="00D94AB4">
              <w:rPr>
                <w:b/>
                <w:sz w:val="16"/>
                <w:szCs w:val="16"/>
              </w:rPr>
              <w:t>{</w:t>
            </w:r>
            <w:r w:rsidRPr="00D94AB4">
              <w:rPr>
                <w:b/>
                <w:sz w:val="16"/>
                <w:szCs w:val="16"/>
              </w:rPr>
              <w:t>嚢胞</w:t>
            </w:r>
            <w:r w:rsidRPr="00D94AB4">
              <w:rPr>
                <w:b/>
                <w:sz w:val="16"/>
                <w:szCs w:val="16"/>
              </w:rPr>
              <w:t>/</w:t>
            </w:r>
            <w:r w:rsidRPr="00D94AB4">
              <w:rPr>
                <w:b/>
                <w:sz w:val="16"/>
                <w:szCs w:val="16"/>
              </w:rPr>
              <w:t>膿疱</w:t>
            </w:r>
            <w:r w:rsidRPr="00D94AB4">
              <w:rPr>
                <w:b/>
                <w:sz w:val="16"/>
                <w:szCs w:val="16"/>
              </w:rPr>
              <w:t>}</w:t>
            </w:r>
          </w:p>
          <w:p w14:paraId="40505750"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p w14:paraId="65327B91"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sidRPr="00843D1B">
              <w:rPr>
                <w:rFonts w:hint="eastAsia"/>
                <w:sz w:val="16"/>
                <w:szCs w:val="16"/>
              </w:rPr>
              <w:t>骨</w:t>
            </w:r>
            <w:r>
              <w:rPr>
                <w:rFonts w:hint="eastAsia"/>
                <w:sz w:val="16"/>
                <w:szCs w:val="16"/>
              </w:rPr>
              <w:t xml:space="preserve"> {</w:t>
            </w:r>
          </w:p>
          <w:p w14:paraId="5CBB4BE8"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 xml:space="preserve">　</w:t>
            </w:r>
            <w:r w:rsidRPr="00876608">
              <w:rPr>
                <w:rFonts w:hint="eastAsia"/>
                <w:b/>
                <w:sz w:val="16"/>
                <w:szCs w:val="16"/>
              </w:rPr>
              <w:t>・</w:t>
            </w:r>
            <w:r w:rsidRPr="00876608">
              <w:rPr>
                <w:rFonts w:hint="eastAsia"/>
                <w:b/>
                <w:sz w:val="16"/>
                <w:szCs w:val="16"/>
              </w:rPr>
              <w:t>{</w:t>
            </w:r>
            <w:r w:rsidRPr="00876608">
              <w:rPr>
                <w:b/>
                <w:sz w:val="16"/>
                <w:szCs w:val="16"/>
              </w:rPr>
              <w:t>name of bone</w:t>
            </w:r>
            <w:r w:rsidRPr="00876608">
              <w:rPr>
                <w:rFonts w:hint="eastAsia"/>
                <w:b/>
                <w:sz w:val="16"/>
                <w:szCs w:val="16"/>
              </w:rPr>
              <w:t>}</w:t>
            </w:r>
            <w:r w:rsidRPr="00876608">
              <w:rPr>
                <w:rFonts w:hint="eastAsia"/>
                <w:b/>
                <w:sz w:val="16"/>
                <w:szCs w:val="16"/>
              </w:rPr>
              <w:t>骨転移</w:t>
            </w:r>
            <w:r>
              <w:rPr>
                <w:rFonts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{name of bo</w:t>
            </w:r>
            <w:r>
              <w:rPr>
                <w:rFonts w:asciiTheme="minorEastAsia" w:hAnsiTheme="minorEastAsia"/>
                <w:sz w:val="16"/>
                <w:szCs w:val="16"/>
              </w:rPr>
              <w:t>ne</w:t>
            </w:r>
            <w:r>
              <w:rPr>
                <w:rFonts w:asciiTheme="minorEastAsia" w:hAnsiTheme="minorEastAsia" w:hint="eastAsia"/>
                <w:sz w:val="16"/>
                <w:szCs w:val="16"/>
              </w:rPr>
              <w:t>}</w:t>
            </w:r>
            <w:r>
              <w:rPr>
                <w:rFonts w:asciiTheme="minorEastAsia" w:hAnsiTheme="minorEastAsia" w:hint="eastAsia"/>
                <w:sz w:val="16"/>
                <w:szCs w:val="16"/>
              </w:rPr>
              <w:t>に</w:t>
            </w:r>
            <w:r>
              <w:rPr>
                <w:rFonts w:asciiTheme="minorEastAsia" w:hAnsiTheme="minorEastAsia" w:hint="eastAsia"/>
                <w:sz w:val="16"/>
                <w:szCs w:val="16"/>
              </w:rPr>
              <w:t>{</w:t>
            </w:r>
            <w:r>
              <w:rPr>
                <w:rFonts w:asciiTheme="minorEastAsia" w:hAnsiTheme="minorEastAsia" w:hint="eastAsia"/>
                <w:sz w:val="16"/>
                <w:szCs w:val="16"/>
              </w:rPr>
              <w:t>転移</w:t>
            </w:r>
            <w:r>
              <w:rPr>
                <w:rFonts w:asciiTheme="minorEastAsia" w:hAnsiTheme="minorEastAsia" w:hint="eastAsia"/>
                <w:sz w:val="16"/>
                <w:szCs w:val="16"/>
              </w:rPr>
              <w:t>/</w:t>
            </w:r>
            <w:r>
              <w:rPr>
                <w:rFonts w:hint="eastAsia"/>
                <w:sz w:val="16"/>
                <w:szCs w:val="16"/>
              </w:rPr>
              <w:t>溶骨性変化</w:t>
            </w:r>
            <w:r>
              <w:rPr>
                <w:rFonts w:hint="eastAsia"/>
                <w:sz w:val="16"/>
                <w:szCs w:val="16"/>
              </w:rPr>
              <w:t>/</w:t>
            </w:r>
            <w:r w:rsidRPr="00F01A8C">
              <w:rPr>
                <w:rFonts w:hint="eastAsia"/>
                <w:sz w:val="16"/>
                <w:szCs w:val="16"/>
              </w:rPr>
              <w:t>硬化性変化</w:t>
            </w:r>
            <w:r>
              <w:rPr>
                <w:rFonts w:hint="eastAsia"/>
                <w:sz w:val="16"/>
                <w:szCs w:val="16"/>
              </w:rPr>
              <w:t>}</w:t>
            </w:r>
          </w:p>
          <w:p w14:paraId="185BE225"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w:t>
            </w:r>
          </w:p>
          <w:p w14:paraId="17FF5746"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腹腔内</w:t>
            </w:r>
            <w:r>
              <w:rPr>
                <w:rFonts w:hint="eastAsia"/>
                <w:sz w:val="16"/>
                <w:szCs w:val="16"/>
              </w:rPr>
              <w:t xml:space="preserve"> {</w:t>
            </w:r>
          </w:p>
          <w:p w14:paraId="39C3C3E4"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Pr>
                <w:rFonts w:hint="eastAsia"/>
                <w:sz w:val="16"/>
                <w:szCs w:val="16"/>
              </w:rPr>
              <w:t xml:space="preserve">　</w:t>
            </w:r>
            <w:r w:rsidRPr="00050A06">
              <w:rPr>
                <w:rFonts w:hint="eastAsia"/>
                <w:b/>
                <w:sz w:val="16"/>
                <w:szCs w:val="16"/>
              </w:rPr>
              <w:t>・腹水</w:t>
            </w:r>
            <w:r>
              <w:rPr>
                <w:rFonts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腹水</w:t>
            </w:r>
            <w:r>
              <w:rPr>
                <w:rFonts w:asciiTheme="minorEastAsia" w:hAnsiTheme="minorEastAsia" w:hint="eastAsia"/>
                <w:sz w:val="16"/>
                <w:szCs w:val="16"/>
              </w:rPr>
              <w:t>{</w:t>
            </w:r>
            <w:r>
              <w:rPr>
                <w:rFonts w:asciiTheme="minorEastAsia" w:hAnsiTheme="minorEastAsia" w:hint="eastAsia"/>
                <w:sz w:val="16"/>
                <w:szCs w:val="16"/>
              </w:rPr>
              <w:t>の</w:t>
            </w:r>
            <w:r>
              <w:rPr>
                <w:rFonts w:asciiTheme="minorEastAsia" w:hAnsiTheme="minorEastAsia" w:hint="eastAsia"/>
                <w:sz w:val="16"/>
                <w:szCs w:val="16"/>
              </w:rPr>
              <w:t>}</w:t>
            </w:r>
            <w:r>
              <w:rPr>
                <w:rFonts w:asciiTheme="minorEastAsia" w:hAnsiTheme="minorEastAsia" w:hint="eastAsia"/>
                <w:sz w:val="16"/>
                <w:szCs w:val="16"/>
              </w:rPr>
              <w:t>貯留</w:t>
            </w:r>
          </w:p>
          <w:p w14:paraId="263EC2CB" w14:textId="77777777" w:rsidR="005E447C" w:rsidRPr="00050A06"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050A06">
              <w:rPr>
                <w:rFonts w:asciiTheme="minorEastAsia" w:hAnsiTheme="minorEastAsia" w:hint="eastAsia"/>
                <w:b/>
                <w:sz w:val="16"/>
                <w:szCs w:val="16"/>
              </w:rPr>
              <w:t xml:space="preserve">　・</w:t>
            </w:r>
            <w:r>
              <w:rPr>
                <w:rFonts w:asciiTheme="minorEastAsia" w:hAnsiTheme="minorEastAsia" w:hint="eastAsia"/>
                <w:b/>
                <w:sz w:val="16"/>
                <w:szCs w:val="16"/>
              </w:rPr>
              <w:t>腹部</w:t>
            </w:r>
            <w:r w:rsidRPr="00050A06">
              <w:rPr>
                <w:rFonts w:asciiTheme="minorEastAsia" w:hAnsiTheme="minorEastAsia" w:hint="eastAsia"/>
                <w:b/>
                <w:sz w:val="16"/>
                <w:szCs w:val="16"/>
              </w:rPr>
              <w:t>リンパ節転移</w:t>
            </w:r>
            <w:r w:rsidRPr="00050A06">
              <w:rPr>
                <w:rFonts w:asciiTheme="minorEastAsia" w:hAnsiTheme="minorEastAsia"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腹腔内に</w:t>
            </w:r>
            <w:r>
              <w:rPr>
                <w:rFonts w:asciiTheme="minorEastAsia" w:hAnsiTheme="minorEastAsia" w:hint="eastAsia"/>
                <w:sz w:val="16"/>
                <w:szCs w:val="16"/>
              </w:rPr>
              <w:t>{</w:t>
            </w:r>
            <w:r>
              <w:rPr>
                <w:rFonts w:hint="eastAsia"/>
                <w:sz w:val="16"/>
                <w:szCs w:val="16"/>
              </w:rPr>
              <w:t>リンパ節腫大</w:t>
            </w:r>
            <w:r>
              <w:rPr>
                <w:rFonts w:hint="eastAsia"/>
                <w:sz w:val="16"/>
                <w:szCs w:val="16"/>
              </w:rPr>
              <w:t>/{</w:t>
            </w:r>
            <w:r>
              <w:rPr>
                <w:rFonts w:hint="eastAsia"/>
                <w:sz w:val="16"/>
                <w:szCs w:val="16"/>
              </w:rPr>
              <w:t>病的優位な</w:t>
            </w:r>
            <w:r>
              <w:rPr>
                <w:rFonts w:hint="eastAsia"/>
                <w:sz w:val="16"/>
                <w:szCs w:val="16"/>
              </w:rPr>
              <w:t>}</w:t>
            </w:r>
            <w:r>
              <w:rPr>
                <w:rFonts w:hint="eastAsia"/>
                <w:sz w:val="16"/>
                <w:szCs w:val="16"/>
              </w:rPr>
              <w:t>リンパ節腫大</w:t>
            </w:r>
            <w:r>
              <w:rPr>
                <w:rFonts w:hint="eastAsia"/>
                <w:sz w:val="16"/>
                <w:szCs w:val="16"/>
              </w:rPr>
              <w:t>/{</w:t>
            </w:r>
            <w:r>
              <w:rPr>
                <w:rFonts w:hint="eastAsia"/>
                <w:sz w:val="16"/>
                <w:szCs w:val="16"/>
              </w:rPr>
              <w:t>病的</w:t>
            </w:r>
            <w:r>
              <w:rPr>
                <w:rFonts w:hint="eastAsia"/>
                <w:sz w:val="16"/>
                <w:szCs w:val="16"/>
              </w:rPr>
              <w:t>}</w:t>
            </w:r>
            <w:r>
              <w:rPr>
                <w:rFonts w:hint="eastAsia"/>
                <w:sz w:val="16"/>
                <w:szCs w:val="16"/>
              </w:rPr>
              <w:t>腫大リンパ節</w:t>
            </w:r>
            <w:r>
              <w:rPr>
                <w:rFonts w:hint="eastAsia"/>
                <w:sz w:val="16"/>
                <w:szCs w:val="16"/>
              </w:rPr>
              <w:t>}</w:t>
            </w:r>
          </w:p>
          <w:p w14:paraId="50C3ABBA"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 xml:space="preserve">　</w:t>
            </w:r>
            <w:r w:rsidRPr="00050A06">
              <w:rPr>
                <w:rFonts w:hint="eastAsia"/>
                <w:b/>
                <w:sz w:val="16"/>
                <w:szCs w:val="16"/>
              </w:rPr>
              <w:t>・腹腔内転移</w:t>
            </w:r>
            <w:r>
              <w:rPr>
                <w:rFonts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腹腔内に転移を疑う所見、腹腔内</w:t>
            </w:r>
            <w:r>
              <w:rPr>
                <w:rFonts w:asciiTheme="minorEastAsia" w:hAnsiTheme="minorEastAsia" w:hint="eastAsia"/>
                <w:sz w:val="16"/>
                <w:szCs w:val="16"/>
              </w:rPr>
              <w:t>{</w:t>
            </w:r>
            <w:r>
              <w:rPr>
                <w:rFonts w:asciiTheme="minorEastAsia" w:hAnsiTheme="minorEastAsia" w:hint="eastAsia"/>
                <w:sz w:val="16"/>
                <w:szCs w:val="16"/>
              </w:rPr>
              <w:t>に</w:t>
            </w:r>
            <w:r>
              <w:rPr>
                <w:rFonts w:asciiTheme="minorEastAsia" w:hAnsiTheme="minorEastAsia" w:hint="eastAsia"/>
                <w:sz w:val="16"/>
                <w:szCs w:val="16"/>
              </w:rPr>
              <w:t>}</w:t>
            </w:r>
            <w:r>
              <w:rPr>
                <w:rFonts w:asciiTheme="minorEastAsia" w:hAnsiTheme="minorEastAsia"/>
                <w:sz w:val="16"/>
                <w:szCs w:val="16"/>
              </w:rPr>
              <w:t>{</w:t>
            </w:r>
            <w:r>
              <w:rPr>
                <w:rFonts w:asciiTheme="minorEastAsia" w:hAnsiTheme="minorEastAsia" w:hint="eastAsia"/>
                <w:sz w:val="16"/>
                <w:szCs w:val="16"/>
              </w:rPr>
              <w:t>明らかな</w:t>
            </w:r>
            <w:r>
              <w:rPr>
                <w:rFonts w:asciiTheme="minorEastAsia" w:hAnsiTheme="minorEastAsia"/>
                <w:sz w:val="16"/>
                <w:szCs w:val="16"/>
              </w:rPr>
              <w:t>}</w:t>
            </w:r>
            <w:r>
              <w:rPr>
                <w:rFonts w:asciiTheme="minorEastAsia" w:hAnsiTheme="minorEastAsia" w:hint="eastAsia"/>
                <w:sz w:val="16"/>
                <w:szCs w:val="16"/>
              </w:rPr>
              <w:t>腫瘤</w:t>
            </w:r>
          </w:p>
          <w:p w14:paraId="7D9FF16F"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w:t>
            </w:r>
          </w:p>
          <w:p w14:paraId="7BFE1A9E"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骨盤内</w:t>
            </w:r>
            <w:r>
              <w:rPr>
                <w:rFonts w:hint="eastAsia"/>
                <w:sz w:val="16"/>
                <w:szCs w:val="16"/>
              </w:rPr>
              <w:t xml:space="preserve"> {</w:t>
            </w:r>
          </w:p>
          <w:p w14:paraId="5E5023CC" w14:textId="77777777" w:rsidR="005E447C" w:rsidRPr="007E411F" w:rsidRDefault="005E447C"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881510">
              <w:rPr>
                <w:rFonts w:hint="eastAsia"/>
                <w:b/>
                <w:sz w:val="16"/>
                <w:szCs w:val="16"/>
              </w:rPr>
              <w:t xml:space="preserve">　・腹水</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骨盤内に腹水</w:t>
            </w:r>
            <w:r>
              <w:rPr>
                <w:rFonts w:asciiTheme="minorEastAsia" w:hAnsiTheme="minorEastAsia" w:hint="eastAsia"/>
                <w:sz w:val="16"/>
                <w:szCs w:val="16"/>
              </w:rPr>
              <w:t>{</w:t>
            </w:r>
            <w:r>
              <w:rPr>
                <w:rFonts w:asciiTheme="minorEastAsia" w:hAnsiTheme="minorEastAsia" w:hint="eastAsia"/>
                <w:sz w:val="16"/>
                <w:szCs w:val="16"/>
              </w:rPr>
              <w:t>の</w:t>
            </w:r>
            <w:r>
              <w:rPr>
                <w:rFonts w:asciiTheme="minorEastAsia" w:hAnsiTheme="minorEastAsia" w:hint="eastAsia"/>
                <w:sz w:val="16"/>
                <w:szCs w:val="16"/>
              </w:rPr>
              <w:t>}</w:t>
            </w:r>
            <w:r>
              <w:rPr>
                <w:rFonts w:asciiTheme="minorEastAsia" w:hAnsiTheme="minorEastAsia" w:hint="eastAsia"/>
                <w:sz w:val="16"/>
                <w:szCs w:val="16"/>
              </w:rPr>
              <w:t>貯留</w:t>
            </w:r>
          </w:p>
          <w:p w14:paraId="437A2173" w14:textId="77777777" w:rsidR="005E447C" w:rsidRPr="00881510"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881510">
              <w:rPr>
                <w:rFonts w:hint="eastAsia"/>
                <w:b/>
                <w:sz w:val="16"/>
                <w:szCs w:val="16"/>
              </w:rPr>
              <w:t xml:space="preserve">　・骨盤内リンパ節転移</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骨盤内に</w:t>
            </w:r>
            <w:r>
              <w:rPr>
                <w:rFonts w:asciiTheme="minorEastAsia" w:hAnsiTheme="minorEastAsia" w:hint="eastAsia"/>
                <w:sz w:val="16"/>
                <w:szCs w:val="16"/>
              </w:rPr>
              <w:t>{</w:t>
            </w:r>
            <w:r>
              <w:rPr>
                <w:rFonts w:hint="eastAsia"/>
                <w:sz w:val="16"/>
                <w:szCs w:val="16"/>
              </w:rPr>
              <w:t>リンパ節腫大</w:t>
            </w:r>
            <w:r>
              <w:rPr>
                <w:rFonts w:hint="eastAsia"/>
                <w:sz w:val="16"/>
                <w:szCs w:val="16"/>
              </w:rPr>
              <w:t>/{</w:t>
            </w:r>
            <w:r>
              <w:rPr>
                <w:rFonts w:hint="eastAsia"/>
                <w:sz w:val="16"/>
                <w:szCs w:val="16"/>
              </w:rPr>
              <w:t>病的優位な</w:t>
            </w:r>
            <w:r>
              <w:rPr>
                <w:rFonts w:hint="eastAsia"/>
                <w:sz w:val="16"/>
                <w:szCs w:val="16"/>
              </w:rPr>
              <w:t>}</w:t>
            </w:r>
            <w:r>
              <w:rPr>
                <w:rFonts w:hint="eastAsia"/>
                <w:sz w:val="16"/>
                <w:szCs w:val="16"/>
              </w:rPr>
              <w:t>リンパ節腫大</w:t>
            </w:r>
            <w:r>
              <w:rPr>
                <w:rFonts w:hint="eastAsia"/>
                <w:sz w:val="16"/>
                <w:szCs w:val="16"/>
              </w:rPr>
              <w:t>/{</w:t>
            </w:r>
            <w:r>
              <w:rPr>
                <w:rFonts w:hint="eastAsia"/>
                <w:sz w:val="16"/>
                <w:szCs w:val="16"/>
              </w:rPr>
              <w:t>病的</w:t>
            </w:r>
            <w:r>
              <w:rPr>
                <w:rFonts w:hint="eastAsia"/>
                <w:sz w:val="16"/>
                <w:szCs w:val="16"/>
              </w:rPr>
              <w:t>}</w:t>
            </w:r>
            <w:r>
              <w:rPr>
                <w:rFonts w:hint="eastAsia"/>
                <w:sz w:val="16"/>
                <w:szCs w:val="16"/>
              </w:rPr>
              <w:t>腫大リンパ節</w:t>
            </w:r>
            <w:r>
              <w:rPr>
                <w:rFonts w:hint="eastAsia"/>
                <w:sz w:val="16"/>
                <w:szCs w:val="16"/>
              </w:rPr>
              <w:t>}</w:t>
            </w:r>
          </w:p>
          <w:p w14:paraId="3F621889"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881510">
              <w:rPr>
                <w:rFonts w:hint="eastAsia"/>
                <w:b/>
                <w:sz w:val="16"/>
                <w:szCs w:val="16"/>
              </w:rPr>
              <w:t xml:space="preserve">　・骨盤内転移</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骨盤内に転移を疑う所見、骨盤内</w:t>
            </w:r>
            <w:r>
              <w:rPr>
                <w:rFonts w:asciiTheme="minorEastAsia" w:hAnsiTheme="minorEastAsia" w:hint="eastAsia"/>
                <w:sz w:val="16"/>
                <w:szCs w:val="16"/>
              </w:rPr>
              <w:t>{</w:t>
            </w:r>
            <w:r>
              <w:rPr>
                <w:rFonts w:asciiTheme="minorEastAsia" w:hAnsiTheme="minorEastAsia" w:hint="eastAsia"/>
                <w:sz w:val="16"/>
                <w:szCs w:val="16"/>
              </w:rPr>
              <w:t>に</w:t>
            </w:r>
            <w:r>
              <w:rPr>
                <w:rFonts w:asciiTheme="minorEastAsia" w:hAnsiTheme="minorEastAsia" w:hint="eastAsia"/>
                <w:sz w:val="16"/>
                <w:szCs w:val="16"/>
              </w:rPr>
              <w:t>}</w:t>
            </w:r>
            <w:r>
              <w:rPr>
                <w:rFonts w:asciiTheme="minorEastAsia" w:hAnsiTheme="minorEastAsia"/>
                <w:sz w:val="16"/>
                <w:szCs w:val="16"/>
              </w:rPr>
              <w:t>{</w:t>
            </w:r>
            <w:r>
              <w:rPr>
                <w:rFonts w:asciiTheme="minorEastAsia" w:hAnsiTheme="minorEastAsia" w:hint="eastAsia"/>
                <w:sz w:val="16"/>
                <w:szCs w:val="16"/>
              </w:rPr>
              <w:t>明らかな</w:t>
            </w:r>
            <w:r>
              <w:rPr>
                <w:rFonts w:asciiTheme="minorEastAsia" w:hAnsiTheme="minorEastAsia"/>
                <w:sz w:val="16"/>
                <w:szCs w:val="16"/>
              </w:rPr>
              <w:t>}</w:t>
            </w:r>
            <w:r>
              <w:rPr>
                <w:rFonts w:asciiTheme="minorEastAsia" w:hAnsiTheme="minorEastAsia" w:hint="eastAsia"/>
                <w:sz w:val="16"/>
                <w:szCs w:val="16"/>
              </w:rPr>
              <w:t>腫瘤</w:t>
            </w:r>
          </w:p>
          <w:p w14:paraId="31541EDB" w14:textId="77777777" w:rsidR="005E447C" w:rsidRPr="00F506AE"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sidRPr="00D94AB4">
              <w:rPr>
                <w:rFonts w:asciiTheme="minorEastAsia" w:hAnsiTheme="minorEastAsia" w:hint="eastAsia"/>
                <w:b/>
                <w:sz w:val="16"/>
                <w:szCs w:val="16"/>
              </w:rPr>
              <w:t xml:space="preserve">　・子宮筋腫</w:t>
            </w:r>
            <w:r>
              <w:rPr>
                <w:rFonts w:asciiTheme="minorEastAsia" w:hAnsiTheme="minorEastAsia"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sz w:val="16"/>
                <w:szCs w:val="16"/>
              </w:rPr>
              <w:t>{</w:t>
            </w:r>
            <w:r>
              <w:rPr>
                <w:rFonts w:asciiTheme="minorEastAsia" w:hAnsiTheme="minorEastAsia" w:hint="eastAsia"/>
                <w:sz w:val="16"/>
                <w:szCs w:val="16"/>
              </w:rPr>
              <w:t>石灰化</w:t>
            </w:r>
            <w:r>
              <w:rPr>
                <w:rFonts w:asciiTheme="minorEastAsia" w:hAnsiTheme="minorEastAsia"/>
                <w:sz w:val="16"/>
                <w:szCs w:val="16"/>
              </w:rPr>
              <w:t>}</w:t>
            </w:r>
            <w:r>
              <w:rPr>
                <w:rFonts w:asciiTheme="minorEastAsia" w:hAnsiTheme="minorEastAsia" w:hint="eastAsia"/>
                <w:sz w:val="16"/>
                <w:szCs w:val="16"/>
              </w:rPr>
              <w:t>子宮筋腫</w:t>
            </w:r>
          </w:p>
          <w:p w14:paraId="03307E4C"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p w14:paraId="7669C8B4"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血管系</w:t>
            </w:r>
            <w:r>
              <w:rPr>
                <w:rFonts w:hint="eastAsia"/>
                <w:sz w:val="16"/>
                <w:szCs w:val="16"/>
              </w:rPr>
              <w:t xml:space="preserve"> {</w:t>
            </w:r>
          </w:p>
          <w:p w14:paraId="534589D8" w14:textId="77777777" w:rsidR="005E447C" w:rsidRPr="00876269"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sz w:val="16"/>
                <w:szCs w:val="16"/>
              </w:rPr>
              <w:t xml:space="preserve">　</w:t>
            </w:r>
            <w:r w:rsidRPr="00876269">
              <w:rPr>
                <w:rFonts w:hint="eastAsia"/>
                <w:b/>
                <w:sz w:val="16"/>
                <w:szCs w:val="16"/>
              </w:rPr>
              <w:t>・動脈硬化</w:t>
            </w:r>
          </w:p>
          <w:p w14:paraId="2DC5F5F7"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p w14:paraId="1E79DE0C"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所属リンパ節領域を超えたリンパ節転移</w:t>
            </w:r>
            <w:r>
              <w:rPr>
                <w:rFonts w:hint="eastAsia"/>
                <w:sz w:val="16"/>
                <w:szCs w:val="16"/>
              </w:rPr>
              <w:t xml:space="preserve"> {</w:t>
            </w:r>
          </w:p>
          <w:p w14:paraId="4448399E"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sz w:val="16"/>
                <w:szCs w:val="16"/>
              </w:rPr>
              <w:lastRenderedPageBreak/>
              <w:t xml:space="preserve">　</w:t>
            </w:r>
            <w:r w:rsidRPr="00876269">
              <w:rPr>
                <w:rFonts w:hint="eastAsia"/>
                <w:b/>
                <w:sz w:val="16"/>
                <w:szCs w:val="16"/>
              </w:rPr>
              <w:t>・</w:t>
            </w:r>
            <w:r>
              <w:rPr>
                <w:rFonts w:hint="eastAsia"/>
                <w:b/>
                <w:sz w:val="16"/>
                <w:szCs w:val="16"/>
              </w:rPr>
              <w:t>{</w:t>
            </w:r>
            <w:r>
              <w:rPr>
                <w:rFonts w:hint="eastAsia"/>
                <w:b/>
                <w:sz w:val="16"/>
                <w:szCs w:val="16"/>
              </w:rPr>
              <w:t>右</w:t>
            </w:r>
            <w:r>
              <w:rPr>
                <w:rFonts w:hint="eastAsia"/>
                <w:b/>
                <w:sz w:val="16"/>
                <w:szCs w:val="16"/>
              </w:rPr>
              <w:t>/</w:t>
            </w:r>
            <w:r>
              <w:rPr>
                <w:rFonts w:hint="eastAsia"/>
                <w:b/>
                <w:sz w:val="16"/>
                <w:szCs w:val="16"/>
              </w:rPr>
              <w:t>左</w:t>
            </w:r>
            <w:r>
              <w:rPr>
                <w:rFonts w:hint="eastAsia"/>
                <w:b/>
                <w:sz w:val="16"/>
                <w:szCs w:val="16"/>
              </w:rPr>
              <w:t>}</w:t>
            </w:r>
            <w:r>
              <w:rPr>
                <w:rFonts w:hint="eastAsia"/>
                <w:b/>
                <w:sz w:val="16"/>
                <w:szCs w:val="16"/>
              </w:rPr>
              <w:t>腋窩</w:t>
            </w:r>
          </w:p>
          <w:p w14:paraId="21D73246" w14:textId="77777777" w:rsidR="005E447C" w:rsidRPr="00876269"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 xml:space="preserve">　・</w:t>
            </w:r>
            <w:r>
              <w:rPr>
                <w:rFonts w:hint="eastAsia"/>
                <w:b/>
                <w:sz w:val="16"/>
                <w:szCs w:val="16"/>
              </w:rPr>
              <w:t>{</w:t>
            </w:r>
            <w:r>
              <w:rPr>
                <w:rFonts w:hint="eastAsia"/>
                <w:b/>
                <w:sz w:val="16"/>
                <w:szCs w:val="16"/>
              </w:rPr>
              <w:t>右</w:t>
            </w:r>
            <w:r>
              <w:rPr>
                <w:rFonts w:hint="eastAsia"/>
                <w:b/>
                <w:sz w:val="16"/>
                <w:szCs w:val="16"/>
              </w:rPr>
              <w:t>/</w:t>
            </w:r>
            <w:r>
              <w:rPr>
                <w:rFonts w:hint="eastAsia"/>
                <w:b/>
                <w:sz w:val="16"/>
                <w:szCs w:val="16"/>
              </w:rPr>
              <w:t>左</w:t>
            </w:r>
            <w:r>
              <w:rPr>
                <w:rFonts w:hint="eastAsia"/>
                <w:b/>
                <w:sz w:val="16"/>
                <w:szCs w:val="16"/>
              </w:rPr>
              <w:t>}</w:t>
            </w:r>
            <w:r>
              <w:rPr>
                <w:rFonts w:hint="eastAsia"/>
                <w:b/>
                <w:sz w:val="16"/>
                <w:szCs w:val="16"/>
              </w:rPr>
              <w:t>副神経</w:t>
            </w:r>
          </w:p>
          <w:p w14:paraId="57B07308"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p w14:paraId="2739DE50" w14:textId="77777777" w:rsidR="005E447C" w:rsidRPr="00D94AB4"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sz w:val="16"/>
                <w:szCs w:val="16"/>
              </w:rPr>
              <w:t>その他の病変</w:t>
            </w:r>
            <w:r>
              <w:rPr>
                <w:rFonts w:hint="eastAsia"/>
                <w:sz w:val="16"/>
                <w:szCs w:val="16"/>
              </w:rPr>
              <w:t xml:space="preserve"> {</w:t>
            </w:r>
            <w:r w:rsidRPr="00270B08">
              <w:rPr>
                <w:b/>
                <w:sz w:val="16"/>
                <w:szCs w:val="16"/>
              </w:rPr>
              <w:t xml:space="preserve"> </w:t>
            </w:r>
          </w:p>
          <w:p w14:paraId="721265D2" w14:textId="77777777" w:rsidR="005E447C" w:rsidRPr="00F3118D"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F3118D">
              <w:rPr>
                <w:rFonts w:hint="eastAsia"/>
                <w:b/>
                <w:sz w:val="16"/>
                <w:szCs w:val="16"/>
              </w:rPr>
              <w:t xml:space="preserve">　・</w:t>
            </w:r>
            <w:r w:rsidRPr="00F3118D">
              <w:rPr>
                <w:rFonts w:hint="eastAsia"/>
                <w:b/>
                <w:sz w:val="16"/>
                <w:szCs w:val="16"/>
              </w:rPr>
              <w:t>{</w:t>
            </w:r>
            <w:r w:rsidRPr="00F3118D">
              <w:rPr>
                <w:rFonts w:hint="eastAsia"/>
                <w:b/>
                <w:sz w:val="16"/>
                <w:szCs w:val="16"/>
              </w:rPr>
              <w:t>右</w:t>
            </w:r>
            <w:r w:rsidRPr="00F3118D">
              <w:rPr>
                <w:rFonts w:hint="eastAsia"/>
                <w:b/>
                <w:sz w:val="16"/>
                <w:szCs w:val="16"/>
              </w:rPr>
              <w:t>/</w:t>
            </w:r>
            <w:r w:rsidRPr="00F3118D">
              <w:rPr>
                <w:rFonts w:hint="eastAsia"/>
                <w:b/>
                <w:sz w:val="16"/>
                <w:szCs w:val="16"/>
              </w:rPr>
              <w:t>左</w:t>
            </w:r>
            <w:r w:rsidRPr="00F3118D">
              <w:rPr>
                <w:rFonts w:hint="eastAsia"/>
                <w:b/>
                <w:sz w:val="16"/>
                <w:szCs w:val="16"/>
              </w:rPr>
              <w:t>}</w:t>
            </w:r>
            <w:r w:rsidRPr="00F3118D">
              <w:rPr>
                <w:rFonts w:hint="eastAsia"/>
                <w:b/>
                <w:sz w:val="16"/>
                <w:szCs w:val="16"/>
              </w:rPr>
              <w:t>鼠径ヘルニア</w:t>
            </w:r>
          </w:p>
          <w:p w14:paraId="46D9236C"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p w14:paraId="1330C313"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非特異的な画像所見</w:t>
            </w:r>
            <w:r>
              <w:rPr>
                <w:rFonts w:hint="eastAsia"/>
                <w:sz w:val="16"/>
                <w:szCs w:val="16"/>
              </w:rPr>
              <w:t xml:space="preserve"> {</w:t>
            </w:r>
          </w:p>
          <w:p w14:paraId="50B86567" w14:textId="77777777" w:rsidR="005E447C" w:rsidRPr="00D94AB4"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D94AB4">
              <w:rPr>
                <w:rFonts w:hint="eastAsia"/>
                <w:b/>
                <w:sz w:val="16"/>
                <w:szCs w:val="16"/>
              </w:rPr>
              <w:t xml:space="preserve">　・石灰化</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生理的石灰化</w:t>
            </w:r>
          </w:p>
          <w:p w14:paraId="4D16EE6B"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sz w:val="16"/>
                <w:szCs w:val="16"/>
              </w:rPr>
              <w:t>}</w:t>
            </w:r>
          </w:p>
        </w:tc>
      </w:tr>
      <w:tr w:rsidR="005E447C" w14:paraId="03E2804A" w14:textId="77777777" w:rsidTr="005E447C">
        <w:tc>
          <w:tcPr>
            <w:cnfStyle w:val="001000000000" w:firstRow="0" w:lastRow="0" w:firstColumn="1" w:lastColumn="0" w:oddVBand="0" w:evenVBand="0" w:oddHBand="0" w:evenHBand="0" w:firstRowFirstColumn="0" w:firstRowLastColumn="0" w:lastRowFirstColumn="0" w:lastRowLastColumn="0"/>
            <w:tcW w:w="1166" w:type="dxa"/>
          </w:tcPr>
          <w:p w14:paraId="456A69F8" w14:textId="77777777" w:rsidR="005E447C" w:rsidRDefault="005E447C" w:rsidP="00C64AED">
            <w:pPr>
              <w:rPr>
                <w:sz w:val="16"/>
                <w:szCs w:val="16"/>
              </w:rPr>
            </w:pPr>
            <w:r w:rsidRPr="0076096E">
              <w:rPr>
                <w:rFonts w:hint="eastAsia"/>
                <w:b w:val="0"/>
                <w:color w:val="FF0000"/>
                <w:sz w:val="16"/>
                <w:szCs w:val="16"/>
                <w:highlight w:val="yellow"/>
              </w:rPr>
              <w:lastRenderedPageBreak/>
              <w:t>D</w:t>
            </w:r>
            <w:r>
              <w:rPr>
                <w:b w:val="0"/>
                <w:color w:val="FF0000"/>
                <w:sz w:val="16"/>
                <w:szCs w:val="16"/>
                <w:highlight w:val="yellow"/>
              </w:rPr>
              <w:t>(</w:t>
            </w:r>
            <w:r>
              <w:rPr>
                <w:rFonts w:hint="eastAsia"/>
                <w:b w:val="0"/>
                <w:color w:val="FF0000"/>
                <w:sz w:val="16"/>
                <w:szCs w:val="16"/>
                <w:highlight w:val="yellow"/>
              </w:rPr>
              <w:t>「性状」自体は</w:t>
            </w:r>
            <w:r>
              <w:rPr>
                <w:b w:val="0"/>
                <w:color w:val="FF0000"/>
                <w:sz w:val="16"/>
                <w:szCs w:val="16"/>
                <w:highlight w:val="yellow"/>
              </w:rPr>
              <w:t>F</w:t>
            </w:r>
            <w:r>
              <w:rPr>
                <w:rFonts w:hint="eastAsia"/>
                <w:b w:val="0"/>
                <w:color w:val="FF0000"/>
                <w:sz w:val="16"/>
                <w:szCs w:val="16"/>
                <w:highlight w:val="yellow"/>
              </w:rPr>
              <w:t>タグですが，病変とともに複合名詞を構成していれば</w:t>
            </w:r>
            <w:r>
              <w:rPr>
                <w:rFonts w:hint="eastAsia"/>
                <w:b w:val="0"/>
                <w:color w:val="FF0000"/>
                <w:sz w:val="16"/>
                <w:szCs w:val="16"/>
                <w:highlight w:val="yellow"/>
              </w:rPr>
              <w:t>D</w:t>
            </w:r>
            <w:r>
              <w:rPr>
                <w:rFonts w:hint="eastAsia"/>
                <w:b w:val="0"/>
                <w:color w:val="FF0000"/>
                <w:sz w:val="16"/>
                <w:szCs w:val="16"/>
                <w:highlight w:val="yellow"/>
              </w:rPr>
              <w:t>タグ</w:t>
            </w:r>
            <w:r>
              <w:rPr>
                <w:rFonts w:hint="eastAsia"/>
                <w:b w:val="0"/>
                <w:color w:val="FF0000"/>
                <w:sz w:val="16"/>
                <w:szCs w:val="16"/>
                <w:highlight w:val="yellow"/>
              </w:rPr>
              <w:t>)</w:t>
            </w:r>
          </w:p>
        </w:tc>
        <w:tc>
          <w:tcPr>
            <w:tcW w:w="1636" w:type="dxa"/>
          </w:tcPr>
          <w:p w14:paraId="1E702EDB"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病変性状</w:t>
            </w:r>
          </w:p>
        </w:tc>
        <w:tc>
          <w:tcPr>
            <w:tcW w:w="5912" w:type="dxa"/>
          </w:tcPr>
          <w:p w14:paraId="50C24047"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Pr>
                <w:rFonts w:hint="eastAsia"/>
                <w:b/>
                <w:sz w:val="16"/>
                <w:szCs w:val="16"/>
              </w:rPr>
              <w:t>・病的意義陽性を示唆する語句</w:t>
            </w:r>
            <w:r>
              <w:rPr>
                <w:rFonts w:hint="eastAsia"/>
                <w:b/>
                <w:sz w:val="16"/>
                <w:szCs w:val="16"/>
              </w:rPr>
              <w:t xml:space="preserve"> </w:t>
            </w:r>
            <w:r>
              <w:rPr>
                <w:rFonts w:asciiTheme="minorEastAsia" w:hAnsiTheme="minorEastAsia" w:hint="eastAsia"/>
                <w:sz w:val="16"/>
                <w:szCs w:val="16"/>
              </w:rPr>
              <w:t>⊃</w:t>
            </w:r>
            <w:r>
              <w:rPr>
                <w:rFonts w:asciiTheme="minorEastAsia" w:hAnsiTheme="minorEastAsia"/>
                <w:sz w:val="16"/>
                <w:szCs w:val="16"/>
              </w:rPr>
              <w:t xml:space="preserve"> </w:t>
            </w:r>
            <w:r>
              <w:rPr>
                <w:rFonts w:asciiTheme="minorEastAsia" w:hAnsiTheme="minorEastAsia" w:hint="eastAsia"/>
                <w:sz w:val="16"/>
                <w:szCs w:val="16"/>
              </w:rPr>
              <w:t>病的</w:t>
            </w:r>
            <w:r>
              <w:rPr>
                <w:rFonts w:asciiTheme="minorEastAsia" w:hAnsiTheme="minorEastAsia" w:hint="eastAsia"/>
                <w:sz w:val="16"/>
                <w:szCs w:val="16"/>
              </w:rPr>
              <w:t>{</w:t>
            </w:r>
            <w:r>
              <w:rPr>
                <w:rFonts w:asciiTheme="minorEastAsia" w:hAnsiTheme="minorEastAsia" w:hint="eastAsia"/>
                <w:sz w:val="16"/>
                <w:szCs w:val="16"/>
              </w:rPr>
              <w:t>所見</w:t>
            </w:r>
            <w:r>
              <w:rPr>
                <w:rFonts w:asciiTheme="minorEastAsia" w:hAnsiTheme="minorEastAsia" w:hint="eastAsia"/>
                <w:sz w:val="16"/>
                <w:szCs w:val="16"/>
              </w:rPr>
              <w:t>}</w:t>
            </w:r>
            <w:r>
              <w:rPr>
                <w:rFonts w:asciiTheme="minorEastAsia" w:hAnsiTheme="minorEastAsia" w:hint="eastAsia"/>
                <w:sz w:val="16"/>
                <w:szCs w:val="16"/>
              </w:rPr>
              <w:t>、</w:t>
            </w:r>
            <w:r>
              <w:rPr>
                <w:rFonts w:asciiTheme="minorEastAsia" w:hAnsiTheme="minorEastAsia" w:hint="eastAsia"/>
                <w:sz w:val="16"/>
                <w:szCs w:val="16"/>
              </w:rPr>
              <w:t>{</w:t>
            </w:r>
            <w:r>
              <w:rPr>
                <w:rFonts w:asciiTheme="minorEastAsia" w:hAnsiTheme="minorEastAsia" w:hint="eastAsia"/>
                <w:sz w:val="16"/>
                <w:szCs w:val="16"/>
              </w:rPr>
              <w:t>病的</w:t>
            </w:r>
            <w:r>
              <w:rPr>
                <w:rFonts w:asciiTheme="minorEastAsia" w:hAnsiTheme="minorEastAsia" w:hint="eastAsia"/>
                <w:sz w:val="16"/>
                <w:szCs w:val="16"/>
              </w:rPr>
              <w:t>}</w:t>
            </w:r>
            <w:r>
              <w:rPr>
                <w:rFonts w:asciiTheme="minorEastAsia" w:hAnsiTheme="minorEastAsia" w:hint="eastAsia"/>
                <w:sz w:val="16"/>
                <w:szCs w:val="16"/>
              </w:rPr>
              <w:t>有意</w:t>
            </w:r>
            <w:r>
              <w:rPr>
                <w:rFonts w:asciiTheme="minorEastAsia" w:hAnsiTheme="minorEastAsia" w:hint="eastAsia"/>
                <w:sz w:val="16"/>
                <w:szCs w:val="16"/>
              </w:rPr>
              <w:t>{</w:t>
            </w:r>
            <w:r>
              <w:rPr>
                <w:rFonts w:asciiTheme="minorEastAsia" w:hAnsiTheme="minorEastAsia" w:hint="eastAsia"/>
                <w:sz w:val="16"/>
                <w:szCs w:val="16"/>
              </w:rPr>
              <w:t>な</w:t>
            </w:r>
            <w:r>
              <w:rPr>
                <w:rFonts w:asciiTheme="minorEastAsia" w:hAnsiTheme="minorEastAsia" w:hint="eastAsia"/>
                <w:sz w:val="16"/>
                <w:szCs w:val="16"/>
              </w:rPr>
              <w:t>}</w:t>
            </w:r>
            <w:r>
              <w:rPr>
                <w:rFonts w:hint="eastAsia"/>
                <w:sz w:val="16"/>
                <w:szCs w:val="16"/>
              </w:rPr>
              <w:t>、少量、大量、異常</w:t>
            </w:r>
            <w:r>
              <w:rPr>
                <w:rFonts w:hint="eastAsia"/>
                <w:sz w:val="16"/>
                <w:szCs w:val="16"/>
              </w:rPr>
              <w:t>{</w:t>
            </w:r>
            <w:r>
              <w:rPr>
                <w:rFonts w:hint="eastAsia"/>
                <w:sz w:val="16"/>
                <w:szCs w:val="16"/>
              </w:rPr>
              <w:t>所見</w:t>
            </w:r>
            <w:r>
              <w:rPr>
                <w:rFonts w:hint="eastAsia"/>
                <w:sz w:val="16"/>
                <w:szCs w:val="16"/>
              </w:rPr>
              <w:t>}</w:t>
            </w:r>
            <w:r>
              <w:rPr>
                <w:rFonts w:hint="eastAsia"/>
                <w:sz w:val="16"/>
                <w:szCs w:val="16"/>
              </w:rPr>
              <w:t>、特記事項</w:t>
            </w:r>
          </w:p>
          <w:p w14:paraId="4728D0E3" w14:textId="77777777" w:rsidR="005E447C" w:rsidRPr="00C76298" w:rsidRDefault="005E447C" w:rsidP="00C64AED">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RPr="005934AF">
              <w:rPr>
                <w:rFonts w:asciiTheme="minorEastAsia" w:hAnsiTheme="minorEastAsia" w:hint="eastAsia"/>
                <w:b/>
                <w:sz w:val="16"/>
                <w:szCs w:val="16"/>
              </w:rPr>
              <w:t>・病的意義陰性を示唆する語句</w:t>
            </w:r>
            <w:r>
              <w:rPr>
                <w:rFonts w:asciiTheme="minorEastAsia" w:hAnsiTheme="minorEastAsia" w:hint="eastAsia"/>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hint="eastAsia"/>
                <w:sz w:val="16"/>
                <w:szCs w:val="16"/>
              </w:rPr>
              <w:t>反応性</w:t>
            </w:r>
            <w:r>
              <w:rPr>
                <w:rFonts w:hint="eastAsia"/>
                <w:sz w:val="16"/>
                <w:szCs w:val="16"/>
              </w:rPr>
              <w:t>{</w:t>
            </w:r>
            <w:r>
              <w:rPr>
                <w:rFonts w:hint="eastAsia"/>
                <w:sz w:val="16"/>
                <w:szCs w:val="16"/>
              </w:rPr>
              <w:t>腫大</w:t>
            </w:r>
            <w:r>
              <w:rPr>
                <w:rFonts w:hint="eastAsia"/>
                <w:sz w:val="16"/>
                <w:szCs w:val="16"/>
              </w:rPr>
              <w:t>/</w:t>
            </w:r>
            <w:r>
              <w:rPr>
                <w:rFonts w:hint="eastAsia"/>
                <w:sz w:val="16"/>
                <w:szCs w:val="16"/>
              </w:rPr>
              <w:t>変化</w:t>
            </w:r>
            <w:r>
              <w:rPr>
                <w:rFonts w:hint="eastAsia"/>
                <w:sz w:val="16"/>
                <w:szCs w:val="16"/>
              </w:rPr>
              <w:t>}</w:t>
            </w:r>
          </w:p>
        </w:tc>
      </w:tr>
      <w:tr w:rsidR="005E447C" w14:paraId="5E1BA6EF" w14:textId="77777777" w:rsidTr="005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236058F9" w14:textId="4123CF67" w:rsidR="005E447C" w:rsidRDefault="005E447C" w:rsidP="00C64AED">
            <w:pPr>
              <w:rPr>
                <w:sz w:val="16"/>
                <w:szCs w:val="16"/>
              </w:rPr>
            </w:pPr>
            <w:del w:id="937" w:author="Joh Ayami" w:date="2019-05-29T11:42:00Z">
              <w:r w:rsidDel="00B752D5">
                <w:rPr>
                  <w:rFonts w:hint="eastAsia"/>
                  <w:b w:val="0"/>
                  <w:color w:val="FF0000"/>
                  <w:sz w:val="16"/>
                  <w:szCs w:val="16"/>
                  <w:highlight w:val="yellow"/>
                </w:rPr>
                <w:delText>M</w:delText>
              </w:r>
            </w:del>
            <w:ins w:id="938" w:author="Joh Ayami" w:date="2019-05-29T11:42:00Z">
              <w:r w:rsidR="00B752D5">
                <w:rPr>
                  <w:rFonts w:hint="eastAsia"/>
                  <w:b w:val="0"/>
                  <w:color w:val="FF0000"/>
                  <w:sz w:val="16"/>
                  <w:szCs w:val="16"/>
                  <w:highlight w:val="yellow"/>
                </w:rPr>
                <w:t>F</w:t>
              </w:r>
            </w:ins>
          </w:p>
        </w:tc>
        <w:tc>
          <w:tcPr>
            <w:tcW w:w="1636" w:type="dxa"/>
          </w:tcPr>
          <w:p w14:paraId="424203E0"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病変径</w:t>
            </w:r>
          </w:p>
        </w:tc>
        <w:tc>
          <w:tcPr>
            <w:tcW w:w="5912" w:type="dxa"/>
          </w:tcPr>
          <w:p w14:paraId="799B83C9" w14:textId="77777777" w:rsidR="005E447C" w:rsidRPr="00D94AB4"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sidRPr="00D94AB4">
              <w:rPr>
                <w:rFonts w:hint="eastAsia"/>
                <w:sz w:val="16"/>
                <w:szCs w:val="16"/>
              </w:rPr>
              <w:t>病変の大きさ</w:t>
            </w:r>
          </w:p>
        </w:tc>
      </w:tr>
      <w:tr w:rsidR="005E447C" w14:paraId="2117C42E" w14:textId="77777777" w:rsidTr="005E447C">
        <w:tc>
          <w:tcPr>
            <w:cnfStyle w:val="001000000000" w:firstRow="0" w:lastRow="0" w:firstColumn="1" w:lastColumn="0" w:oddVBand="0" w:evenVBand="0" w:oddHBand="0" w:evenHBand="0" w:firstRowFirstColumn="0" w:firstRowLastColumn="0" w:lastRowFirstColumn="0" w:lastRowLastColumn="0"/>
            <w:tcW w:w="1166" w:type="dxa"/>
          </w:tcPr>
          <w:p w14:paraId="65E014D6" w14:textId="77777777" w:rsidR="005E447C" w:rsidRDefault="005E447C" w:rsidP="00C64AED">
            <w:pPr>
              <w:rPr>
                <w:sz w:val="16"/>
                <w:szCs w:val="16"/>
              </w:rPr>
            </w:pPr>
            <w:r w:rsidRPr="0076096E">
              <w:rPr>
                <w:rFonts w:hint="eastAsia"/>
                <w:b w:val="0"/>
                <w:color w:val="FF0000"/>
                <w:sz w:val="16"/>
                <w:szCs w:val="16"/>
                <w:highlight w:val="yellow"/>
              </w:rPr>
              <w:t>D</w:t>
            </w:r>
            <w:r>
              <w:rPr>
                <w:rFonts w:hint="eastAsia"/>
                <w:b w:val="0"/>
                <w:color w:val="FF0000"/>
                <w:sz w:val="16"/>
                <w:szCs w:val="16"/>
                <w:highlight w:val="yellow"/>
              </w:rPr>
              <w:t>の下位タグ</w:t>
            </w:r>
            <w:r>
              <w:rPr>
                <w:rFonts w:hint="eastAsia"/>
                <w:b w:val="0"/>
                <w:color w:val="FF0000"/>
                <w:sz w:val="16"/>
                <w:szCs w:val="16"/>
                <w:highlight w:val="yellow"/>
              </w:rPr>
              <w:t>Certainty</w:t>
            </w:r>
          </w:p>
        </w:tc>
        <w:tc>
          <w:tcPr>
            <w:tcW w:w="1636" w:type="dxa"/>
          </w:tcPr>
          <w:p w14:paraId="608C32CD"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病変の存在診断</w:t>
            </w:r>
          </w:p>
        </w:tc>
        <w:tc>
          <w:tcPr>
            <w:tcW w:w="5912" w:type="dxa"/>
          </w:tcPr>
          <w:p w14:paraId="7D85D33C"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病変タグに含めて記述する</w:t>
            </w:r>
          </w:p>
          <w:p w14:paraId="1205B32A"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sidRPr="001B5A59">
              <w:rPr>
                <w:rFonts w:hint="eastAsia"/>
                <w:b/>
                <w:sz w:val="16"/>
                <w:szCs w:val="16"/>
              </w:rPr>
              <w:t>・</w:t>
            </w:r>
            <w:r w:rsidRPr="001B5A59">
              <w:rPr>
                <w:rFonts w:hint="eastAsia"/>
                <w:b/>
                <w:sz w:val="16"/>
                <w:szCs w:val="16"/>
              </w:rPr>
              <w:t>Positive</w:t>
            </w:r>
            <w:r>
              <w:rPr>
                <w:rFonts w:hint="eastAsia"/>
                <w:sz w:val="16"/>
                <w:szCs w:val="16"/>
              </w:rPr>
              <w:t xml:space="preserve"> : </w:t>
            </w:r>
            <w:r>
              <w:rPr>
                <w:rFonts w:hint="eastAsia"/>
                <w:sz w:val="16"/>
                <w:szCs w:val="16"/>
              </w:rPr>
              <w:t>あり、です、認める、著明、と考える、疑う、転移</w:t>
            </w:r>
            <w:r>
              <w:rPr>
                <w:rFonts w:hint="eastAsia"/>
                <w:sz w:val="16"/>
                <w:szCs w:val="16"/>
              </w:rPr>
              <w:t>{</w:t>
            </w:r>
            <w:r>
              <w:rPr>
                <w:rFonts w:hint="eastAsia"/>
                <w:sz w:val="16"/>
                <w:szCs w:val="16"/>
              </w:rPr>
              <w:t>である</w:t>
            </w:r>
            <w:r>
              <w:rPr>
                <w:rFonts w:hint="eastAsia"/>
                <w:sz w:val="16"/>
                <w:szCs w:val="16"/>
              </w:rPr>
              <w:t>/</w:t>
            </w:r>
            <w:r>
              <w:rPr>
                <w:rFonts w:hint="eastAsia"/>
                <w:sz w:val="16"/>
                <w:szCs w:val="16"/>
              </w:rPr>
              <w:t>疑う</w:t>
            </w:r>
            <w:r>
              <w:rPr>
                <w:rFonts w:hint="eastAsia"/>
                <w:sz w:val="16"/>
                <w:szCs w:val="16"/>
              </w:rPr>
              <w:t>/</w:t>
            </w:r>
            <w:r>
              <w:rPr>
                <w:rFonts w:hint="eastAsia"/>
                <w:sz w:val="16"/>
                <w:szCs w:val="16"/>
              </w:rPr>
              <w:t>の</w:t>
            </w:r>
            <w:r w:rsidRPr="00567288">
              <w:rPr>
                <w:rFonts w:hint="eastAsia"/>
                <w:sz w:val="16"/>
                <w:szCs w:val="16"/>
              </w:rPr>
              <w:t>鑑別を要す</w:t>
            </w:r>
            <w:r>
              <w:rPr>
                <w:rFonts w:hint="eastAsia"/>
                <w:sz w:val="16"/>
                <w:szCs w:val="16"/>
              </w:rPr>
              <w:t>}</w:t>
            </w:r>
            <w:r>
              <w:rPr>
                <w:rFonts w:hint="eastAsia"/>
                <w:sz w:val="16"/>
                <w:szCs w:val="16"/>
              </w:rPr>
              <w:t>、</w:t>
            </w:r>
            <w:r>
              <w:rPr>
                <w:rFonts w:hint="eastAsia"/>
                <w:sz w:val="16"/>
                <w:szCs w:val="16"/>
              </w:rPr>
              <w:t>{</w:t>
            </w:r>
            <w:r>
              <w:rPr>
                <w:rFonts w:hint="eastAsia"/>
                <w:sz w:val="16"/>
                <w:szCs w:val="16"/>
              </w:rPr>
              <w:t>散在</w:t>
            </w:r>
            <w:r>
              <w:rPr>
                <w:rFonts w:hint="eastAsia"/>
                <w:sz w:val="16"/>
                <w:szCs w:val="16"/>
              </w:rPr>
              <w:t>/</w:t>
            </w:r>
            <w:r>
              <w:rPr>
                <w:rFonts w:hint="eastAsia"/>
                <w:sz w:val="16"/>
                <w:szCs w:val="16"/>
              </w:rPr>
              <w:t>散見</w:t>
            </w:r>
            <w:r>
              <w:rPr>
                <w:rFonts w:hint="eastAsia"/>
                <w:sz w:val="16"/>
                <w:szCs w:val="16"/>
              </w:rPr>
              <w:t>}</w:t>
            </w:r>
            <w:r>
              <w:rPr>
                <w:rFonts w:hint="eastAsia"/>
                <w:sz w:val="16"/>
                <w:szCs w:val="16"/>
              </w:rPr>
              <w:t>、</w:t>
            </w:r>
          </w:p>
          <w:p w14:paraId="7FB70A3A"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sidRPr="001B5A59">
              <w:rPr>
                <w:rFonts w:hint="eastAsia"/>
                <w:b/>
                <w:sz w:val="16"/>
                <w:szCs w:val="16"/>
              </w:rPr>
              <w:t>・</w:t>
            </w:r>
            <w:r w:rsidRPr="001B5A59">
              <w:rPr>
                <w:rFonts w:hint="eastAsia"/>
                <w:b/>
                <w:sz w:val="16"/>
                <w:szCs w:val="16"/>
              </w:rPr>
              <w:t>Negative</w:t>
            </w:r>
            <w:r>
              <w:rPr>
                <w:rFonts w:hint="eastAsia"/>
                <w:sz w:val="16"/>
                <w:szCs w:val="16"/>
              </w:rPr>
              <w:t xml:space="preserve"> : </w:t>
            </w:r>
            <w:r>
              <w:rPr>
                <w:rFonts w:hint="eastAsia"/>
                <w:sz w:val="16"/>
                <w:szCs w:val="16"/>
              </w:rPr>
              <w:t>なし、認めない、疑わない、転移でない、反応性腫大、ではない、考えにくい、みられません</w:t>
            </w:r>
          </w:p>
          <w:p w14:paraId="2C104736"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＊リンパ節については</w:t>
            </w:r>
            <w:r w:rsidRPr="00731035">
              <w:rPr>
                <w:rFonts w:hint="eastAsia"/>
                <w:i/>
                <w:sz w:val="16"/>
                <w:szCs w:val="16"/>
                <w:u w:val="single"/>
              </w:rPr>
              <w:t>存在診断ではなく</w:t>
            </w:r>
            <w:r>
              <w:rPr>
                <w:rFonts w:hint="eastAsia"/>
                <w:sz w:val="16"/>
                <w:szCs w:val="16"/>
              </w:rPr>
              <w:t>、良悪性の病的意義の有無を判定していることに注意する。</w:t>
            </w:r>
          </w:p>
          <w:p w14:paraId="0788AB14" w14:textId="77777777" w:rsidR="005E447C" w:rsidRPr="00C73493"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＊その他の病変については存在診断とする。</w:t>
            </w:r>
          </w:p>
        </w:tc>
      </w:tr>
      <w:tr w:rsidR="005E447C" w14:paraId="78A3ED66" w14:textId="77777777" w:rsidTr="005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27CDEF1B" w14:textId="77777777" w:rsidR="005E447C" w:rsidRDefault="005E447C" w:rsidP="00C64AED">
            <w:pPr>
              <w:rPr>
                <w:sz w:val="16"/>
                <w:szCs w:val="16"/>
              </w:rPr>
            </w:pPr>
            <w:r w:rsidRPr="0076096E">
              <w:rPr>
                <w:rFonts w:hint="eastAsia"/>
                <w:b w:val="0"/>
                <w:color w:val="FF0000"/>
                <w:sz w:val="16"/>
                <w:szCs w:val="16"/>
                <w:highlight w:val="yellow"/>
              </w:rPr>
              <w:t>F</w:t>
            </w:r>
          </w:p>
        </w:tc>
        <w:tc>
          <w:tcPr>
            <w:tcW w:w="1636" w:type="dxa"/>
          </w:tcPr>
          <w:p w14:paraId="225AA2D8"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存在様式</w:t>
            </w:r>
          </w:p>
        </w:tc>
        <w:tc>
          <w:tcPr>
            <w:tcW w:w="5912" w:type="dxa"/>
          </w:tcPr>
          <w:p w14:paraId="0A260F9D"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・単発</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単一、単発性、孤発性</w:t>
            </w:r>
          </w:p>
          <w:p w14:paraId="7131B706"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・多発</w:t>
            </w:r>
            <w:r>
              <w:rPr>
                <w:rFonts w:hint="eastAsia"/>
                <w:b/>
                <w:sz w:val="16"/>
                <w:szCs w:val="16"/>
              </w:rPr>
              <w:t xml:space="preserve"> </w:t>
            </w:r>
            <w:r>
              <w:rPr>
                <w:rFonts w:asciiTheme="minorEastAsia" w:hAnsiTheme="minorEastAsia" w:hint="eastAsia"/>
                <w:sz w:val="16"/>
                <w:szCs w:val="16"/>
              </w:rPr>
              <w:t>⊃</w:t>
            </w:r>
            <w:r>
              <w:rPr>
                <w:rFonts w:asciiTheme="minorEastAsia" w:hAnsiTheme="minorEastAsia" w:hint="eastAsia"/>
                <w:sz w:val="16"/>
                <w:szCs w:val="16"/>
              </w:rPr>
              <w:t xml:space="preserve"> </w:t>
            </w:r>
            <w:r>
              <w:rPr>
                <w:rFonts w:asciiTheme="minorEastAsia" w:hAnsiTheme="minorEastAsia" w:hint="eastAsia"/>
                <w:sz w:val="16"/>
                <w:szCs w:val="16"/>
              </w:rPr>
              <w:t>多発性、複数の、散在</w:t>
            </w:r>
          </w:p>
          <w:p w14:paraId="1B475BD7"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・原発巣と一塊</w:t>
            </w:r>
          </w:p>
          <w:p w14:paraId="1B9B07EC"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・同側性</w:t>
            </w:r>
          </w:p>
          <w:p w14:paraId="258BA0C8"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Pr>
                <w:rFonts w:hint="eastAsia"/>
                <w:b/>
                <w:sz w:val="16"/>
                <w:szCs w:val="16"/>
              </w:rPr>
              <w:t>・対側性</w:t>
            </w:r>
          </w:p>
        </w:tc>
      </w:tr>
      <w:tr w:rsidR="005E447C" w14:paraId="4E64E45A" w14:textId="77777777" w:rsidTr="005E447C">
        <w:tc>
          <w:tcPr>
            <w:cnfStyle w:val="001000000000" w:firstRow="0" w:lastRow="0" w:firstColumn="1" w:lastColumn="0" w:oddVBand="0" w:evenVBand="0" w:oddHBand="0" w:evenHBand="0" w:firstRowFirstColumn="0" w:firstRowLastColumn="0" w:lastRowFirstColumn="0" w:lastRowLastColumn="0"/>
            <w:tcW w:w="1166" w:type="dxa"/>
          </w:tcPr>
          <w:p w14:paraId="43D74C9A" w14:textId="48E9ABFA" w:rsidR="005E447C" w:rsidRPr="00F56719" w:rsidRDefault="00F56719" w:rsidP="00C64AED">
            <w:pPr>
              <w:rPr>
                <w:b w:val="0"/>
                <w:sz w:val="16"/>
                <w:szCs w:val="16"/>
              </w:rPr>
            </w:pPr>
            <w:r w:rsidRPr="00F56719">
              <w:rPr>
                <w:rFonts w:hint="eastAsia"/>
                <w:b w:val="0"/>
                <w:color w:val="FF0000"/>
                <w:sz w:val="16"/>
                <w:szCs w:val="16"/>
                <w:highlight w:val="yellow"/>
              </w:rPr>
              <w:lastRenderedPageBreak/>
              <w:t>タグ無し</w:t>
            </w:r>
          </w:p>
        </w:tc>
        <w:tc>
          <w:tcPr>
            <w:tcW w:w="1636" w:type="dxa"/>
          </w:tcPr>
          <w:p w14:paraId="35A2952D"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治療関連</w:t>
            </w:r>
          </w:p>
        </w:tc>
        <w:tc>
          <w:tcPr>
            <w:tcW w:w="5912" w:type="dxa"/>
          </w:tcPr>
          <w:p w14:paraId="3941A209" w14:textId="77777777" w:rsidR="005E447C" w:rsidRPr="00CB3D91"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肺癌以外の疾患に対する</w:t>
            </w:r>
            <w:r w:rsidRPr="0000687A">
              <w:rPr>
                <w:rFonts w:hint="eastAsia"/>
                <w:sz w:val="16"/>
                <w:szCs w:val="16"/>
              </w:rPr>
              <w:t>治療関連語句</w:t>
            </w:r>
            <w:r w:rsidRPr="00CB3D91">
              <w:rPr>
                <w:rFonts w:hint="eastAsia"/>
                <w:sz w:val="16"/>
                <w:szCs w:val="16"/>
              </w:rPr>
              <w:t>{</w:t>
            </w:r>
          </w:p>
          <w:p w14:paraId="25F20013" w14:textId="77777777" w:rsidR="005E447C" w:rsidRPr="0000687A" w:rsidRDefault="005E447C" w:rsidP="00C64AED">
            <w:pPr>
              <w:ind w:firstLineChars="100" w:firstLine="161"/>
              <w:cnfStyle w:val="000000000000" w:firstRow="0" w:lastRow="0" w:firstColumn="0" w:lastColumn="0" w:oddVBand="0" w:evenVBand="0" w:oddHBand="0" w:evenHBand="0" w:firstRowFirstColumn="0" w:firstRowLastColumn="0" w:lastRowFirstColumn="0" w:lastRowLastColumn="0"/>
              <w:rPr>
                <w:b/>
                <w:sz w:val="16"/>
                <w:szCs w:val="16"/>
              </w:rPr>
            </w:pPr>
            <w:r w:rsidRPr="0000687A">
              <w:rPr>
                <w:rFonts w:hint="eastAsia"/>
                <w:b/>
                <w:sz w:val="16"/>
                <w:szCs w:val="16"/>
              </w:rPr>
              <w:t>・｛胃</w:t>
            </w:r>
            <w:r w:rsidRPr="0000687A">
              <w:rPr>
                <w:rFonts w:hint="eastAsia"/>
                <w:b/>
                <w:sz w:val="16"/>
                <w:szCs w:val="16"/>
              </w:rPr>
              <w:t>/</w:t>
            </w:r>
            <w:r w:rsidRPr="0000687A">
              <w:rPr>
                <w:rFonts w:hint="eastAsia"/>
                <w:b/>
                <w:sz w:val="16"/>
                <w:szCs w:val="16"/>
              </w:rPr>
              <w:t>胃がん</w:t>
            </w:r>
            <w:r w:rsidRPr="0000687A">
              <w:rPr>
                <w:rFonts w:hint="eastAsia"/>
                <w:b/>
                <w:sz w:val="16"/>
                <w:szCs w:val="16"/>
              </w:rPr>
              <w:t>/</w:t>
            </w:r>
            <w:r w:rsidRPr="0000687A">
              <w:rPr>
                <w:rFonts w:hint="eastAsia"/>
                <w:b/>
                <w:sz w:val="16"/>
                <w:szCs w:val="16"/>
              </w:rPr>
              <w:t>胃全摘</w:t>
            </w:r>
            <w:r w:rsidRPr="0000687A">
              <w:rPr>
                <w:b/>
                <w:sz w:val="16"/>
                <w:szCs w:val="16"/>
              </w:rPr>
              <w:t>｝</w:t>
            </w:r>
            <w:r w:rsidRPr="0000687A">
              <w:rPr>
                <w:rFonts w:hint="eastAsia"/>
                <w:b/>
                <w:sz w:val="16"/>
                <w:szCs w:val="16"/>
              </w:rPr>
              <w:t>術後</w:t>
            </w:r>
          </w:p>
          <w:p w14:paraId="4FF99359" w14:textId="77777777" w:rsidR="005E447C" w:rsidRDefault="005E447C" w:rsidP="00C64AED">
            <w:pPr>
              <w:ind w:firstLineChars="100" w:firstLine="161"/>
              <w:cnfStyle w:val="000000000000" w:firstRow="0" w:lastRow="0" w:firstColumn="0" w:lastColumn="0" w:oddVBand="0" w:evenVBand="0" w:oddHBand="0" w:evenHBand="0" w:firstRowFirstColumn="0" w:firstRowLastColumn="0" w:lastRowFirstColumn="0" w:lastRowLastColumn="0"/>
              <w:rPr>
                <w:b/>
                <w:sz w:val="16"/>
                <w:szCs w:val="16"/>
              </w:rPr>
            </w:pPr>
            <w:r w:rsidRPr="0000687A">
              <w:rPr>
                <w:rFonts w:hint="eastAsia"/>
                <w:b/>
                <w:sz w:val="16"/>
                <w:szCs w:val="16"/>
              </w:rPr>
              <w:t>・</w:t>
            </w:r>
            <w:r w:rsidRPr="0000687A">
              <w:rPr>
                <w:rFonts w:hint="eastAsia"/>
                <w:b/>
                <w:sz w:val="16"/>
                <w:szCs w:val="16"/>
              </w:rPr>
              <w:t>{</w:t>
            </w:r>
            <w:r w:rsidRPr="0000687A">
              <w:rPr>
                <w:rFonts w:hint="eastAsia"/>
                <w:b/>
                <w:sz w:val="16"/>
                <w:szCs w:val="16"/>
              </w:rPr>
              <w:t>胆</w:t>
            </w:r>
            <w:r w:rsidRPr="0000687A">
              <w:rPr>
                <w:rFonts w:hint="eastAsia"/>
                <w:b/>
                <w:sz w:val="16"/>
                <w:szCs w:val="16"/>
              </w:rPr>
              <w:t>/</w:t>
            </w:r>
            <w:r w:rsidRPr="0000687A">
              <w:rPr>
                <w:rFonts w:hint="eastAsia"/>
                <w:b/>
                <w:sz w:val="16"/>
                <w:szCs w:val="16"/>
              </w:rPr>
              <w:t>胆嚢</w:t>
            </w:r>
            <w:r w:rsidRPr="0000687A">
              <w:rPr>
                <w:b/>
                <w:sz w:val="16"/>
                <w:szCs w:val="16"/>
              </w:rPr>
              <w:t>}</w:t>
            </w:r>
            <w:r w:rsidRPr="0000687A">
              <w:rPr>
                <w:rFonts w:hint="eastAsia"/>
                <w:b/>
                <w:sz w:val="16"/>
                <w:szCs w:val="16"/>
              </w:rPr>
              <w:t>{</w:t>
            </w:r>
            <w:r w:rsidRPr="0000687A">
              <w:rPr>
                <w:rFonts w:hint="eastAsia"/>
                <w:b/>
                <w:sz w:val="16"/>
                <w:szCs w:val="16"/>
              </w:rPr>
              <w:t>摘</w:t>
            </w:r>
            <w:r w:rsidRPr="0000687A">
              <w:rPr>
                <w:rFonts w:hint="eastAsia"/>
                <w:b/>
                <w:sz w:val="16"/>
                <w:szCs w:val="16"/>
              </w:rPr>
              <w:t>/</w:t>
            </w:r>
            <w:r w:rsidRPr="0000687A">
              <w:rPr>
                <w:rFonts w:hint="eastAsia"/>
                <w:b/>
                <w:sz w:val="16"/>
                <w:szCs w:val="16"/>
              </w:rPr>
              <w:t>摘出</w:t>
            </w:r>
            <w:r w:rsidRPr="0000687A">
              <w:rPr>
                <w:b/>
                <w:sz w:val="16"/>
                <w:szCs w:val="16"/>
              </w:rPr>
              <w:t>}</w:t>
            </w:r>
            <w:r w:rsidRPr="0000687A">
              <w:rPr>
                <w:rFonts w:hint="eastAsia"/>
                <w:b/>
                <w:sz w:val="16"/>
                <w:szCs w:val="16"/>
              </w:rPr>
              <w:t>後</w:t>
            </w:r>
          </w:p>
          <w:p w14:paraId="34968AE2" w14:textId="77777777" w:rsidR="005E447C" w:rsidRDefault="005E447C" w:rsidP="00C64AED">
            <w:pPr>
              <w:ind w:firstLineChars="100" w:firstLine="161"/>
              <w:cnfStyle w:val="000000000000" w:firstRow="0" w:lastRow="0" w:firstColumn="0" w:lastColumn="0" w:oddVBand="0" w:evenVBand="0" w:oddHBand="0" w:evenHBand="0" w:firstRowFirstColumn="0" w:firstRowLastColumn="0" w:lastRowFirstColumn="0" w:lastRowLastColumn="0"/>
              <w:rPr>
                <w:b/>
                <w:sz w:val="16"/>
                <w:szCs w:val="16"/>
              </w:rPr>
            </w:pPr>
            <w:r>
              <w:rPr>
                <w:rFonts w:hint="eastAsia"/>
                <w:b/>
                <w:sz w:val="16"/>
                <w:szCs w:val="16"/>
              </w:rPr>
              <w:t>・</w:t>
            </w:r>
            <w:r>
              <w:rPr>
                <w:rFonts w:hint="eastAsia"/>
                <w:b/>
                <w:sz w:val="16"/>
                <w:szCs w:val="16"/>
              </w:rPr>
              <w:t>{</w:t>
            </w:r>
            <w:r>
              <w:rPr>
                <w:b/>
                <w:sz w:val="16"/>
                <w:szCs w:val="16"/>
              </w:rPr>
              <w:t>name of organ}{</w:t>
            </w:r>
            <w:r>
              <w:rPr>
                <w:rFonts w:hint="eastAsia"/>
                <w:b/>
                <w:sz w:val="16"/>
                <w:szCs w:val="16"/>
              </w:rPr>
              <w:t>がん</w:t>
            </w:r>
            <w:r>
              <w:rPr>
                <w:b/>
                <w:sz w:val="16"/>
                <w:szCs w:val="16"/>
              </w:rPr>
              <w:t>}</w:t>
            </w:r>
            <w:r>
              <w:rPr>
                <w:rFonts w:hint="eastAsia"/>
                <w:b/>
                <w:sz w:val="16"/>
                <w:szCs w:val="16"/>
              </w:rPr>
              <w:t>治療後</w:t>
            </w:r>
          </w:p>
          <w:p w14:paraId="0E5AD9DE" w14:textId="77777777" w:rsidR="005E447C" w:rsidRPr="00CB3D91"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sidRPr="00CB3D91">
              <w:rPr>
                <w:sz w:val="16"/>
                <w:szCs w:val="16"/>
              </w:rPr>
              <w:t>}</w:t>
            </w:r>
          </w:p>
        </w:tc>
      </w:tr>
      <w:tr w:rsidR="005E447C" w14:paraId="69EC7236" w14:textId="77777777" w:rsidTr="005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0F992E36" w14:textId="77777777" w:rsidR="005E447C" w:rsidRDefault="005E447C" w:rsidP="00C64AED">
            <w:pPr>
              <w:rPr>
                <w:sz w:val="16"/>
                <w:szCs w:val="16"/>
              </w:rPr>
            </w:pPr>
            <w:r w:rsidRPr="0076096E">
              <w:rPr>
                <w:rFonts w:hint="eastAsia"/>
                <w:b w:val="0"/>
                <w:color w:val="FF0000"/>
                <w:sz w:val="16"/>
                <w:szCs w:val="16"/>
                <w:highlight w:val="yellow"/>
              </w:rPr>
              <w:t>D</w:t>
            </w:r>
          </w:p>
        </w:tc>
        <w:tc>
          <w:tcPr>
            <w:tcW w:w="1636" w:type="dxa"/>
          </w:tcPr>
          <w:p w14:paraId="028E751C"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治療後変化</w:t>
            </w:r>
          </w:p>
        </w:tc>
        <w:tc>
          <w:tcPr>
            <w:tcW w:w="5912" w:type="dxa"/>
          </w:tcPr>
          <w:p w14:paraId="2E2F5C16" w14:textId="77777777" w:rsidR="005E447C" w:rsidRPr="00D94AB4"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D94AB4">
              <w:rPr>
                <w:rFonts w:hint="eastAsia"/>
                <w:b/>
                <w:sz w:val="16"/>
                <w:szCs w:val="16"/>
              </w:rPr>
              <w:t>・局所再発</w:t>
            </w:r>
          </w:p>
        </w:tc>
      </w:tr>
      <w:tr w:rsidR="005E447C" w14:paraId="6DA5391F" w14:textId="77777777" w:rsidTr="005E447C">
        <w:tc>
          <w:tcPr>
            <w:cnfStyle w:val="001000000000" w:firstRow="0" w:lastRow="0" w:firstColumn="1" w:lastColumn="0" w:oddVBand="0" w:evenVBand="0" w:oddHBand="0" w:evenHBand="0" w:firstRowFirstColumn="0" w:firstRowLastColumn="0" w:lastRowFirstColumn="0" w:lastRowLastColumn="0"/>
            <w:tcW w:w="1166" w:type="dxa"/>
          </w:tcPr>
          <w:p w14:paraId="2EE677A1" w14:textId="7A99666B" w:rsidR="005E447C" w:rsidRDefault="000630FC" w:rsidP="00C64AED">
            <w:pPr>
              <w:rPr>
                <w:sz w:val="16"/>
                <w:szCs w:val="16"/>
              </w:rPr>
            </w:pPr>
            <w:r w:rsidRPr="00F56719">
              <w:rPr>
                <w:rFonts w:hint="eastAsia"/>
                <w:b w:val="0"/>
                <w:color w:val="FF0000"/>
                <w:sz w:val="16"/>
                <w:szCs w:val="16"/>
                <w:highlight w:val="yellow"/>
              </w:rPr>
              <w:t>タグ無し</w:t>
            </w:r>
          </w:p>
        </w:tc>
        <w:tc>
          <w:tcPr>
            <w:tcW w:w="1636" w:type="dxa"/>
          </w:tcPr>
          <w:p w14:paraId="5A88388C"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M</w:t>
            </w:r>
            <w:r>
              <w:rPr>
                <w:rFonts w:hint="eastAsia"/>
                <w:sz w:val="16"/>
                <w:szCs w:val="16"/>
              </w:rPr>
              <w:t>ステージ</w:t>
            </w:r>
          </w:p>
        </w:tc>
        <w:tc>
          <w:tcPr>
            <w:tcW w:w="5912" w:type="dxa"/>
          </w:tcPr>
          <w:p w14:paraId="36EE43A1"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b/>
                <w:sz w:val="16"/>
                <w:szCs w:val="16"/>
              </w:rPr>
            </w:pPr>
            <w:r w:rsidRPr="00D76B86">
              <w:rPr>
                <w:rFonts w:hint="eastAsia"/>
                <w:sz w:val="16"/>
                <w:szCs w:val="16"/>
              </w:rPr>
              <w:t>＊「肺癌のステージ」を参照</w:t>
            </w:r>
          </w:p>
        </w:tc>
      </w:tr>
    </w:tbl>
    <w:p w14:paraId="0E4A4E43" w14:textId="53A90EB8" w:rsidR="00D436A0" w:rsidRPr="005E447C" w:rsidRDefault="00D436A0" w:rsidP="00151D64"/>
    <w:p w14:paraId="17A69365" w14:textId="6C714867" w:rsidR="00D436A0" w:rsidRDefault="00D436A0" w:rsidP="00151D64"/>
    <w:tbl>
      <w:tblPr>
        <w:tblStyle w:val="3-6"/>
        <w:tblW w:w="8717" w:type="dxa"/>
        <w:tblLook w:val="04A0" w:firstRow="1" w:lastRow="0" w:firstColumn="1" w:lastColumn="0" w:noHBand="0" w:noVBand="1"/>
      </w:tblPr>
      <w:tblGrid>
        <w:gridCol w:w="914"/>
        <w:gridCol w:w="1964"/>
        <w:gridCol w:w="5839"/>
      </w:tblGrid>
      <w:tr w:rsidR="005E447C" w14:paraId="28E5E992" w14:textId="77777777" w:rsidTr="005E44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7" w:type="dxa"/>
          </w:tcPr>
          <w:p w14:paraId="79E90794" w14:textId="77777777" w:rsidR="005E447C" w:rsidRDefault="005E447C" w:rsidP="00C64AED">
            <w:pPr>
              <w:rPr>
                <w:sz w:val="16"/>
                <w:szCs w:val="16"/>
              </w:rPr>
            </w:pPr>
          </w:p>
        </w:tc>
        <w:tc>
          <w:tcPr>
            <w:tcW w:w="7850" w:type="dxa"/>
            <w:gridSpan w:val="2"/>
          </w:tcPr>
          <w:p w14:paraId="7BD4AC60" w14:textId="77777777" w:rsidR="005E447C" w:rsidRDefault="005E447C" w:rsidP="00C64AED">
            <w:pPr>
              <w:cnfStyle w:val="100000000000" w:firstRow="1" w:lastRow="0" w:firstColumn="0" w:lastColumn="0" w:oddVBand="0" w:evenVBand="0" w:oddHBand="0" w:evenHBand="0" w:firstRowFirstColumn="0" w:firstRowLastColumn="0" w:lastRowFirstColumn="0" w:lastRowLastColumn="0"/>
              <w:rPr>
                <w:sz w:val="16"/>
                <w:szCs w:val="16"/>
              </w:rPr>
            </w:pPr>
            <w:r>
              <w:rPr>
                <w:rFonts w:hint="eastAsia"/>
                <w:sz w:val="16"/>
                <w:szCs w:val="16"/>
              </w:rPr>
              <w:t>肺癌のステージ：肺癌取扱い規約第</w:t>
            </w:r>
            <w:r>
              <w:rPr>
                <w:rFonts w:hint="eastAsia"/>
                <w:sz w:val="16"/>
                <w:szCs w:val="16"/>
              </w:rPr>
              <w:t>7</w:t>
            </w:r>
            <w:r>
              <w:rPr>
                <w:rFonts w:hint="eastAsia"/>
                <w:sz w:val="16"/>
                <w:szCs w:val="16"/>
              </w:rPr>
              <w:t>版</w:t>
            </w:r>
            <w:r>
              <w:rPr>
                <w:rFonts w:hint="eastAsia"/>
                <w:sz w:val="16"/>
                <w:szCs w:val="16"/>
              </w:rPr>
              <w:t xml:space="preserve"> TNM</w:t>
            </w:r>
            <w:r>
              <w:rPr>
                <w:rFonts w:hint="eastAsia"/>
                <w:sz w:val="16"/>
                <w:szCs w:val="16"/>
              </w:rPr>
              <w:t>分類</w:t>
            </w:r>
            <w:r>
              <w:rPr>
                <w:sz w:val="16"/>
                <w:szCs w:val="16"/>
              </w:rPr>
              <w:t xml:space="preserve"> </w:t>
            </w:r>
          </w:p>
        </w:tc>
      </w:tr>
      <w:tr w:rsidR="005E447C" w14:paraId="708291E3" w14:textId="77777777" w:rsidTr="005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173E41E9" w14:textId="77777777" w:rsidR="005E447C" w:rsidRDefault="005E447C" w:rsidP="00C64AED">
            <w:pPr>
              <w:rPr>
                <w:sz w:val="16"/>
                <w:szCs w:val="16"/>
              </w:rPr>
            </w:pPr>
            <w:r>
              <w:rPr>
                <w:rFonts w:hint="eastAsia"/>
                <w:sz w:val="16"/>
                <w:szCs w:val="16"/>
              </w:rPr>
              <w:t>2014</w:t>
            </w:r>
            <w:r>
              <w:rPr>
                <w:rFonts w:hint="eastAsia"/>
                <w:sz w:val="16"/>
                <w:szCs w:val="16"/>
              </w:rPr>
              <w:t>年</w:t>
            </w:r>
            <w:r>
              <w:rPr>
                <w:rFonts w:hint="eastAsia"/>
                <w:sz w:val="16"/>
                <w:szCs w:val="16"/>
              </w:rPr>
              <w:t>1</w:t>
            </w:r>
            <w:r>
              <w:rPr>
                <w:rFonts w:hint="eastAsia"/>
                <w:sz w:val="16"/>
                <w:szCs w:val="16"/>
              </w:rPr>
              <w:t>月</w:t>
            </w:r>
            <w:r>
              <w:rPr>
                <w:rFonts w:hint="eastAsia"/>
                <w:sz w:val="16"/>
                <w:szCs w:val="16"/>
              </w:rPr>
              <w:t>1</w:t>
            </w:r>
            <w:r>
              <w:rPr>
                <w:rFonts w:hint="eastAsia"/>
                <w:sz w:val="16"/>
                <w:szCs w:val="16"/>
              </w:rPr>
              <w:t>日から</w:t>
            </w:r>
            <w:r>
              <w:rPr>
                <w:rFonts w:hint="eastAsia"/>
                <w:sz w:val="16"/>
                <w:szCs w:val="16"/>
              </w:rPr>
              <w:t>2016</w:t>
            </w:r>
            <w:r>
              <w:rPr>
                <w:rFonts w:hint="eastAsia"/>
                <w:sz w:val="16"/>
                <w:szCs w:val="16"/>
              </w:rPr>
              <w:t>年</w:t>
            </w:r>
            <w:r>
              <w:rPr>
                <w:rFonts w:hint="eastAsia"/>
                <w:sz w:val="16"/>
                <w:szCs w:val="16"/>
              </w:rPr>
              <w:t>12</w:t>
            </w:r>
            <w:r>
              <w:rPr>
                <w:rFonts w:hint="eastAsia"/>
                <w:sz w:val="16"/>
                <w:szCs w:val="16"/>
              </w:rPr>
              <w:t>月</w:t>
            </w:r>
            <w:r>
              <w:rPr>
                <w:rFonts w:hint="eastAsia"/>
                <w:sz w:val="16"/>
                <w:szCs w:val="16"/>
              </w:rPr>
              <w:t>31</w:t>
            </w:r>
            <w:r>
              <w:rPr>
                <w:rFonts w:hint="eastAsia"/>
                <w:sz w:val="16"/>
                <w:szCs w:val="16"/>
              </w:rPr>
              <w:t>日までの検査において準拠している。</w:t>
            </w:r>
          </w:p>
          <w:p w14:paraId="4A734024" w14:textId="77777777" w:rsidR="005E447C" w:rsidRDefault="005E447C" w:rsidP="00C64AED">
            <w:pPr>
              <w:rPr>
                <w:sz w:val="16"/>
                <w:szCs w:val="16"/>
              </w:rPr>
            </w:pPr>
            <w:r>
              <w:rPr>
                <w:rFonts w:hint="eastAsia"/>
                <w:sz w:val="16"/>
                <w:szCs w:val="16"/>
              </w:rPr>
              <w:t>第</w:t>
            </w:r>
            <w:r>
              <w:rPr>
                <w:rFonts w:hint="eastAsia"/>
                <w:sz w:val="16"/>
                <w:szCs w:val="16"/>
              </w:rPr>
              <w:t>7</w:t>
            </w:r>
            <w:r>
              <w:rPr>
                <w:rFonts w:hint="eastAsia"/>
                <w:sz w:val="16"/>
                <w:szCs w:val="16"/>
              </w:rPr>
              <w:t>版に準拠した読影レポートでは、「病変全体径」に基づいて</w:t>
            </w:r>
            <w:r>
              <w:rPr>
                <w:rFonts w:hint="eastAsia"/>
                <w:sz w:val="16"/>
                <w:szCs w:val="16"/>
              </w:rPr>
              <w:t>T</w:t>
            </w:r>
            <w:r>
              <w:rPr>
                <w:rFonts w:hint="eastAsia"/>
                <w:sz w:val="16"/>
                <w:szCs w:val="16"/>
              </w:rPr>
              <w:t>因子が決定されている点に注意。</w:t>
            </w:r>
          </w:p>
          <w:p w14:paraId="42707D45" w14:textId="77777777" w:rsidR="005E447C" w:rsidRDefault="005E447C" w:rsidP="00C64AED">
            <w:pPr>
              <w:rPr>
                <w:sz w:val="16"/>
                <w:szCs w:val="16"/>
              </w:rPr>
            </w:pPr>
            <w:r>
              <w:rPr>
                <w:rFonts w:hint="eastAsia"/>
                <w:sz w:val="16"/>
                <w:szCs w:val="16"/>
              </w:rPr>
              <w:t>＊読影レポート中に病変全体径、充実成分径が併記されている場合でも、</w:t>
            </w:r>
            <w:r>
              <w:rPr>
                <w:rFonts w:hint="eastAsia"/>
                <w:sz w:val="16"/>
                <w:szCs w:val="16"/>
              </w:rPr>
              <w:t>T</w:t>
            </w:r>
            <w:r>
              <w:rPr>
                <w:rFonts w:hint="eastAsia"/>
                <w:sz w:val="16"/>
                <w:szCs w:val="16"/>
              </w:rPr>
              <w:t>因子の決定のためには病変全体径が用いられている。</w:t>
            </w:r>
          </w:p>
        </w:tc>
      </w:tr>
      <w:tr w:rsidR="005E447C" w14:paraId="5CA969CD" w14:textId="77777777" w:rsidTr="005E447C">
        <w:tc>
          <w:tcPr>
            <w:cnfStyle w:val="001000000000" w:firstRow="0" w:lastRow="0" w:firstColumn="1" w:lastColumn="0" w:oddVBand="0" w:evenVBand="0" w:oddHBand="0" w:evenHBand="0" w:firstRowFirstColumn="0" w:firstRowLastColumn="0" w:lastRowFirstColumn="0" w:lastRowLastColumn="0"/>
            <w:tcW w:w="0" w:type="auto"/>
            <w:gridSpan w:val="3"/>
            <w:tcBorders>
              <w:top w:val="single" w:sz="4" w:space="0" w:color="70AD47" w:themeColor="accent6"/>
              <w:bottom w:val="single" w:sz="4" w:space="0" w:color="70AD47" w:themeColor="accent6"/>
            </w:tcBorders>
            <w:shd w:val="clear" w:color="auto" w:fill="E2EFD9" w:themeFill="accent6" w:themeFillTint="33"/>
          </w:tcPr>
          <w:p w14:paraId="5C2398CA" w14:textId="77777777" w:rsidR="005E447C" w:rsidRDefault="005E447C" w:rsidP="00C64AED">
            <w:pPr>
              <w:rPr>
                <w:sz w:val="16"/>
                <w:szCs w:val="16"/>
              </w:rPr>
            </w:pPr>
            <w:r>
              <w:rPr>
                <w:rFonts w:hint="eastAsia"/>
                <w:sz w:val="16"/>
                <w:szCs w:val="16"/>
              </w:rPr>
              <w:t>T</w:t>
            </w:r>
            <w:r>
              <w:rPr>
                <w:rFonts w:hint="eastAsia"/>
                <w:sz w:val="16"/>
                <w:szCs w:val="16"/>
              </w:rPr>
              <w:t>因子：原発腫瘍</w:t>
            </w:r>
          </w:p>
        </w:tc>
      </w:tr>
      <w:tr w:rsidR="005E447C" w14:paraId="301D16BF" w14:textId="77777777" w:rsidTr="005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14:paraId="6A4CD74E" w14:textId="77777777" w:rsidR="005E447C" w:rsidRDefault="005E447C" w:rsidP="00C64AED">
            <w:pPr>
              <w:rPr>
                <w:sz w:val="16"/>
                <w:szCs w:val="16"/>
              </w:rPr>
            </w:pPr>
            <w:r w:rsidRPr="0076096E">
              <w:rPr>
                <w:rFonts w:hint="eastAsia"/>
                <w:b w:val="0"/>
                <w:color w:val="FF0000"/>
                <w:sz w:val="16"/>
                <w:szCs w:val="16"/>
                <w:highlight w:val="yellow"/>
              </w:rPr>
              <w:t>D</w:t>
            </w:r>
          </w:p>
        </w:tc>
        <w:tc>
          <w:tcPr>
            <w:tcW w:w="1935" w:type="dxa"/>
          </w:tcPr>
          <w:p w14:paraId="20ECB284"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TX</w:t>
            </w:r>
          </w:p>
        </w:tc>
        <w:tc>
          <w:tcPr>
            <w:tcW w:w="5915" w:type="dxa"/>
          </w:tcPr>
          <w:p w14:paraId="33892A00"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潜伏癌</w:t>
            </w:r>
          </w:p>
        </w:tc>
      </w:tr>
      <w:tr w:rsidR="005E447C" w14:paraId="69F25522" w14:textId="77777777" w:rsidTr="005E447C">
        <w:tc>
          <w:tcPr>
            <w:cnfStyle w:val="001000000000" w:firstRow="0" w:lastRow="0" w:firstColumn="1" w:lastColumn="0" w:oddVBand="0" w:evenVBand="0" w:oddHBand="0" w:evenHBand="0" w:firstRowFirstColumn="0" w:firstRowLastColumn="0" w:lastRowFirstColumn="0" w:lastRowLastColumn="0"/>
            <w:tcW w:w="867" w:type="dxa"/>
            <w:tcBorders>
              <w:top w:val="single" w:sz="4" w:space="0" w:color="70AD47" w:themeColor="accent6"/>
              <w:bottom w:val="single" w:sz="4" w:space="0" w:color="70AD47" w:themeColor="accent6"/>
            </w:tcBorders>
          </w:tcPr>
          <w:p w14:paraId="66FE6192" w14:textId="77777777" w:rsidR="005E447C" w:rsidRDefault="005E447C" w:rsidP="00C64AED">
            <w:pPr>
              <w:rPr>
                <w:sz w:val="16"/>
                <w:szCs w:val="16"/>
              </w:rPr>
            </w:pPr>
            <w:r w:rsidRPr="0076096E">
              <w:rPr>
                <w:rFonts w:hint="eastAsia"/>
                <w:b w:val="0"/>
                <w:color w:val="FF0000"/>
                <w:sz w:val="16"/>
                <w:szCs w:val="16"/>
                <w:highlight w:val="yellow"/>
              </w:rPr>
              <w:t>D</w:t>
            </w:r>
          </w:p>
        </w:tc>
        <w:tc>
          <w:tcPr>
            <w:tcW w:w="1935" w:type="dxa"/>
            <w:tcBorders>
              <w:top w:val="single" w:sz="4" w:space="0" w:color="70AD47" w:themeColor="accent6"/>
              <w:bottom w:val="single" w:sz="4" w:space="0" w:color="70AD47" w:themeColor="accent6"/>
            </w:tcBorders>
          </w:tcPr>
          <w:p w14:paraId="47F2031E"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Tis</w:t>
            </w:r>
          </w:p>
        </w:tc>
        <w:tc>
          <w:tcPr>
            <w:tcW w:w="5915" w:type="dxa"/>
            <w:tcBorders>
              <w:top w:val="single" w:sz="4" w:space="0" w:color="70AD47" w:themeColor="accent6"/>
              <w:bottom w:val="single" w:sz="4" w:space="0" w:color="70AD47" w:themeColor="accent6"/>
            </w:tcBorders>
          </w:tcPr>
          <w:p w14:paraId="2A6E7103" w14:textId="77777777" w:rsidR="005E447C" w:rsidRPr="009153AD"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上皮内癌</w:t>
            </w:r>
            <w:r>
              <w:rPr>
                <w:rFonts w:hint="eastAsia"/>
                <w:sz w:val="16"/>
                <w:szCs w:val="16"/>
              </w:rPr>
              <w:t xml:space="preserve">(carcinoma </w:t>
            </w:r>
            <w:r w:rsidRPr="00D94AB4">
              <w:rPr>
                <w:i/>
                <w:sz w:val="16"/>
                <w:szCs w:val="16"/>
              </w:rPr>
              <w:t>in situ</w:t>
            </w:r>
            <w:r>
              <w:rPr>
                <w:rFonts w:hint="eastAsia"/>
                <w:sz w:val="16"/>
                <w:szCs w:val="16"/>
              </w:rPr>
              <w:t>)</w:t>
            </w:r>
          </w:p>
        </w:tc>
      </w:tr>
      <w:tr w:rsidR="005E447C" w14:paraId="666783D2" w14:textId="77777777" w:rsidTr="005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14:paraId="10B8D96A" w14:textId="77777777" w:rsidR="005E447C" w:rsidRDefault="005E447C" w:rsidP="00C64AED">
            <w:pPr>
              <w:rPr>
                <w:sz w:val="16"/>
                <w:szCs w:val="16"/>
              </w:rPr>
            </w:pPr>
            <w:r w:rsidRPr="0076096E">
              <w:rPr>
                <w:rFonts w:hint="eastAsia"/>
                <w:b w:val="0"/>
                <w:color w:val="FF0000"/>
                <w:sz w:val="16"/>
                <w:szCs w:val="16"/>
                <w:highlight w:val="yellow"/>
              </w:rPr>
              <w:t>D</w:t>
            </w:r>
          </w:p>
        </w:tc>
        <w:tc>
          <w:tcPr>
            <w:tcW w:w="1935" w:type="dxa"/>
          </w:tcPr>
          <w:p w14:paraId="1E7965BE"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T</w:t>
            </w:r>
            <w:r>
              <w:rPr>
                <w:sz w:val="16"/>
                <w:szCs w:val="16"/>
              </w:rPr>
              <w:t>1</w:t>
            </w:r>
          </w:p>
          <w:p w14:paraId="3240E046"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 xml:space="preserve">　　</w:t>
            </w:r>
            <w:r>
              <w:rPr>
                <w:rFonts w:hint="eastAsia"/>
                <w:sz w:val="16"/>
                <w:szCs w:val="16"/>
              </w:rPr>
              <w:t>T1a</w:t>
            </w:r>
          </w:p>
          <w:p w14:paraId="7DE8A462"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 xml:space="preserve">　　</w:t>
            </w:r>
            <w:r>
              <w:rPr>
                <w:rFonts w:hint="eastAsia"/>
                <w:sz w:val="16"/>
                <w:szCs w:val="16"/>
              </w:rPr>
              <w:t>T1b</w:t>
            </w:r>
          </w:p>
        </w:tc>
        <w:tc>
          <w:tcPr>
            <w:tcW w:w="5915" w:type="dxa"/>
          </w:tcPr>
          <w:p w14:paraId="60F74454" w14:textId="77777777" w:rsidR="005E447C" w:rsidRPr="00D94AB4"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sidRPr="00D94AB4">
              <w:rPr>
                <w:rFonts w:hint="eastAsia"/>
                <w:sz w:val="16"/>
                <w:szCs w:val="16"/>
              </w:rPr>
              <w:t>腫瘍最大径≦</w:t>
            </w:r>
            <w:r w:rsidRPr="00D94AB4">
              <w:rPr>
                <w:sz w:val="16"/>
                <w:szCs w:val="16"/>
              </w:rPr>
              <w:t>3cm</w:t>
            </w:r>
            <w:r w:rsidRPr="00D94AB4">
              <w:rPr>
                <w:rFonts w:hint="eastAsia"/>
                <w:sz w:val="16"/>
                <w:szCs w:val="16"/>
              </w:rPr>
              <w:t>、肺か臓側胸膜に覆われている、主気管支に及んでいない</w:t>
            </w:r>
          </w:p>
          <w:p w14:paraId="090526C2" w14:textId="77777777" w:rsidR="005E447C" w:rsidRPr="00D94AB4"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sidRPr="00D94AB4">
              <w:rPr>
                <w:rFonts w:hint="eastAsia"/>
                <w:sz w:val="16"/>
                <w:szCs w:val="16"/>
              </w:rPr>
              <w:t xml:space="preserve">　　腫瘍最大径≦</w:t>
            </w:r>
            <w:r w:rsidRPr="00D94AB4">
              <w:rPr>
                <w:sz w:val="16"/>
                <w:szCs w:val="16"/>
              </w:rPr>
              <w:t>2cm</w:t>
            </w:r>
          </w:p>
          <w:p w14:paraId="25AC8498" w14:textId="77777777" w:rsidR="005E447C" w:rsidRPr="00E77994" w:rsidRDefault="005E447C" w:rsidP="00C64AED">
            <w:pPr>
              <w:cnfStyle w:val="000000100000" w:firstRow="0" w:lastRow="0" w:firstColumn="0" w:lastColumn="0" w:oddVBand="0" w:evenVBand="0" w:oddHBand="1" w:evenHBand="0" w:firstRowFirstColumn="0" w:firstRowLastColumn="0" w:lastRowFirstColumn="0" w:lastRowLastColumn="0"/>
              <w:rPr>
                <w:b/>
                <w:sz w:val="16"/>
                <w:szCs w:val="16"/>
              </w:rPr>
            </w:pPr>
            <w:r w:rsidRPr="00D94AB4">
              <w:rPr>
                <w:rFonts w:hint="eastAsia"/>
                <w:sz w:val="16"/>
                <w:szCs w:val="16"/>
              </w:rPr>
              <w:t xml:space="preserve">　　腫瘍最大径＞</w:t>
            </w:r>
            <w:r w:rsidRPr="00D94AB4">
              <w:rPr>
                <w:sz w:val="16"/>
                <w:szCs w:val="16"/>
              </w:rPr>
              <w:t>2cm</w:t>
            </w:r>
            <w:r w:rsidRPr="00D94AB4">
              <w:rPr>
                <w:sz w:val="16"/>
                <w:szCs w:val="16"/>
              </w:rPr>
              <w:t>かつ</w:t>
            </w:r>
            <w:r w:rsidRPr="00D94AB4">
              <w:rPr>
                <w:sz w:val="16"/>
                <w:szCs w:val="16"/>
              </w:rPr>
              <w:t>≦3cm</w:t>
            </w:r>
          </w:p>
        </w:tc>
      </w:tr>
      <w:tr w:rsidR="005E447C" w14:paraId="019E4FA9" w14:textId="77777777" w:rsidTr="005E447C">
        <w:tc>
          <w:tcPr>
            <w:cnfStyle w:val="001000000000" w:firstRow="0" w:lastRow="0" w:firstColumn="1" w:lastColumn="0" w:oddVBand="0" w:evenVBand="0" w:oddHBand="0" w:evenHBand="0" w:firstRowFirstColumn="0" w:firstRowLastColumn="0" w:lastRowFirstColumn="0" w:lastRowLastColumn="0"/>
            <w:tcW w:w="867" w:type="dxa"/>
          </w:tcPr>
          <w:p w14:paraId="2C390FDE" w14:textId="77777777" w:rsidR="005E447C" w:rsidRDefault="005E447C" w:rsidP="00C64AED">
            <w:pPr>
              <w:rPr>
                <w:sz w:val="16"/>
                <w:szCs w:val="16"/>
              </w:rPr>
            </w:pPr>
            <w:r w:rsidRPr="0076096E">
              <w:rPr>
                <w:rFonts w:hint="eastAsia"/>
                <w:b w:val="0"/>
                <w:color w:val="FF0000"/>
                <w:sz w:val="16"/>
                <w:szCs w:val="16"/>
                <w:highlight w:val="yellow"/>
              </w:rPr>
              <w:t>D</w:t>
            </w:r>
          </w:p>
        </w:tc>
        <w:tc>
          <w:tcPr>
            <w:tcW w:w="1935" w:type="dxa"/>
          </w:tcPr>
          <w:p w14:paraId="242285CD"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T2</w:t>
            </w:r>
          </w:p>
          <w:p w14:paraId="5B73CE41"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 xml:space="preserve">　　</w:t>
            </w:r>
            <w:r>
              <w:rPr>
                <w:rFonts w:hint="eastAsia"/>
                <w:sz w:val="16"/>
                <w:szCs w:val="16"/>
              </w:rPr>
              <w:t>T2a</w:t>
            </w:r>
          </w:p>
          <w:p w14:paraId="04BC8A14"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p>
          <w:p w14:paraId="5009DB69"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 xml:space="preserve">　　</w:t>
            </w:r>
            <w:r>
              <w:rPr>
                <w:rFonts w:hint="eastAsia"/>
                <w:sz w:val="16"/>
                <w:szCs w:val="16"/>
              </w:rPr>
              <w:t>T2b</w:t>
            </w:r>
          </w:p>
        </w:tc>
        <w:tc>
          <w:tcPr>
            <w:tcW w:w="5915" w:type="dxa"/>
          </w:tcPr>
          <w:p w14:paraId="25332330"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腫瘍最大径≦</w:t>
            </w:r>
            <w:r>
              <w:rPr>
                <w:rFonts w:hint="eastAsia"/>
                <w:sz w:val="16"/>
                <w:szCs w:val="16"/>
              </w:rPr>
              <w:t>7cm</w:t>
            </w:r>
          </w:p>
          <w:p w14:paraId="35D9AC53"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 xml:space="preserve">　　腫瘍最大径＞</w:t>
            </w:r>
            <w:r>
              <w:rPr>
                <w:rFonts w:hint="eastAsia"/>
                <w:sz w:val="16"/>
                <w:szCs w:val="16"/>
              </w:rPr>
              <w:t>3cm</w:t>
            </w:r>
            <w:r>
              <w:rPr>
                <w:rFonts w:hint="eastAsia"/>
                <w:sz w:val="16"/>
                <w:szCs w:val="16"/>
              </w:rPr>
              <w:t>かつ≦</w:t>
            </w:r>
            <w:r>
              <w:rPr>
                <w:rFonts w:hint="eastAsia"/>
                <w:sz w:val="16"/>
                <w:szCs w:val="16"/>
              </w:rPr>
              <w:t>5cm</w:t>
            </w:r>
            <w:r>
              <w:rPr>
                <w:rFonts w:hint="eastAsia"/>
                <w:sz w:val="16"/>
                <w:szCs w:val="16"/>
              </w:rPr>
              <w:t>、腫瘍最大径≦</w:t>
            </w:r>
            <w:r>
              <w:rPr>
                <w:rFonts w:hint="eastAsia"/>
                <w:sz w:val="16"/>
                <w:szCs w:val="16"/>
              </w:rPr>
              <w:t>3cm</w:t>
            </w:r>
            <w:r>
              <w:rPr>
                <w:rFonts w:hint="eastAsia"/>
                <w:sz w:val="16"/>
                <w:szCs w:val="16"/>
              </w:rPr>
              <w:t>でも、主気管支（気管分岐部≧</w:t>
            </w:r>
            <w:r>
              <w:rPr>
                <w:rFonts w:hint="eastAsia"/>
                <w:sz w:val="16"/>
                <w:szCs w:val="16"/>
              </w:rPr>
              <w:t>2cm</w:t>
            </w:r>
            <w:r>
              <w:rPr>
                <w:rFonts w:hint="eastAsia"/>
                <w:sz w:val="16"/>
                <w:szCs w:val="16"/>
              </w:rPr>
              <w:t>）に及ぶ</w:t>
            </w:r>
            <w:r>
              <w:rPr>
                <w:rFonts w:hint="eastAsia"/>
                <w:sz w:val="16"/>
                <w:szCs w:val="16"/>
              </w:rPr>
              <w:t>or</w:t>
            </w:r>
            <w:r>
              <w:rPr>
                <w:rFonts w:hint="eastAsia"/>
                <w:sz w:val="16"/>
                <w:szCs w:val="16"/>
              </w:rPr>
              <w:t>臓側胸膜浸潤</w:t>
            </w:r>
            <w:r>
              <w:rPr>
                <w:rFonts w:hint="eastAsia"/>
                <w:sz w:val="16"/>
                <w:szCs w:val="16"/>
              </w:rPr>
              <w:t>or</w:t>
            </w:r>
            <w:r>
              <w:rPr>
                <w:rFonts w:hint="eastAsia"/>
                <w:sz w:val="16"/>
                <w:szCs w:val="16"/>
              </w:rPr>
              <w:t>一側肺全体に及ばぬ無気肺や閉塞性肺炎</w:t>
            </w:r>
          </w:p>
          <w:p w14:paraId="7AB4B55B" w14:textId="77777777" w:rsidR="005E447C" w:rsidRPr="000755F9"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 xml:space="preserve">　　腫瘍最大径＞</w:t>
            </w:r>
            <w:r>
              <w:rPr>
                <w:rFonts w:hint="eastAsia"/>
                <w:sz w:val="16"/>
                <w:szCs w:val="16"/>
              </w:rPr>
              <w:t>5</w:t>
            </w:r>
            <w:r>
              <w:rPr>
                <w:rFonts w:hint="eastAsia"/>
                <w:sz w:val="16"/>
                <w:szCs w:val="16"/>
              </w:rPr>
              <w:t>㎝かつ≦</w:t>
            </w:r>
            <w:r>
              <w:rPr>
                <w:rFonts w:hint="eastAsia"/>
                <w:sz w:val="16"/>
                <w:szCs w:val="16"/>
              </w:rPr>
              <w:t>7cm</w:t>
            </w:r>
          </w:p>
        </w:tc>
      </w:tr>
      <w:tr w:rsidR="005E447C" w14:paraId="01CD0013" w14:textId="77777777" w:rsidTr="005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14:paraId="3162B394" w14:textId="77777777" w:rsidR="005E447C" w:rsidRDefault="005E447C" w:rsidP="00C64AED">
            <w:pPr>
              <w:rPr>
                <w:sz w:val="16"/>
                <w:szCs w:val="16"/>
              </w:rPr>
            </w:pPr>
            <w:r w:rsidRPr="0076096E">
              <w:rPr>
                <w:rFonts w:hint="eastAsia"/>
                <w:b w:val="0"/>
                <w:color w:val="FF0000"/>
                <w:sz w:val="16"/>
                <w:szCs w:val="16"/>
                <w:highlight w:val="yellow"/>
              </w:rPr>
              <w:t>D</w:t>
            </w:r>
          </w:p>
        </w:tc>
        <w:tc>
          <w:tcPr>
            <w:tcW w:w="1935" w:type="dxa"/>
          </w:tcPr>
          <w:p w14:paraId="328FFC8D" w14:textId="77777777" w:rsidR="005E447C" w:rsidRPr="000755F9"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T3</w:t>
            </w:r>
          </w:p>
        </w:tc>
        <w:tc>
          <w:tcPr>
            <w:tcW w:w="5915" w:type="dxa"/>
          </w:tcPr>
          <w:p w14:paraId="58D86CA6"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腫瘍最大径＞</w:t>
            </w:r>
            <w:r>
              <w:rPr>
                <w:rFonts w:hint="eastAsia"/>
                <w:sz w:val="16"/>
                <w:szCs w:val="16"/>
              </w:rPr>
              <w:t>7</w:t>
            </w:r>
            <w:r>
              <w:rPr>
                <w:rFonts w:hint="eastAsia"/>
                <w:sz w:val="16"/>
                <w:szCs w:val="16"/>
              </w:rPr>
              <w:t>㎝、大きさを問わず胸壁・横隔膜・横隔神経・心嚢・縦郭胸膜への直接浸潤、主気管支（気管分岐部＜</w:t>
            </w:r>
            <w:r>
              <w:rPr>
                <w:rFonts w:hint="eastAsia"/>
                <w:sz w:val="16"/>
                <w:szCs w:val="16"/>
              </w:rPr>
              <w:t>2</w:t>
            </w:r>
            <w:r>
              <w:rPr>
                <w:rFonts w:hint="eastAsia"/>
                <w:sz w:val="16"/>
                <w:szCs w:val="16"/>
              </w:rPr>
              <w:t>㎝）に及ぶ、一側全体の無気肺や閉塞性肺炎、同一葉内の不連続な副腫瘍結節</w:t>
            </w:r>
          </w:p>
        </w:tc>
      </w:tr>
      <w:tr w:rsidR="005E447C" w14:paraId="0EDDEE7F" w14:textId="77777777" w:rsidTr="005E447C">
        <w:tc>
          <w:tcPr>
            <w:cnfStyle w:val="001000000000" w:firstRow="0" w:lastRow="0" w:firstColumn="1" w:lastColumn="0" w:oddVBand="0" w:evenVBand="0" w:oddHBand="0" w:evenHBand="0" w:firstRowFirstColumn="0" w:firstRowLastColumn="0" w:lastRowFirstColumn="0" w:lastRowLastColumn="0"/>
            <w:tcW w:w="867" w:type="dxa"/>
          </w:tcPr>
          <w:p w14:paraId="308899F1" w14:textId="77777777" w:rsidR="005E447C" w:rsidRDefault="005E447C" w:rsidP="00C64AED">
            <w:pPr>
              <w:rPr>
                <w:sz w:val="16"/>
                <w:szCs w:val="16"/>
              </w:rPr>
            </w:pPr>
            <w:r w:rsidRPr="0076096E">
              <w:rPr>
                <w:rFonts w:hint="eastAsia"/>
                <w:b w:val="0"/>
                <w:color w:val="FF0000"/>
                <w:sz w:val="16"/>
                <w:szCs w:val="16"/>
                <w:highlight w:val="yellow"/>
              </w:rPr>
              <w:t>D</w:t>
            </w:r>
          </w:p>
        </w:tc>
        <w:tc>
          <w:tcPr>
            <w:tcW w:w="1935" w:type="dxa"/>
          </w:tcPr>
          <w:p w14:paraId="03867F82"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T4</w:t>
            </w:r>
          </w:p>
        </w:tc>
        <w:tc>
          <w:tcPr>
            <w:tcW w:w="5915" w:type="dxa"/>
          </w:tcPr>
          <w:p w14:paraId="59D6573F"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大きさを問わず縦郭・心臓・大血管・気管・反回神経・食道・椎体・気管分岐部への浸潤、同側の異なった肺葉内の副腫瘍結節</w:t>
            </w:r>
          </w:p>
        </w:tc>
      </w:tr>
      <w:tr w:rsidR="005E447C" w14:paraId="429CA31F" w14:textId="77777777" w:rsidTr="005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shd w:val="clear" w:color="auto" w:fill="E2EFD9" w:themeFill="accent6" w:themeFillTint="33"/>
          </w:tcPr>
          <w:p w14:paraId="7313331C" w14:textId="77777777" w:rsidR="005E447C" w:rsidRDefault="005E447C" w:rsidP="00C64AED">
            <w:pPr>
              <w:rPr>
                <w:sz w:val="16"/>
                <w:szCs w:val="16"/>
              </w:rPr>
            </w:pPr>
            <w:r>
              <w:rPr>
                <w:rFonts w:hint="eastAsia"/>
                <w:sz w:val="16"/>
                <w:szCs w:val="16"/>
              </w:rPr>
              <w:t>N</w:t>
            </w:r>
            <w:r>
              <w:rPr>
                <w:rFonts w:hint="eastAsia"/>
                <w:sz w:val="16"/>
                <w:szCs w:val="16"/>
              </w:rPr>
              <w:t>因子：所属リンパ節転移（</w:t>
            </w:r>
            <w:r>
              <w:rPr>
                <w:rFonts w:hint="eastAsia"/>
                <w:sz w:val="16"/>
                <w:szCs w:val="16"/>
              </w:rPr>
              <w:t>TNM</w:t>
            </w:r>
            <w:r>
              <w:rPr>
                <w:rFonts w:hint="eastAsia"/>
                <w:sz w:val="16"/>
                <w:szCs w:val="16"/>
              </w:rPr>
              <w:t>第</w:t>
            </w:r>
            <w:r>
              <w:rPr>
                <w:rFonts w:hint="eastAsia"/>
                <w:sz w:val="16"/>
                <w:szCs w:val="16"/>
              </w:rPr>
              <w:t>8</w:t>
            </w:r>
            <w:r>
              <w:rPr>
                <w:rFonts w:hint="eastAsia"/>
                <w:sz w:val="16"/>
                <w:szCs w:val="16"/>
              </w:rPr>
              <w:t>版での変更なし）</w:t>
            </w:r>
          </w:p>
        </w:tc>
      </w:tr>
      <w:tr w:rsidR="005E447C" w14:paraId="42DC09E3" w14:textId="77777777" w:rsidTr="005E447C">
        <w:tc>
          <w:tcPr>
            <w:cnfStyle w:val="001000000000" w:firstRow="0" w:lastRow="0" w:firstColumn="1" w:lastColumn="0" w:oddVBand="0" w:evenVBand="0" w:oddHBand="0" w:evenHBand="0" w:firstRowFirstColumn="0" w:firstRowLastColumn="0" w:lastRowFirstColumn="0" w:lastRowLastColumn="0"/>
            <w:tcW w:w="867" w:type="dxa"/>
          </w:tcPr>
          <w:p w14:paraId="0E2AB01C" w14:textId="77777777" w:rsidR="005E447C" w:rsidRDefault="005E447C" w:rsidP="00C64AED">
            <w:pPr>
              <w:rPr>
                <w:sz w:val="16"/>
                <w:szCs w:val="16"/>
              </w:rPr>
            </w:pPr>
            <w:r w:rsidRPr="0076096E">
              <w:rPr>
                <w:rFonts w:hint="eastAsia"/>
                <w:b w:val="0"/>
                <w:color w:val="FF0000"/>
                <w:sz w:val="16"/>
                <w:szCs w:val="16"/>
                <w:highlight w:val="yellow"/>
              </w:rPr>
              <w:t>D</w:t>
            </w:r>
          </w:p>
        </w:tc>
        <w:tc>
          <w:tcPr>
            <w:tcW w:w="1935" w:type="dxa"/>
          </w:tcPr>
          <w:p w14:paraId="16B2DF77"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NX</w:t>
            </w:r>
          </w:p>
        </w:tc>
        <w:tc>
          <w:tcPr>
            <w:tcW w:w="5915" w:type="dxa"/>
          </w:tcPr>
          <w:p w14:paraId="6733A208"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所属リンパ節評価不能</w:t>
            </w:r>
          </w:p>
        </w:tc>
      </w:tr>
      <w:tr w:rsidR="005E447C" w14:paraId="73BD19B0" w14:textId="77777777" w:rsidTr="005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14:paraId="0E742268" w14:textId="77777777" w:rsidR="005E447C" w:rsidRDefault="005E447C" w:rsidP="00C64AED">
            <w:pPr>
              <w:rPr>
                <w:sz w:val="16"/>
                <w:szCs w:val="16"/>
              </w:rPr>
            </w:pPr>
            <w:r w:rsidRPr="0076096E">
              <w:rPr>
                <w:rFonts w:hint="eastAsia"/>
                <w:b w:val="0"/>
                <w:color w:val="FF0000"/>
                <w:sz w:val="16"/>
                <w:szCs w:val="16"/>
                <w:highlight w:val="yellow"/>
              </w:rPr>
              <w:lastRenderedPageBreak/>
              <w:t>D</w:t>
            </w:r>
          </w:p>
        </w:tc>
        <w:tc>
          <w:tcPr>
            <w:tcW w:w="1935" w:type="dxa"/>
          </w:tcPr>
          <w:p w14:paraId="1858BA90" w14:textId="77777777" w:rsidR="005E447C" w:rsidRPr="000755F9"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N0</w:t>
            </w:r>
          </w:p>
        </w:tc>
        <w:tc>
          <w:tcPr>
            <w:tcW w:w="5915" w:type="dxa"/>
          </w:tcPr>
          <w:p w14:paraId="1EF9E46E"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所属リンパ節転移なし</w:t>
            </w:r>
          </w:p>
        </w:tc>
      </w:tr>
      <w:tr w:rsidR="005E447C" w14:paraId="6EE673C4" w14:textId="77777777" w:rsidTr="005E447C">
        <w:tc>
          <w:tcPr>
            <w:cnfStyle w:val="001000000000" w:firstRow="0" w:lastRow="0" w:firstColumn="1" w:lastColumn="0" w:oddVBand="0" w:evenVBand="0" w:oddHBand="0" w:evenHBand="0" w:firstRowFirstColumn="0" w:firstRowLastColumn="0" w:lastRowFirstColumn="0" w:lastRowLastColumn="0"/>
            <w:tcW w:w="867" w:type="dxa"/>
          </w:tcPr>
          <w:p w14:paraId="388F6AF3" w14:textId="77777777" w:rsidR="005E447C" w:rsidRDefault="005E447C" w:rsidP="00C64AED">
            <w:pPr>
              <w:rPr>
                <w:sz w:val="16"/>
                <w:szCs w:val="16"/>
              </w:rPr>
            </w:pPr>
            <w:r w:rsidRPr="0076096E">
              <w:rPr>
                <w:rFonts w:hint="eastAsia"/>
                <w:b w:val="0"/>
                <w:color w:val="FF0000"/>
                <w:sz w:val="16"/>
                <w:szCs w:val="16"/>
                <w:highlight w:val="yellow"/>
              </w:rPr>
              <w:t>D</w:t>
            </w:r>
          </w:p>
        </w:tc>
        <w:tc>
          <w:tcPr>
            <w:tcW w:w="1935" w:type="dxa"/>
          </w:tcPr>
          <w:p w14:paraId="7106C969"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N1</w:t>
            </w:r>
          </w:p>
        </w:tc>
        <w:tc>
          <w:tcPr>
            <w:tcW w:w="5915" w:type="dxa"/>
          </w:tcPr>
          <w:p w14:paraId="2C69B8E2"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同側の気管支周囲かつ</w:t>
            </w:r>
            <w:r>
              <w:rPr>
                <w:rFonts w:hint="eastAsia"/>
                <w:sz w:val="16"/>
                <w:szCs w:val="16"/>
              </w:rPr>
              <w:t>/</w:t>
            </w:r>
            <w:r>
              <w:rPr>
                <w:rFonts w:hint="eastAsia"/>
                <w:sz w:val="16"/>
                <w:szCs w:val="16"/>
              </w:rPr>
              <w:t>または同側肺門、肺内リンパ節への転移で原発腫瘍の直接浸潤を含める</w:t>
            </w:r>
          </w:p>
        </w:tc>
      </w:tr>
      <w:tr w:rsidR="005E447C" w14:paraId="1D6A4A7E" w14:textId="77777777" w:rsidTr="005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14:paraId="19F412DA" w14:textId="77777777" w:rsidR="005E447C" w:rsidRDefault="005E447C" w:rsidP="00C64AED">
            <w:pPr>
              <w:rPr>
                <w:sz w:val="16"/>
                <w:szCs w:val="16"/>
              </w:rPr>
            </w:pPr>
            <w:r w:rsidRPr="0076096E">
              <w:rPr>
                <w:rFonts w:hint="eastAsia"/>
                <w:b w:val="0"/>
                <w:color w:val="FF0000"/>
                <w:sz w:val="16"/>
                <w:szCs w:val="16"/>
                <w:highlight w:val="yellow"/>
              </w:rPr>
              <w:t>D</w:t>
            </w:r>
          </w:p>
        </w:tc>
        <w:tc>
          <w:tcPr>
            <w:tcW w:w="1935" w:type="dxa"/>
          </w:tcPr>
          <w:p w14:paraId="4383F75B"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N2</w:t>
            </w:r>
          </w:p>
        </w:tc>
        <w:tc>
          <w:tcPr>
            <w:tcW w:w="5915" w:type="dxa"/>
          </w:tcPr>
          <w:p w14:paraId="38B546CF"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同側縦郭かつ</w:t>
            </w:r>
            <w:r>
              <w:rPr>
                <w:rFonts w:hint="eastAsia"/>
                <w:sz w:val="16"/>
                <w:szCs w:val="16"/>
              </w:rPr>
              <w:t>/</w:t>
            </w:r>
            <w:r>
              <w:rPr>
                <w:rFonts w:hint="eastAsia"/>
                <w:sz w:val="16"/>
                <w:szCs w:val="16"/>
              </w:rPr>
              <w:t>または気管分岐部リンパ節への転移</w:t>
            </w:r>
          </w:p>
        </w:tc>
      </w:tr>
      <w:tr w:rsidR="005E447C" w14:paraId="1DFF9F78" w14:textId="77777777" w:rsidTr="005E447C">
        <w:tc>
          <w:tcPr>
            <w:cnfStyle w:val="001000000000" w:firstRow="0" w:lastRow="0" w:firstColumn="1" w:lastColumn="0" w:oddVBand="0" w:evenVBand="0" w:oddHBand="0" w:evenHBand="0" w:firstRowFirstColumn="0" w:firstRowLastColumn="0" w:lastRowFirstColumn="0" w:lastRowLastColumn="0"/>
            <w:tcW w:w="867" w:type="dxa"/>
          </w:tcPr>
          <w:p w14:paraId="11B88EB4" w14:textId="77777777" w:rsidR="005E447C" w:rsidRDefault="005E447C" w:rsidP="00C64AED">
            <w:pPr>
              <w:rPr>
                <w:sz w:val="16"/>
                <w:szCs w:val="16"/>
              </w:rPr>
            </w:pPr>
            <w:r w:rsidRPr="0076096E">
              <w:rPr>
                <w:rFonts w:hint="eastAsia"/>
                <w:b w:val="0"/>
                <w:color w:val="FF0000"/>
                <w:sz w:val="16"/>
                <w:szCs w:val="16"/>
                <w:highlight w:val="yellow"/>
              </w:rPr>
              <w:t>D</w:t>
            </w:r>
          </w:p>
        </w:tc>
        <w:tc>
          <w:tcPr>
            <w:tcW w:w="1935" w:type="dxa"/>
          </w:tcPr>
          <w:p w14:paraId="70475B71"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N3</w:t>
            </w:r>
          </w:p>
        </w:tc>
        <w:tc>
          <w:tcPr>
            <w:tcW w:w="5915" w:type="dxa"/>
          </w:tcPr>
          <w:p w14:paraId="7C8BE5E6"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対側肺門、対側縦郭、前斜角筋または鎖骨上窩リンパ節転移</w:t>
            </w:r>
          </w:p>
        </w:tc>
      </w:tr>
      <w:tr w:rsidR="005E447C" w14:paraId="6BCCDC9F" w14:textId="77777777" w:rsidTr="005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shd w:val="clear" w:color="auto" w:fill="E2EFD9" w:themeFill="accent6" w:themeFillTint="33"/>
          </w:tcPr>
          <w:p w14:paraId="72957C42" w14:textId="77777777" w:rsidR="005E447C" w:rsidRDefault="005E447C" w:rsidP="00C64AED">
            <w:pPr>
              <w:rPr>
                <w:sz w:val="16"/>
                <w:szCs w:val="16"/>
              </w:rPr>
            </w:pPr>
            <w:r>
              <w:rPr>
                <w:rFonts w:hint="eastAsia"/>
                <w:sz w:val="16"/>
                <w:szCs w:val="16"/>
              </w:rPr>
              <w:t>M</w:t>
            </w:r>
            <w:r>
              <w:rPr>
                <w:rFonts w:hint="eastAsia"/>
                <w:sz w:val="16"/>
                <w:szCs w:val="16"/>
              </w:rPr>
              <w:t>因子：遠隔転移</w:t>
            </w:r>
          </w:p>
        </w:tc>
      </w:tr>
      <w:tr w:rsidR="005E447C" w14:paraId="36EA5D64" w14:textId="77777777" w:rsidTr="005E447C">
        <w:tc>
          <w:tcPr>
            <w:cnfStyle w:val="001000000000" w:firstRow="0" w:lastRow="0" w:firstColumn="1" w:lastColumn="0" w:oddVBand="0" w:evenVBand="0" w:oddHBand="0" w:evenHBand="0" w:firstRowFirstColumn="0" w:firstRowLastColumn="0" w:lastRowFirstColumn="0" w:lastRowLastColumn="0"/>
            <w:tcW w:w="867" w:type="dxa"/>
          </w:tcPr>
          <w:p w14:paraId="2D38A84A" w14:textId="77777777" w:rsidR="005E447C" w:rsidRDefault="005E447C" w:rsidP="00C64AED">
            <w:pPr>
              <w:rPr>
                <w:sz w:val="16"/>
                <w:szCs w:val="16"/>
              </w:rPr>
            </w:pPr>
            <w:r w:rsidRPr="0076096E">
              <w:rPr>
                <w:rFonts w:hint="eastAsia"/>
                <w:b w:val="0"/>
                <w:color w:val="FF0000"/>
                <w:sz w:val="16"/>
                <w:szCs w:val="16"/>
                <w:highlight w:val="yellow"/>
              </w:rPr>
              <w:t>D</w:t>
            </w:r>
          </w:p>
        </w:tc>
        <w:tc>
          <w:tcPr>
            <w:tcW w:w="1935" w:type="dxa"/>
          </w:tcPr>
          <w:p w14:paraId="719CE157"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MX</w:t>
            </w:r>
          </w:p>
        </w:tc>
        <w:tc>
          <w:tcPr>
            <w:tcW w:w="5915" w:type="dxa"/>
          </w:tcPr>
          <w:p w14:paraId="2A7DCB3B"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遠隔転移評価不能</w:t>
            </w:r>
          </w:p>
        </w:tc>
      </w:tr>
      <w:tr w:rsidR="005E447C" w14:paraId="7E5220DB" w14:textId="77777777" w:rsidTr="005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14:paraId="580D9FB1" w14:textId="77777777" w:rsidR="005E447C" w:rsidRDefault="005E447C" w:rsidP="00C64AED">
            <w:pPr>
              <w:rPr>
                <w:sz w:val="16"/>
                <w:szCs w:val="16"/>
              </w:rPr>
            </w:pPr>
            <w:r w:rsidRPr="0076096E">
              <w:rPr>
                <w:rFonts w:hint="eastAsia"/>
                <w:b w:val="0"/>
                <w:color w:val="FF0000"/>
                <w:sz w:val="16"/>
                <w:szCs w:val="16"/>
                <w:highlight w:val="yellow"/>
              </w:rPr>
              <w:t>D</w:t>
            </w:r>
          </w:p>
        </w:tc>
        <w:tc>
          <w:tcPr>
            <w:tcW w:w="1935" w:type="dxa"/>
          </w:tcPr>
          <w:p w14:paraId="1DB42564"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M0</w:t>
            </w:r>
          </w:p>
        </w:tc>
        <w:tc>
          <w:tcPr>
            <w:tcW w:w="5915" w:type="dxa"/>
          </w:tcPr>
          <w:p w14:paraId="230B29DF" w14:textId="77777777" w:rsidR="005E447C" w:rsidRDefault="005E447C" w:rsidP="00C64AED">
            <w:pP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遠隔転移なし</w:t>
            </w:r>
          </w:p>
        </w:tc>
      </w:tr>
      <w:tr w:rsidR="005E447C" w14:paraId="3DB07DD5" w14:textId="77777777" w:rsidTr="005E447C">
        <w:tc>
          <w:tcPr>
            <w:cnfStyle w:val="001000000000" w:firstRow="0" w:lastRow="0" w:firstColumn="1" w:lastColumn="0" w:oddVBand="0" w:evenVBand="0" w:oddHBand="0" w:evenHBand="0" w:firstRowFirstColumn="0" w:firstRowLastColumn="0" w:lastRowFirstColumn="0" w:lastRowLastColumn="0"/>
            <w:tcW w:w="867" w:type="dxa"/>
          </w:tcPr>
          <w:p w14:paraId="2FC37163" w14:textId="77777777" w:rsidR="005E447C" w:rsidRDefault="005E447C" w:rsidP="00C64AED">
            <w:pPr>
              <w:rPr>
                <w:sz w:val="16"/>
                <w:szCs w:val="16"/>
              </w:rPr>
            </w:pPr>
            <w:r w:rsidRPr="0076096E">
              <w:rPr>
                <w:rFonts w:hint="eastAsia"/>
                <w:b w:val="0"/>
                <w:color w:val="FF0000"/>
                <w:sz w:val="16"/>
                <w:szCs w:val="16"/>
                <w:highlight w:val="yellow"/>
              </w:rPr>
              <w:t>D</w:t>
            </w:r>
          </w:p>
        </w:tc>
        <w:tc>
          <w:tcPr>
            <w:tcW w:w="1935" w:type="dxa"/>
          </w:tcPr>
          <w:p w14:paraId="77E1B84E"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M1</w:t>
            </w:r>
          </w:p>
          <w:p w14:paraId="29688445"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 xml:space="preserve">　　</w:t>
            </w:r>
            <w:r>
              <w:rPr>
                <w:rFonts w:hint="eastAsia"/>
                <w:sz w:val="16"/>
                <w:szCs w:val="16"/>
              </w:rPr>
              <w:t>M</w:t>
            </w:r>
            <w:r>
              <w:rPr>
                <w:sz w:val="16"/>
                <w:szCs w:val="16"/>
              </w:rPr>
              <w:t>1a</w:t>
            </w:r>
          </w:p>
          <w:p w14:paraId="29A70F54"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 xml:space="preserve">　　</w:t>
            </w:r>
            <w:r>
              <w:rPr>
                <w:rFonts w:hint="eastAsia"/>
                <w:sz w:val="16"/>
                <w:szCs w:val="16"/>
              </w:rPr>
              <w:t>M1b</w:t>
            </w:r>
          </w:p>
        </w:tc>
        <w:tc>
          <w:tcPr>
            <w:tcW w:w="5915" w:type="dxa"/>
          </w:tcPr>
          <w:p w14:paraId="0903CF34"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遠隔転移がある</w:t>
            </w:r>
          </w:p>
          <w:p w14:paraId="7230AE84"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 xml:space="preserve">　　対側肺内の副腫瘍結節、胸膜結節、悪性胸水（同側、対側）、悪性心嚢水</w:t>
            </w:r>
          </w:p>
          <w:p w14:paraId="50A3F9BC" w14:textId="77777777" w:rsidR="005E447C" w:rsidRDefault="005E447C" w:rsidP="00C64AED">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 xml:space="preserve">　　他臓器への遠隔転移がある</w:t>
            </w:r>
          </w:p>
        </w:tc>
      </w:tr>
    </w:tbl>
    <w:p w14:paraId="50F398E5" w14:textId="78F3D428" w:rsidR="00D436A0" w:rsidRPr="005E447C" w:rsidRDefault="00D436A0" w:rsidP="001E695E">
      <w:pPr>
        <w:ind w:leftChars="0" w:left="0"/>
      </w:pPr>
    </w:p>
    <w:sectPr w:rsidR="00D436A0" w:rsidRPr="005E447C" w:rsidSect="00136F6C">
      <w:footerReference w:type="even" r:id="rId12"/>
      <w:footerReference w:type="default" r:id="rId13"/>
      <w:pgSz w:w="11900" w:h="16840"/>
      <w:pgMar w:top="1985" w:right="1701" w:bottom="1701" w:left="1701" w:header="851" w:footer="992" w:gutter="0"/>
      <w:cols w:space="425"/>
      <w:docGrid w:type="lines"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8" w:author="Microsoft Office User" w:date="2019-03-01T17:05:00Z" w:initials="MOU">
    <w:p w14:paraId="7137D7BD" w14:textId="57EFF4B2" w:rsidR="004B57E7" w:rsidRDefault="004B57E7">
      <w:pPr>
        <w:pStyle w:val="a9"/>
      </w:pPr>
      <w:r>
        <w:rPr>
          <w:rStyle w:val="a8"/>
        </w:rPr>
        <w:annotationRef/>
      </w:r>
      <w:r>
        <w:rPr>
          <w:rFonts w:hint="eastAsia"/>
        </w:rPr>
        <w:t>2</w:t>
      </w:r>
      <w:r>
        <w:rPr>
          <w:rFonts w:hint="eastAsia"/>
        </w:rPr>
        <w:t>月</w:t>
      </w:r>
      <w:r>
        <w:t>22</w:t>
      </w:r>
      <w:r>
        <w:rPr>
          <w:rFonts w:hint="eastAsia"/>
        </w:rPr>
        <w:t>日回答を踏まえ、以降すべて修正</w:t>
      </w:r>
    </w:p>
  </w:comment>
  <w:comment w:id="420" w:author="Microsoft Office User" w:date="2019-02-19T11:18:00Z" w:initials="MOU">
    <w:p w14:paraId="46A369FC" w14:textId="7C73579C" w:rsidR="004B57E7" w:rsidRDefault="004B57E7">
      <w:pPr>
        <w:pStyle w:val="a9"/>
      </w:pPr>
      <w:r>
        <w:rPr>
          <w:rStyle w:val="a8"/>
        </w:rPr>
        <w:annotationRef/>
      </w:r>
      <w:r>
        <w:rPr>
          <w:rFonts w:hint="eastAsia"/>
        </w:rPr>
        <w:t>ここは部位でないと荒牧研技術補佐員から指摘があった（</w:t>
      </w:r>
      <w:r>
        <w:t>2/19</w:t>
      </w:r>
      <w:r>
        <w:rPr>
          <w:rFonts w:hint="eastAsia"/>
        </w:rPr>
        <w:t>）が、</w:t>
      </w:r>
      <w:r>
        <w:t>PRISM</w:t>
      </w:r>
      <w:r>
        <w:rPr>
          <w:rFonts w:hint="eastAsia"/>
        </w:rPr>
        <w:t>の会議で「大きくとる」という合意がされているため、現状ママで。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37D7BD" w15:done="0"/>
  <w15:commentEx w15:paraId="46A369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37D7BD" w16cid:durableId="2023E4BE"/>
  <w16cid:commentId w16cid:paraId="46A369FC" w16cid:durableId="201664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F4E21" w14:textId="77777777" w:rsidR="00755BF8" w:rsidRDefault="00755BF8" w:rsidP="003818E7">
      <w:r>
        <w:separator/>
      </w:r>
    </w:p>
  </w:endnote>
  <w:endnote w:type="continuationSeparator" w:id="0">
    <w:p w14:paraId="31D744F2" w14:textId="77777777" w:rsidR="00755BF8" w:rsidRDefault="00755BF8" w:rsidP="00381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ゴシック体 ボールド">
    <w:altName w:val="游ゴシック"/>
    <w:panose1 w:val="020B0604020202020204"/>
    <w:charset w:val="80"/>
    <w:family w:val="auto"/>
    <w:pitch w:val="variable"/>
    <w:sig w:usb0="000002D7" w:usb1="2AC71C11" w:usb2="00000012" w:usb3="00000000" w:csb0="000200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游ゴシック体 ミディアム">
    <w:altName w:val="游ゴシック"/>
    <w:panose1 w:val="020B0604020202020204"/>
    <w:charset w:val="80"/>
    <w:family w:val="auto"/>
    <w:pitch w:val="variable"/>
    <w:sig w:usb0="000002D7" w:usb1="2AC71C11"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体 ミディアム">
    <w:panose1 w:val="020B0604020202020204"/>
    <w:charset w:val="80"/>
    <w:family w:val="auto"/>
    <w:pitch w:val="variable"/>
    <w:sig w:usb0="000002D7" w:usb1="2AC71C11" w:usb2="00000012" w:usb3="00000000" w:csb0="0002009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3"/>
      </w:rPr>
      <w:id w:val="409672059"/>
      <w:docPartObj>
        <w:docPartGallery w:val="Page Numbers (Bottom of Page)"/>
        <w:docPartUnique/>
      </w:docPartObj>
    </w:sdtPr>
    <w:sdtEndPr>
      <w:rPr>
        <w:rStyle w:val="af3"/>
      </w:rPr>
    </w:sdtEndPr>
    <w:sdtContent>
      <w:p w14:paraId="799CA8FD" w14:textId="087F06D6" w:rsidR="004B57E7" w:rsidRDefault="004B57E7" w:rsidP="007B517B">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end"/>
        </w:r>
      </w:p>
    </w:sdtContent>
  </w:sdt>
  <w:p w14:paraId="7A78713A" w14:textId="77777777" w:rsidR="004B57E7" w:rsidRDefault="004B57E7">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3"/>
      </w:rPr>
      <w:id w:val="-1833517419"/>
      <w:docPartObj>
        <w:docPartGallery w:val="Page Numbers (Bottom of Page)"/>
        <w:docPartUnique/>
      </w:docPartObj>
    </w:sdtPr>
    <w:sdtEndPr>
      <w:rPr>
        <w:rStyle w:val="af3"/>
      </w:rPr>
    </w:sdtEndPr>
    <w:sdtContent>
      <w:p w14:paraId="099A900D" w14:textId="5EAEDBCC" w:rsidR="004B57E7" w:rsidRDefault="004B57E7" w:rsidP="007B517B">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Pr>
            <w:rStyle w:val="af3"/>
            <w:noProof/>
          </w:rPr>
          <w:t>11</w:t>
        </w:r>
        <w:r>
          <w:rPr>
            <w:rStyle w:val="af3"/>
          </w:rPr>
          <w:fldChar w:fldCharType="end"/>
        </w:r>
      </w:p>
    </w:sdtContent>
  </w:sdt>
  <w:p w14:paraId="4D1A6B7E" w14:textId="77777777" w:rsidR="004B57E7" w:rsidRDefault="004B57E7">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9BE71" w14:textId="77777777" w:rsidR="00755BF8" w:rsidRDefault="00755BF8" w:rsidP="003818E7">
      <w:r>
        <w:separator/>
      </w:r>
    </w:p>
  </w:footnote>
  <w:footnote w:type="continuationSeparator" w:id="0">
    <w:p w14:paraId="49EF5B80" w14:textId="77777777" w:rsidR="00755BF8" w:rsidRDefault="00755BF8" w:rsidP="003818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B51A7"/>
    <w:multiLevelType w:val="multilevel"/>
    <w:tmpl w:val="AFA003EE"/>
    <w:lvl w:ilvl="0">
      <w:start w:val="1"/>
      <w:numFmt w:val="decimal"/>
      <w:lvlText w:val="%1"/>
      <w:lvlJc w:val="left"/>
      <w:pPr>
        <w:ind w:left="425" w:hanging="425"/>
      </w:pPr>
      <w:rPr>
        <w:rFonts w:hint="eastAsia"/>
        <w:b w:val="0"/>
        <w:i w:val="0"/>
        <w:sz w:val="28"/>
      </w:rPr>
    </w:lvl>
    <w:lvl w:ilvl="1">
      <w:start w:val="1"/>
      <w:numFmt w:val="decimal"/>
      <w:lvlText w:val="%1.%2"/>
      <w:lvlJc w:val="left"/>
      <w:pPr>
        <w:ind w:left="992" w:hanging="567"/>
      </w:pPr>
      <w:rPr>
        <w:rFonts w:ascii="游ゴシック体 ボールド" w:eastAsia="游ゴシック体 ボールド" w:hAnsi="游ゴシック体 ボールド"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AA16E10"/>
    <w:multiLevelType w:val="multilevel"/>
    <w:tmpl w:val="3D3A62EC"/>
    <w:lvl w:ilvl="0">
      <w:start w:val="2"/>
      <w:numFmt w:val="decimal"/>
      <w:lvlText w:val="%1"/>
      <w:lvlJc w:val="left"/>
      <w:pPr>
        <w:ind w:left="425" w:hanging="425"/>
      </w:pPr>
      <w:rPr>
        <w:rFonts w:ascii="游ゴシック体 ボールド" w:eastAsia="游ゴシック体 ボールド" w:hAnsi="游ゴシック体 ボールド" w:hint="eastAsia"/>
      </w:rPr>
    </w:lvl>
    <w:lvl w:ilvl="1">
      <w:start w:val="1"/>
      <w:numFmt w:val="decimal"/>
      <w:lvlText w:val="%1.%2"/>
      <w:lvlJc w:val="left"/>
      <w:pPr>
        <w:ind w:left="425" w:hanging="425"/>
      </w:pPr>
      <w:rPr>
        <w:rFonts w:ascii="游ゴシック体 ボールド" w:eastAsia="游ゴシック体 ボールド" w:hAnsi="游ゴシック体 ボールド" w:hint="eastAsia"/>
      </w:rPr>
    </w:lvl>
    <w:lvl w:ilvl="2">
      <w:start w:val="1"/>
      <w:numFmt w:val="decimal"/>
      <w:lvlText w:val="%1.%2.%3"/>
      <w:lvlJc w:val="left"/>
      <w:pPr>
        <w:ind w:left="425"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2410C24"/>
    <w:multiLevelType w:val="multilevel"/>
    <w:tmpl w:val="87C635A0"/>
    <w:lvl w:ilvl="0">
      <w:start w:val="1"/>
      <w:numFmt w:val="decimal"/>
      <w:lvlText w:val="%1"/>
      <w:lvlJc w:val="left"/>
      <w:pPr>
        <w:ind w:left="425" w:hanging="425"/>
      </w:pPr>
      <w:rPr>
        <w:rFonts w:ascii="Times New Roman" w:hAnsi="Times New Roman" w:hint="default"/>
        <w:b w:val="0"/>
        <w:i w:val="0"/>
        <w:sz w:val="28"/>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53B1E05"/>
    <w:multiLevelType w:val="multilevel"/>
    <w:tmpl w:val="D238486E"/>
    <w:lvl w:ilvl="0">
      <w:start w:val="1"/>
      <w:numFmt w:val="decimal"/>
      <w:lvlText w:val="%1"/>
      <w:lvlJc w:val="left"/>
      <w:pPr>
        <w:ind w:left="425" w:hanging="425"/>
      </w:pPr>
      <w:rPr>
        <w:rFonts w:hint="eastAsia"/>
        <w:b w:val="0"/>
        <w:i w:val="0"/>
        <w:sz w:val="28"/>
      </w:rPr>
    </w:lvl>
    <w:lvl w:ilvl="1">
      <w:start w:val="1"/>
      <w:numFmt w:val="decimal"/>
      <w:lvlText w:val="%1.%2"/>
      <w:lvlJc w:val="left"/>
      <w:pPr>
        <w:ind w:left="992" w:hanging="567"/>
      </w:pPr>
      <w:rPr>
        <w:rFonts w:ascii="游ゴシック体 ボールド" w:eastAsia="游ゴシック体 ボールド" w:hAnsi="游ゴシック体 ボールド"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8E42228"/>
    <w:multiLevelType w:val="hybridMultilevel"/>
    <w:tmpl w:val="BD6A02CE"/>
    <w:lvl w:ilvl="0" w:tplc="72AA5F56">
      <w:start w:val="1"/>
      <w:numFmt w:val="bullet"/>
      <w:lvlText w:val=""/>
      <w:lvlJc w:val="left"/>
      <w:pPr>
        <w:ind w:left="480" w:hanging="480"/>
      </w:pPr>
      <w:rPr>
        <w:rFonts w:ascii="Symbol" w:hAnsi="Symbol" w:hint="default"/>
        <w:color w:val="auto"/>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15:restartNumberingAfterBreak="0">
    <w:nsid w:val="1BD607FB"/>
    <w:multiLevelType w:val="multilevel"/>
    <w:tmpl w:val="987EA8AC"/>
    <w:lvl w:ilvl="0">
      <w:start w:val="1"/>
      <w:numFmt w:val="decimal"/>
      <w:lvlText w:val="%1"/>
      <w:lvlJc w:val="left"/>
      <w:pPr>
        <w:ind w:left="425" w:hanging="425"/>
      </w:pPr>
      <w:rPr>
        <w:rFonts w:hint="eastAsia"/>
        <w:b w:val="0"/>
        <w:i w:val="0"/>
        <w:sz w:val="28"/>
      </w:rPr>
    </w:lvl>
    <w:lvl w:ilvl="1">
      <w:start w:val="1"/>
      <w:numFmt w:val="decimal"/>
      <w:lvlText w:val="%1.%2"/>
      <w:lvlJc w:val="left"/>
      <w:pPr>
        <w:ind w:left="992" w:hanging="567"/>
      </w:pPr>
      <w:rPr>
        <w:rFonts w:ascii="游ゴシック体 ボールド" w:eastAsia="游ゴシック体 ボールド" w:hAnsi="游ゴシック体 ボールド"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C7854CC"/>
    <w:multiLevelType w:val="hybridMultilevel"/>
    <w:tmpl w:val="375291FE"/>
    <w:lvl w:ilvl="0" w:tplc="72AA5F56">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15:restartNumberingAfterBreak="0">
    <w:nsid w:val="1D810B0E"/>
    <w:multiLevelType w:val="multilevel"/>
    <w:tmpl w:val="57061BE4"/>
    <w:lvl w:ilvl="0">
      <w:start w:val="2"/>
      <w:numFmt w:val="decimal"/>
      <w:lvlText w:val="%1"/>
      <w:lvlJc w:val="left"/>
      <w:pPr>
        <w:ind w:left="425" w:hanging="425"/>
      </w:pPr>
      <w:rPr>
        <w:rFonts w:ascii="游ゴシック体 ボールド" w:eastAsia="游ゴシック体 ボールド" w:hAnsi="游ゴシック体 ボールド" w:hint="eastAsia"/>
      </w:rPr>
    </w:lvl>
    <w:lvl w:ilvl="1">
      <w:start w:val="1"/>
      <w:numFmt w:val="decimal"/>
      <w:lvlText w:val="%1.%2"/>
      <w:lvlJc w:val="left"/>
      <w:pPr>
        <w:ind w:left="425" w:hanging="425"/>
      </w:pPr>
      <w:rPr>
        <w:rFonts w:ascii="游ゴシック体 ボールド" w:eastAsia="游ゴシック体 ボールド" w:hAnsi="游ゴシック体 ボールド" w:hint="eastAsia"/>
      </w:rPr>
    </w:lvl>
    <w:lvl w:ilvl="2">
      <w:start w:val="1"/>
      <w:numFmt w:val="decimal"/>
      <w:lvlText w:val="%1.%2.%3"/>
      <w:lvlJc w:val="left"/>
      <w:pPr>
        <w:ind w:left="170" w:firstLine="0"/>
      </w:pPr>
      <w:rPr>
        <w:rFonts w:ascii="游ゴシック体 ミディアム" w:eastAsia="游ゴシック体 ミディアム" w:hAnsi="游ゴシック体 ミディアム"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50151B7"/>
    <w:multiLevelType w:val="multilevel"/>
    <w:tmpl w:val="A68603AC"/>
    <w:lvl w:ilvl="0">
      <w:start w:val="1"/>
      <w:numFmt w:val="decimal"/>
      <w:lvlText w:val="%1"/>
      <w:lvlJc w:val="left"/>
      <w:pPr>
        <w:ind w:left="425" w:hanging="425"/>
      </w:pPr>
      <w:rPr>
        <w:rFonts w:ascii="游ゴシック体 ボールド" w:eastAsia="游ゴシック体 ボールド" w:hAnsi="游ゴシック体 ボールド" w:hint="eastAsia"/>
      </w:rPr>
    </w:lvl>
    <w:lvl w:ilvl="1">
      <w:start w:val="1"/>
      <w:numFmt w:val="decimal"/>
      <w:lvlText w:val="%1.%2"/>
      <w:lvlJc w:val="left"/>
      <w:pPr>
        <w:ind w:left="992" w:hanging="567"/>
      </w:pPr>
      <w:rPr>
        <w:rFonts w:ascii="游ゴシック体 ボールド" w:eastAsia="游ゴシック体 ボールド" w:hAnsi="游ゴシック体 ボールド"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167AA7"/>
    <w:multiLevelType w:val="multilevel"/>
    <w:tmpl w:val="74CC351E"/>
    <w:lvl w:ilvl="0">
      <w:start w:val="1"/>
      <w:numFmt w:val="decimal"/>
      <w:lvlText w:val="%1"/>
      <w:lvlJc w:val="left"/>
      <w:pPr>
        <w:ind w:left="425" w:hanging="425"/>
      </w:pPr>
      <w:rPr>
        <w:rFonts w:hint="eastAsia"/>
        <w:b w:val="0"/>
        <w:i w:val="0"/>
        <w:sz w:val="28"/>
      </w:rPr>
    </w:lvl>
    <w:lvl w:ilvl="1">
      <w:start w:val="1"/>
      <w:numFmt w:val="decimal"/>
      <w:lvlRestart w:val="0"/>
      <w:lvlText w:val="%1.%2"/>
      <w:lvlJc w:val="left"/>
      <w:pPr>
        <w:ind w:left="992" w:hanging="567"/>
      </w:pPr>
      <w:rPr>
        <w:rFonts w:ascii="游ゴシック体 ボールド" w:eastAsia="游ゴシック体 ボールド" w:hAnsi="游ゴシック体 ボールド"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5956EEA"/>
    <w:multiLevelType w:val="multilevel"/>
    <w:tmpl w:val="AE604CE8"/>
    <w:lvl w:ilvl="0">
      <w:start w:val="1"/>
      <w:numFmt w:val="decimal"/>
      <w:lvlText w:val="%1"/>
      <w:lvlJc w:val="left"/>
      <w:pPr>
        <w:ind w:left="425" w:hanging="425"/>
      </w:pPr>
      <w:rPr>
        <w:rFonts w:ascii="Arial" w:hAnsi="Arial"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425" w:hanging="425"/>
      </w:pPr>
      <w:rPr>
        <w:rFonts w:ascii="Arial" w:eastAsia="ＭＳ ゴシック" w:hAnsi="Arial" w:hint="eastAsia"/>
      </w:rPr>
    </w:lvl>
    <w:lvl w:ilvl="2">
      <w:start w:val="1"/>
      <w:numFmt w:val="decimal"/>
      <w:lvlText w:val="%1.%2.%3"/>
      <w:lvlJc w:val="left"/>
      <w:pPr>
        <w:ind w:left="170" w:firstLine="0"/>
      </w:pPr>
      <w:rPr>
        <w:rFonts w:ascii="Arial" w:eastAsia="ＭＳ ゴシック" w:hAnsi="Arial"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7937BAC"/>
    <w:multiLevelType w:val="multilevel"/>
    <w:tmpl w:val="5A32AE48"/>
    <w:lvl w:ilvl="0">
      <w:start w:val="1"/>
      <w:numFmt w:val="decimal"/>
      <w:lvlText w:val="%1"/>
      <w:lvlJc w:val="left"/>
      <w:pPr>
        <w:ind w:left="425" w:hanging="425"/>
      </w:pPr>
      <w:rPr>
        <w:rFonts w:ascii="游ゴシック体 ボールド" w:eastAsia="游ゴシック体 ボールド" w:hAnsi="游ゴシック体 ボールド" w:hint="eastAsia"/>
      </w:rPr>
    </w:lvl>
    <w:lvl w:ilvl="1">
      <w:start w:val="1"/>
      <w:numFmt w:val="decimal"/>
      <w:lvlText w:val="%1.%2"/>
      <w:lvlJc w:val="left"/>
      <w:pPr>
        <w:ind w:left="992" w:hanging="567"/>
      </w:pPr>
      <w:rPr>
        <w:rFonts w:ascii="游ゴシック体 ボールド" w:eastAsia="游ゴシック体 ボールド" w:hAnsi="游ゴシック体 ボールド"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296F4609"/>
    <w:multiLevelType w:val="multilevel"/>
    <w:tmpl w:val="281289C4"/>
    <w:lvl w:ilvl="0">
      <w:start w:val="1"/>
      <w:numFmt w:val="decimal"/>
      <w:lvlText w:val="(%1) "/>
      <w:lvlJc w:val="right"/>
      <w:pPr>
        <w:ind w:left="480" w:hanging="48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13" w15:restartNumberingAfterBreak="0">
    <w:nsid w:val="2DAE34FC"/>
    <w:multiLevelType w:val="multilevel"/>
    <w:tmpl w:val="73AE5488"/>
    <w:lvl w:ilvl="0">
      <w:start w:val="2"/>
      <w:numFmt w:val="decimal"/>
      <w:lvlText w:val="%1"/>
      <w:lvlJc w:val="left"/>
      <w:pPr>
        <w:ind w:left="425" w:hanging="425"/>
      </w:pPr>
      <w:rPr>
        <w:rFonts w:ascii="游ゴシック体 ボールド" w:eastAsia="游ゴシック体 ボールド" w:hAnsi="游ゴシック体 ボールド" w:hint="eastAsia"/>
      </w:rPr>
    </w:lvl>
    <w:lvl w:ilvl="1">
      <w:start w:val="1"/>
      <w:numFmt w:val="decimal"/>
      <w:lvlText w:val="%1.%2"/>
      <w:lvlJc w:val="left"/>
      <w:pPr>
        <w:ind w:left="425" w:hanging="425"/>
      </w:pPr>
      <w:rPr>
        <w:rFonts w:ascii="游ゴシック体 ボールド" w:eastAsia="游ゴシック体 ボールド" w:hAnsi="游ゴシック体 ボールド" w:hint="eastAsia"/>
      </w:rPr>
    </w:lvl>
    <w:lvl w:ilvl="2">
      <w:start w:val="1"/>
      <w:numFmt w:val="decimal"/>
      <w:lvlText w:val="%1.%2.%3"/>
      <w:lvlJc w:val="left"/>
      <w:pPr>
        <w:ind w:left="170" w:firstLine="0"/>
      </w:pPr>
      <w:rPr>
        <w:rFonts w:ascii="游明朝体 ミディアム" w:eastAsia="游明朝体 ミディアム" w:hAnsi="游明朝体 ミディアム"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2F86557D"/>
    <w:multiLevelType w:val="hybridMultilevel"/>
    <w:tmpl w:val="CF404A7C"/>
    <w:lvl w:ilvl="0" w:tplc="EA5A3C50">
      <w:start w:val="1"/>
      <w:numFmt w:val="decimal"/>
      <w:lvlText w:val="(%1) "/>
      <w:lvlJc w:val="right"/>
      <w:pPr>
        <w:ind w:left="420" w:hanging="420"/>
      </w:pPr>
    </w:lvl>
    <w:lvl w:ilvl="1" w:tplc="11BCA8C2">
      <w:start w:val="1"/>
      <w:numFmt w:val="lowerLetter"/>
      <w:lvlText w:val="%2."/>
      <w:lvlJc w:val="left"/>
      <w:pPr>
        <w:ind w:left="840" w:hanging="420"/>
      </w:pPr>
    </w:lvl>
    <w:lvl w:ilvl="2" w:tplc="A5124D32">
      <w:start w:val="1"/>
      <w:numFmt w:val="lowerRoman"/>
      <w:lvlText w:val="%3."/>
      <w:lvlJc w:val="right"/>
      <w:pPr>
        <w:ind w:left="1260" w:hanging="420"/>
      </w:pPr>
    </w:lvl>
    <w:lvl w:ilvl="3" w:tplc="F050B264">
      <w:start w:val="1"/>
      <w:numFmt w:val="decimal"/>
      <w:lvlText w:val="%4."/>
      <w:lvlJc w:val="left"/>
      <w:pPr>
        <w:ind w:left="1680" w:hanging="420"/>
      </w:pPr>
    </w:lvl>
    <w:lvl w:ilvl="4" w:tplc="565091F6">
      <w:start w:val="1"/>
      <w:numFmt w:val="lowerLetter"/>
      <w:lvlText w:val="%5."/>
      <w:lvlJc w:val="left"/>
      <w:pPr>
        <w:ind w:left="2100" w:hanging="420"/>
      </w:pPr>
    </w:lvl>
    <w:lvl w:ilvl="5" w:tplc="F03005B4">
      <w:start w:val="1"/>
      <w:numFmt w:val="lowerRoman"/>
      <w:lvlText w:val="%6."/>
      <w:lvlJc w:val="right"/>
      <w:pPr>
        <w:ind w:left="2520" w:hanging="420"/>
      </w:pPr>
    </w:lvl>
    <w:lvl w:ilvl="6" w:tplc="27403A04">
      <w:start w:val="1"/>
      <w:numFmt w:val="decimal"/>
      <w:lvlText w:val="%7."/>
      <w:lvlJc w:val="left"/>
      <w:pPr>
        <w:ind w:left="2940" w:hanging="420"/>
      </w:pPr>
    </w:lvl>
    <w:lvl w:ilvl="7" w:tplc="2C30BC62">
      <w:start w:val="1"/>
      <w:numFmt w:val="lowerLetter"/>
      <w:lvlText w:val="%8."/>
      <w:lvlJc w:val="left"/>
      <w:pPr>
        <w:ind w:left="3360" w:hanging="420"/>
      </w:pPr>
    </w:lvl>
    <w:lvl w:ilvl="8" w:tplc="82B6F16C">
      <w:start w:val="1"/>
      <w:numFmt w:val="lowerRoman"/>
      <w:lvlText w:val="%9."/>
      <w:lvlJc w:val="right"/>
      <w:pPr>
        <w:ind w:left="3780" w:hanging="420"/>
      </w:pPr>
    </w:lvl>
  </w:abstractNum>
  <w:abstractNum w:abstractNumId="15" w15:restartNumberingAfterBreak="0">
    <w:nsid w:val="36BF6E0C"/>
    <w:multiLevelType w:val="multilevel"/>
    <w:tmpl w:val="579C8DE6"/>
    <w:lvl w:ilvl="0">
      <w:start w:val="1"/>
      <w:numFmt w:val="decimal"/>
      <w:lvlText w:val="%1"/>
      <w:lvlJc w:val="left"/>
      <w:pPr>
        <w:ind w:left="425" w:hanging="425"/>
      </w:pPr>
      <w:rPr>
        <w:rFonts w:ascii="游ゴシック体 ボールド" w:eastAsia="游ゴシック体 ボールド" w:hAnsi="游ゴシック体 ボールド" w:hint="eastAsia"/>
      </w:rPr>
    </w:lvl>
    <w:lvl w:ilvl="1">
      <w:start w:val="1"/>
      <w:numFmt w:val="decimal"/>
      <w:lvlText w:val="%1.%2"/>
      <w:lvlJc w:val="left"/>
      <w:pPr>
        <w:ind w:left="425" w:hanging="425"/>
      </w:pPr>
      <w:rPr>
        <w:rFonts w:ascii="游ゴシック体 ボールド" w:eastAsia="游ゴシック体 ボールド" w:hAnsi="游ゴシック体 ボールド"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3B990E06"/>
    <w:multiLevelType w:val="multilevel"/>
    <w:tmpl w:val="2F36B600"/>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游ゴシック体 ボールド" w:eastAsia="游ゴシック体 ボールド" w:hAnsi="游ゴシック体 ボールド"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024661A"/>
    <w:multiLevelType w:val="hybridMultilevel"/>
    <w:tmpl w:val="62C0ED8A"/>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8" w15:restartNumberingAfterBreak="0">
    <w:nsid w:val="478A49F7"/>
    <w:multiLevelType w:val="hybridMultilevel"/>
    <w:tmpl w:val="2BF25544"/>
    <w:lvl w:ilvl="0" w:tplc="613A5290">
      <w:start w:val="1"/>
      <w:numFmt w:val="lowerRoman"/>
      <w:lvlText w:val="%1."/>
      <w:lvlJc w:val="right"/>
      <w:pPr>
        <w:ind w:left="227" w:hanging="114"/>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9" w15:restartNumberingAfterBreak="0">
    <w:nsid w:val="4BD2697F"/>
    <w:multiLevelType w:val="multilevel"/>
    <w:tmpl w:val="491E6E2A"/>
    <w:lvl w:ilvl="0">
      <w:start w:val="1"/>
      <w:numFmt w:val="decimal"/>
      <w:lvlText w:val="%1"/>
      <w:lvlJc w:val="left"/>
      <w:pPr>
        <w:ind w:left="0" w:firstLine="0"/>
      </w:pPr>
      <w:rPr>
        <w:rFonts w:ascii="Arial" w:hAnsi="Arial"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425" w:hanging="425"/>
      </w:pPr>
      <w:rPr>
        <w:rFonts w:ascii="Arial" w:eastAsia="ＭＳ ゴシック" w:hAnsi="Arial" w:hint="eastAsia"/>
      </w:rPr>
    </w:lvl>
    <w:lvl w:ilvl="2">
      <w:start w:val="1"/>
      <w:numFmt w:val="decimal"/>
      <w:lvlText w:val="%1.%2.%3"/>
      <w:lvlJc w:val="left"/>
      <w:pPr>
        <w:ind w:left="170" w:firstLine="0"/>
      </w:pPr>
      <w:rPr>
        <w:rFonts w:ascii="Arial" w:eastAsia="ＭＳ ゴシック" w:hAnsi="Arial"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4C2A1D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C5E7D0F"/>
    <w:multiLevelType w:val="multilevel"/>
    <w:tmpl w:val="74AA20D6"/>
    <w:lvl w:ilvl="0">
      <w:start w:val="1"/>
      <w:numFmt w:val="decimal"/>
      <w:lvlText w:val="%1"/>
      <w:lvlJc w:val="left"/>
      <w:pPr>
        <w:ind w:left="425" w:hanging="425"/>
      </w:pPr>
      <w:rPr>
        <w:rFonts w:ascii="游ゴシック体 ボールド" w:eastAsia="游ゴシック体 ボールド" w:hAnsi="游ゴシック体 ボールド" w:hint="eastAsia"/>
      </w:rPr>
    </w:lvl>
    <w:lvl w:ilvl="1">
      <w:start w:val="1"/>
      <w:numFmt w:val="decimal"/>
      <w:lvlText w:val="%1.%2"/>
      <w:lvlJc w:val="left"/>
      <w:pPr>
        <w:ind w:left="992" w:hanging="567"/>
      </w:pPr>
      <w:rPr>
        <w:rFonts w:ascii="游ゴシック体 ボールド" w:eastAsia="游ゴシック体 ボールド" w:hAnsi="游ゴシック体 ボールド"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5A147E1"/>
    <w:multiLevelType w:val="hybridMultilevel"/>
    <w:tmpl w:val="06266072"/>
    <w:lvl w:ilvl="0" w:tplc="3D9E690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98474A6"/>
    <w:multiLevelType w:val="multilevel"/>
    <w:tmpl w:val="71DC7764"/>
    <w:lvl w:ilvl="0">
      <w:start w:val="1"/>
      <w:numFmt w:val="decimal"/>
      <w:lvlText w:val="%1"/>
      <w:lvlJc w:val="left"/>
      <w:pPr>
        <w:ind w:left="425" w:hanging="425"/>
      </w:pPr>
      <w:rPr>
        <w:rFonts w:ascii="游ゴシック体 ボールド" w:eastAsia="游ゴシック体 ボールド" w:hAnsi="游ゴシック体 ボールド" w:hint="eastAsia"/>
      </w:rPr>
    </w:lvl>
    <w:lvl w:ilvl="1">
      <w:start w:val="1"/>
      <w:numFmt w:val="decimal"/>
      <w:lvlText w:val="%1.%2"/>
      <w:lvlJc w:val="left"/>
      <w:pPr>
        <w:ind w:left="992" w:hanging="567"/>
      </w:pPr>
      <w:rPr>
        <w:rFonts w:ascii="游ゴシック体 ボールド" w:eastAsia="游ゴシック体 ボールド" w:hAnsi="游ゴシック体 ボールド"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59B414BF"/>
    <w:multiLevelType w:val="multilevel"/>
    <w:tmpl w:val="074E9F84"/>
    <w:lvl w:ilvl="0">
      <w:start w:val="1"/>
      <w:numFmt w:val="decimal"/>
      <w:pStyle w:val="1"/>
      <w:lvlText w:val="%1"/>
      <w:lvlJc w:val="left"/>
      <w:pPr>
        <w:ind w:left="0" w:firstLine="0"/>
      </w:pPr>
      <w:rPr>
        <w:rFonts w:ascii="Arial" w:hAnsi="Arial"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425" w:hanging="425"/>
      </w:pPr>
      <w:rPr>
        <w:rFonts w:ascii="Arial" w:eastAsia="ＭＳ ゴシック" w:hAnsi="Arial" w:hint="eastAsia"/>
      </w:rPr>
    </w:lvl>
    <w:lvl w:ilvl="2">
      <w:start w:val="1"/>
      <w:numFmt w:val="decimal"/>
      <w:pStyle w:val="3"/>
      <w:lvlText w:val="%1.%2.%3"/>
      <w:lvlJc w:val="left"/>
      <w:pPr>
        <w:ind w:left="0" w:firstLine="0"/>
      </w:pPr>
      <w:rPr>
        <w:rFonts w:ascii="Arial" w:eastAsia="ＭＳ ゴシック" w:hAnsi="Arial"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5D955622"/>
    <w:multiLevelType w:val="multilevel"/>
    <w:tmpl w:val="7292D290"/>
    <w:lvl w:ilvl="0">
      <w:start w:val="1"/>
      <w:numFmt w:val="lowerRoman"/>
      <w:lvlText w:val="%1."/>
      <w:lvlJc w:val="right"/>
      <w:pPr>
        <w:ind w:left="480" w:hanging="480"/>
      </w:p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26" w15:restartNumberingAfterBreak="0">
    <w:nsid w:val="5E2A377C"/>
    <w:multiLevelType w:val="multilevel"/>
    <w:tmpl w:val="2E444AB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5EB80E3D"/>
    <w:multiLevelType w:val="hybridMultilevel"/>
    <w:tmpl w:val="58BA43AE"/>
    <w:lvl w:ilvl="0" w:tplc="C444EBDE">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62C14E96"/>
    <w:multiLevelType w:val="hybridMultilevel"/>
    <w:tmpl w:val="65409EF0"/>
    <w:lvl w:ilvl="0" w:tplc="72AA5F56">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abstractNum w:abstractNumId="29" w15:restartNumberingAfterBreak="0">
    <w:nsid w:val="639101E9"/>
    <w:multiLevelType w:val="hybridMultilevel"/>
    <w:tmpl w:val="1304FEB0"/>
    <w:lvl w:ilvl="0" w:tplc="72AA5F56">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0" w15:restartNumberingAfterBreak="0">
    <w:nsid w:val="63F73F1A"/>
    <w:multiLevelType w:val="hybridMultilevel"/>
    <w:tmpl w:val="39247D8E"/>
    <w:lvl w:ilvl="0" w:tplc="72AA5F56">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1" w15:restartNumberingAfterBreak="0">
    <w:nsid w:val="653F7AC6"/>
    <w:multiLevelType w:val="hybridMultilevel"/>
    <w:tmpl w:val="AC640CA0"/>
    <w:lvl w:ilvl="0" w:tplc="04090001">
      <w:start w:val="1"/>
      <w:numFmt w:val="bullet"/>
      <w:lvlText w:val=""/>
      <w:lvlJc w:val="left"/>
      <w:pPr>
        <w:ind w:left="720" w:hanging="480"/>
      </w:pPr>
      <w:rPr>
        <w:rFonts w:ascii="Wingdings" w:hAnsi="Wingdings" w:hint="default"/>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abstractNum w:abstractNumId="32" w15:restartNumberingAfterBreak="0">
    <w:nsid w:val="65815313"/>
    <w:multiLevelType w:val="multilevel"/>
    <w:tmpl w:val="71DC7764"/>
    <w:lvl w:ilvl="0">
      <w:start w:val="1"/>
      <w:numFmt w:val="decimal"/>
      <w:lvlText w:val="%1"/>
      <w:lvlJc w:val="left"/>
      <w:pPr>
        <w:ind w:left="425" w:hanging="425"/>
      </w:pPr>
      <w:rPr>
        <w:rFonts w:ascii="游ゴシック体 ボールド" w:eastAsia="游ゴシック体 ボールド" w:hAnsi="游ゴシック体 ボールド" w:hint="eastAsia"/>
      </w:rPr>
    </w:lvl>
    <w:lvl w:ilvl="1">
      <w:start w:val="1"/>
      <w:numFmt w:val="decimal"/>
      <w:lvlText w:val="%1.%2"/>
      <w:lvlJc w:val="left"/>
      <w:pPr>
        <w:ind w:left="992" w:hanging="567"/>
      </w:pPr>
      <w:rPr>
        <w:rFonts w:ascii="游ゴシック体 ボールド" w:eastAsia="游ゴシック体 ボールド" w:hAnsi="游ゴシック体 ボールド"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65A06FC7"/>
    <w:multiLevelType w:val="multilevel"/>
    <w:tmpl w:val="DC2E6AEC"/>
    <w:lvl w:ilvl="0">
      <w:start w:val="1"/>
      <w:numFmt w:val="decimal"/>
      <w:lvlText w:val="%1"/>
      <w:lvlJc w:val="left"/>
      <w:pPr>
        <w:ind w:left="0" w:firstLine="0"/>
      </w:pPr>
      <w:rPr>
        <w:rFonts w:ascii="Arial" w:hAnsi="Arial"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425" w:hanging="425"/>
      </w:pPr>
      <w:rPr>
        <w:rFonts w:ascii="Arial" w:eastAsia="ＭＳ ゴシック" w:hAnsi="Arial" w:hint="eastAsia"/>
      </w:rPr>
    </w:lvl>
    <w:lvl w:ilvl="2">
      <w:start w:val="1"/>
      <w:numFmt w:val="decimal"/>
      <w:lvlText w:val="%1.%2.%3"/>
      <w:lvlJc w:val="left"/>
      <w:pPr>
        <w:ind w:left="170" w:firstLine="0"/>
      </w:pPr>
      <w:rPr>
        <w:rFonts w:ascii="Arial" w:eastAsia="ＭＳ ゴシック" w:hAnsi="Arial"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66DF506E"/>
    <w:multiLevelType w:val="multilevel"/>
    <w:tmpl w:val="FDA6699A"/>
    <w:lvl w:ilvl="0">
      <w:start w:val="2"/>
      <w:numFmt w:val="decimal"/>
      <w:lvlText w:val="%1"/>
      <w:lvlJc w:val="left"/>
      <w:pPr>
        <w:ind w:left="0" w:firstLine="0"/>
      </w:pPr>
      <w:rPr>
        <w:rFonts w:ascii="Arial" w:hAnsi="Arial"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425" w:hanging="425"/>
      </w:pPr>
      <w:rPr>
        <w:rFonts w:ascii="Arial" w:eastAsia="ＭＳ ゴシック" w:hAnsi="Arial" w:hint="eastAsia"/>
      </w:rPr>
    </w:lvl>
    <w:lvl w:ilvl="2">
      <w:start w:val="1"/>
      <w:numFmt w:val="decimal"/>
      <w:lvlText w:val="%1.%2.%3"/>
      <w:lvlJc w:val="left"/>
      <w:pPr>
        <w:ind w:left="170" w:firstLine="0"/>
      </w:pPr>
      <w:rPr>
        <w:rFonts w:ascii="Arial" w:eastAsia="ＭＳ ゴシック" w:hAnsi="Arial"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67D351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6A476A54"/>
    <w:multiLevelType w:val="multilevel"/>
    <w:tmpl w:val="6EC023AE"/>
    <w:lvl w:ilvl="0">
      <w:start w:val="1"/>
      <w:numFmt w:val="decimal"/>
      <w:lvlText w:val="(%1) "/>
      <w:lvlJc w:val="right"/>
      <w:pPr>
        <w:ind w:left="1701" w:hanging="57"/>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37" w15:restartNumberingAfterBreak="0">
    <w:nsid w:val="6B6E1D57"/>
    <w:multiLevelType w:val="multilevel"/>
    <w:tmpl w:val="C164BBE8"/>
    <w:lvl w:ilvl="0">
      <w:start w:val="1"/>
      <w:numFmt w:val="decimal"/>
      <w:lvlText w:val="%1"/>
      <w:lvlJc w:val="left"/>
      <w:pPr>
        <w:ind w:left="425" w:hanging="425"/>
      </w:pPr>
      <w:rPr>
        <w:rFonts w:ascii="游ゴシック体 ボールド" w:eastAsia="游ゴシック体 ボールド" w:hAnsi="游ゴシック体 ボールド" w:hint="eastAsia"/>
        <w:b w:val="0"/>
        <w:i w:val="0"/>
        <w:sz w:val="28"/>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15:restartNumberingAfterBreak="0">
    <w:nsid w:val="706F1E5B"/>
    <w:multiLevelType w:val="multilevel"/>
    <w:tmpl w:val="7AD4BCE2"/>
    <w:lvl w:ilvl="0">
      <w:start w:val="1"/>
      <w:numFmt w:val="decimal"/>
      <w:lvlText w:val="%1"/>
      <w:lvlJc w:val="left"/>
      <w:pPr>
        <w:ind w:left="425" w:hanging="425"/>
      </w:pPr>
      <w:rPr>
        <w:rFonts w:hint="eastAsia"/>
        <w:b w:val="0"/>
        <w:i w:val="0"/>
        <w:sz w:val="28"/>
      </w:rPr>
    </w:lvl>
    <w:lvl w:ilvl="1">
      <w:start w:val="1"/>
      <w:numFmt w:val="decimal"/>
      <w:lvlRestart w:val="0"/>
      <w:lvlText w:val="%1.%2"/>
      <w:lvlJc w:val="left"/>
      <w:pPr>
        <w:ind w:left="992" w:hanging="567"/>
      </w:pPr>
      <w:rPr>
        <w:rFonts w:ascii="游ゴシック体 ボールド" w:eastAsia="游ゴシック体 ボールド" w:hAnsi="游ゴシック体 ボールド"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77316BDC"/>
    <w:multiLevelType w:val="hybridMultilevel"/>
    <w:tmpl w:val="7C0EC746"/>
    <w:lvl w:ilvl="0" w:tplc="3C2AA04C">
      <w:start w:val="1"/>
      <w:numFmt w:val="decimal"/>
      <w:pStyle w:val="a"/>
      <w:lvlText w:val="(%1) "/>
      <w:lvlJc w:val="right"/>
      <w:pPr>
        <w:ind w:left="741" w:firstLine="223"/>
      </w:pPr>
      <w:rPr>
        <w:color w:val="000000" w:themeColor="text1"/>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4"/>
  </w:num>
  <w:num w:numId="2">
    <w:abstractNumId w:val="38"/>
  </w:num>
  <w:num w:numId="3">
    <w:abstractNumId w:val="26"/>
  </w:num>
  <w:num w:numId="4">
    <w:abstractNumId w:val="2"/>
  </w:num>
  <w:num w:numId="5">
    <w:abstractNumId w:val="37"/>
  </w:num>
  <w:num w:numId="6">
    <w:abstractNumId w:val="24"/>
  </w:num>
  <w:num w:numId="7">
    <w:abstractNumId w:val="16"/>
  </w:num>
  <w:num w:numId="8">
    <w:abstractNumId w:val="4"/>
  </w:num>
  <w:num w:numId="9">
    <w:abstractNumId w:val="18"/>
  </w:num>
  <w:num w:numId="10">
    <w:abstractNumId w:val="35"/>
  </w:num>
  <w:num w:numId="11">
    <w:abstractNumId w:val="39"/>
  </w:num>
  <w:num w:numId="12">
    <w:abstractNumId w:val="20"/>
  </w:num>
  <w:num w:numId="13">
    <w:abstractNumId w:val="12"/>
  </w:num>
  <w:num w:numId="14">
    <w:abstractNumId w:val="36"/>
  </w:num>
  <w:num w:numId="15">
    <w:abstractNumId w:val="25"/>
  </w:num>
  <w:num w:numId="16">
    <w:abstractNumId w:val="5"/>
  </w:num>
  <w:num w:numId="17">
    <w:abstractNumId w:val="21"/>
  </w:num>
  <w:num w:numId="18">
    <w:abstractNumId w:val="32"/>
  </w:num>
  <w:num w:numId="19">
    <w:abstractNumId w:val="23"/>
  </w:num>
  <w:num w:numId="20">
    <w:abstractNumId w:val="3"/>
  </w:num>
  <w:num w:numId="21">
    <w:abstractNumId w:val="0"/>
  </w:num>
  <w:num w:numId="22">
    <w:abstractNumId w:val="9"/>
  </w:num>
  <w:num w:numId="23">
    <w:abstractNumId w:val="11"/>
  </w:num>
  <w:num w:numId="24">
    <w:abstractNumId w:val="8"/>
  </w:num>
  <w:num w:numId="25">
    <w:abstractNumId w:val="24"/>
  </w:num>
  <w:num w:numId="26">
    <w:abstractNumId w:val="15"/>
  </w:num>
  <w:num w:numId="27">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13"/>
  </w:num>
  <w:num w:numId="30">
    <w:abstractNumId w:val="7"/>
  </w:num>
  <w:num w:numId="31">
    <w:abstractNumId w:val="10"/>
  </w:num>
  <w:num w:numId="32">
    <w:abstractNumId w:val="33"/>
  </w:num>
  <w:num w:numId="33">
    <w:abstractNumId w:val="34"/>
  </w:num>
  <w:num w:numId="34">
    <w:abstractNumId w:val="19"/>
  </w:num>
  <w:num w:numId="35">
    <w:abstractNumId w:val="6"/>
  </w:num>
  <w:num w:numId="36">
    <w:abstractNumId w:val="30"/>
  </w:num>
  <w:num w:numId="37">
    <w:abstractNumId w:val="29"/>
  </w:num>
  <w:num w:numId="38">
    <w:abstractNumId w:val="31"/>
  </w:num>
  <w:num w:numId="39">
    <w:abstractNumId w:val="28"/>
  </w:num>
  <w:num w:numId="40">
    <w:abstractNumId w:val="17"/>
  </w:num>
  <w:num w:numId="41">
    <w:abstractNumId w:val="22"/>
  </w:num>
  <w:num w:numId="42">
    <w:abstractNumId w:val="27"/>
  </w:num>
  <w:num w:numId="43">
    <w:abstractNumId w:val="3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 Ayami">
    <w15:presenceInfo w15:providerId="Windows Live" w15:userId="5cf14a4dab36c48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bordersDoNotSurroundHeader/>
  <w:bordersDoNotSurroundFooter/>
  <w:trackRevisions/>
  <w:defaultTabStop w:val="48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9F"/>
    <w:rsid w:val="0000399A"/>
    <w:rsid w:val="00005985"/>
    <w:rsid w:val="00010E6F"/>
    <w:rsid w:val="000122CE"/>
    <w:rsid w:val="0002626C"/>
    <w:rsid w:val="000412AD"/>
    <w:rsid w:val="00055D1E"/>
    <w:rsid w:val="00060007"/>
    <w:rsid w:val="0006136C"/>
    <w:rsid w:val="000630FC"/>
    <w:rsid w:val="00064831"/>
    <w:rsid w:val="00067C30"/>
    <w:rsid w:val="00091696"/>
    <w:rsid w:val="00097A3D"/>
    <w:rsid w:val="000B3743"/>
    <w:rsid w:val="000B482E"/>
    <w:rsid w:val="000B5266"/>
    <w:rsid w:val="000B5304"/>
    <w:rsid w:val="000C6B59"/>
    <w:rsid w:val="000C7A3A"/>
    <w:rsid w:val="000E5EB2"/>
    <w:rsid w:val="001014F6"/>
    <w:rsid w:val="001036DF"/>
    <w:rsid w:val="001063CA"/>
    <w:rsid w:val="00122918"/>
    <w:rsid w:val="00136F6C"/>
    <w:rsid w:val="00137844"/>
    <w:rsid w:val="00137A92"/>
    <w:rsid w:val="00143A06"/>
    <w:rsid w:val="00144641"/>
    <w:rsid w:val="00151D64"/>
    <w:rsid w:val="001534C4"/>
    <w:rsid w:val="001544C6"/>
    <w:rsid w:val="00154CFC"/>
    <w:rsid w:val="001627FA"/>
    <w:rsid w:val="001628EB"/>
    <w:rsid w:val="00171F79"/>
    <w:rsid w:val="001740E1"/>
    <w:rsid w:val="00180F5F"/>
    <w:rsid w:val="00182FF5"/>
    <w:rsid w:val="001913CE"/>
    <w:rsid w:val="001A5CD1"/>
    <w:rsid w:val="001A5FBE"/>
    <w:rsid w:val="001B7545"/>
    <w:rsid w:val="001D5985"/>
    <w:rsid w:val="001E695E"/>
    <w:rsid w:val="001F748C"/>
    <w:rsid w:val="001F7F3C"/>
    <w:rsid w:val="00200E08"/>
    <w:rsid w:val="00207A7B"/>
    <w:rsid w:val="0023466E"/>
    <w:rsid w:val="00236F1C"/>
    <w:rsid w:val="00257D53"/>
    <w:rsid w:val="00265246"/>
    <w:rsid w:val="00266AA3"/>
    <w:rsid w:val="0027442C"/>
    <w:rsid w:val="002750A1"/>
    <w:rsid w:val="00277FCC"/>
    <w:rsid w:val="002C562A"/>
    <w:rsid w:val="002C7630"/>
    <w:rsid w:val="003027ED"/>
    <w:rsid w:val="0031499A"/>
    <w:rsid w:val="00320EC9"/>
    <w:rsid w:val="00331DF4"/>
    <w:rsid w:val="003324BF"/>
    <w:rsid w:val="00336CB8"/>
    <w:rsid w:val="0034733D"/>
    <w:rsid w:val="00355205"/>
    <w:rsid w:val="00355587"/>
    <w:rsid w:val="003560DE"/>
    <w:rsid w:val="00377754"/>
    <w:rsid w:val="003818E7"/>
    <w:rsid w:val="00392DE9"/>
    <w:rsid w:val="00394FB1"/>
    <w:rsid w:val="003961F4"/>
    <w:rsid w:val="003A099B"/>
    <w:rsid w:val="003A1BFF"/>
    <w:rsid w:val="003B4201"/>
    <w:rsid w:val="003C1E0C"/>
    <w:rsid w:val="003E305B"/>
    <w:rsid w:val="003F0CB8"/>
    <w:rsid w:val="003F10C3"/>
    <w:rsid w:val="003F1F09"/>
    <w:rsid w:val="003F6A07"/>
    <w:rsid w:val="0040239F"/>
    <w:rsid w:val="00404116"/>
    <w:rsid w:val="00404955"/>
    <w:rsid w:val="00407F91"/>
    <w:rsid w:val="004142A7"/>
    <w:rsid w:val="00416011"/>
    <w:rsid w:val="00434B5C"/>
    <w:rsid w:val="00435F63"/>
    <w:rsid w:val="004374B3"/>
    <w:rsid w:val="004378B4"/>
    <w:rsid w:val="00444317"/>
    <w:rsid w:val="004533D2"/>
    <w:rsid w:val="00461B41"/>
    <w:rsid w:val="00481B20"/>
    <w:rsid w:val="0049171B"/>
    <w:rsid w:val="004A0707"/>
    <w:rsid w:val="004A0A1A"/>
    <w:rsid w:val="004B4574"/>
    <w:rsid w:val="004B57E7"/>
    <w:rsid w:val="004C0169"/>
    <w:rsid w:val="004C6C1A"/>
    <w:rsid w:val="004C6F72"/>
    <w:rsid w:val="004D2826"/>
    <w:rsid w:val="004E2172"/>
    <w:rsid w:val="004F12DD"/>
    <w:rsid w:val="004F1BD8"/>
    <w:rsid w:val="00525FED"/>
    <w:rsid w:val="005265A4"/>
    <w:rsid w:val="00531621"/>
    <w:rsid w:val="00532120"/>
    <w:rsid w:val="00535BD9"/>
    <w:rsid w:val="00543360"/>
    <w:rsid w:val="005446FE"/>
    <w:rsid w:val="00551662"/>
    <w:rsid w:val="0056050A"/>
    <w:rsid w:val="0057012F"/>
    <w:rsid w:val="00571D04"/>
    <w:rsid w:val="00583A86"/>
    <w:rsid w:val="005851E8"/>
    <w:rsid w:val="005A3C1E"/>
    <w:rsid w:val="005A5E1A"/>
    <w:rsid w:val="005C53BF"/>
    <w:rsid w:val="005D20DD"/>
    <w:rsid w:val="005D2166"/>
    <w:rsid w:val="005D46F5"/>
    <w:rsid w:val="005E2706"/>
    <w:rsid w:val="005E3698"/>
    <w:rsid w:val="005E447C"/>
    <w:rsid w:val="005F296F"/>
    <w:rsid w:val="005F7D26"/>
    <w:rsid w:val="00612FDD"/>
    <w:rsid w:val="006130A6"/>
    <w:rsid w:val="006214AE"/>
    <w:rsid w:val="00623879"/>
    <w:rsid w:val="00624F8B"/>
    <w:rsid w:val="006363DB"/>
    <w:rsid w:val="0064153A"/>
    <w:rsid w:val="006417A2"/>
    <w:rsid w:val="00645171"/>
    <w:rsid w:val="00656B32"/>
    <w:rsid w:val="006611C9"/>
    <w:rsid w:val="006750D0"/>
    <w:rsid w:val="006768CB"/>
    <w:rsid w:val="006C3805"/>
    <w:rsid w:val="006D162F"/>
    <w:rsid w:val="006F0297"/>
    <w:rsid w:val="006F58FD"/>
    <w:rsid w:val="006F643F"/>
    <w:rsid w:val="00713140"/>
    <w:rsid w:val="0072729F"/>
    <w:rsid w:val="007462CF"/>
    <w:rsid w:val="00755BF8"/>
    <w:rsid w:val="00756392"/>
    <w:rsid w:val="00765C30"/>
    <w:rsid w:val="00770601"/>
    <w:rsid w:val="00790E9B"/>
    <w:rsid w:val="00791A14"/>
    <w:rsid w:val="007A390C"/>
    <w:rsid w:val="007A667B"/>
    <w:rsid w:val="007B41BE"/>
    <w:rsid w:val="007B517B"/>
    <w:rsid w:val="007D5A78"/>
    <w:rsid w:val="007E232E"/>
    <w:rsid w:val="007E2EDA"/>
    <w:rsid w:val="007E60EB"/>
    <w:rsid w:val="007E626A"/>
    <w:rsid w:val="007F3E00"/>
    <w:rsid w:val="008052F9"/>
    <w:rsid w:val="00806B1F"/>
    <w:rsid w:val="0081239F"/>
    <w:rsid w:val="008131B4"/>
    <w:rsid w:val="00816079"/>
    <w:rsid w:val="00816727"/>
    <w:rsid w:val="00823C5F"/>
    <w:rsid w:val="00836460"/>
    <w:rsid w:val="00842E42"/>
    <w:rsid w:val="00850EFA"/>
    <w:rsid w:val="00856419"/>
    <w:rsid w:val="00857287"/>
    <w:rsid w:val="00865AB8"/>
    <w:rsid w:val="00871234"/>
    <w:rsid w:val="00881CA9"/>
    <w:rsid w:val="0088744C"/>
    <w:rsid w:val="00891A2E"/>
    <w:rsid w:val="00892BDA"/>
    <w:rsid w:val="00895279"/>
    <w:rsid w:val="008A4659"/>
    <w:rsid w:val="008D02A2"/>
    <w:rsid w:val="008D5276"/>
    <w:rsid w:val="008E010C"/>
    <w:rsid w:val="008F0E6A"/>
    <w:rsid w:val="008F30FE"/>
    <w:rsid w:val="0090165D"/>
    <w:rsid w:val="00903499"/>
    <w:rsid w:val="00907708"/>
    <w:rsid w:val="00915489"/>
    <w:rsid w:val="0091712B"/>
    <w:rsid w:val="00935FB7"/>
    <w:rsid w:val="00940D76"/>
    <w:rsid w:val="009553EB"/>
    <w:rsid w:val="00955951"/>
    <w:rsid w:val="00964FD1"/>
    <w:rsid w:val="0097608F"/>
    <w:rsid w:val="00980CC0"/>
    <w:rsid w:val="00992E77"/>
    <w:rsid w:val="009A031B"/>
    <w:rsid w:val="009A328C"/>
    <w:rsid w:val="009A32ED"/>
    <w:rsid w:val="009A5CB8"/>
    <w:rsid w:val="009B6F7F"/>
    <w:rsid w:val="009C2057"/>
    <w:rsid w:val="009D2AA7"/>
    <w:rsid w:val="009D4F99"/>
    <w:rsid w:val="009F3D78"/>
    <w:rsid w:val="009F54E8"/>
    <w:rsid w:val="009F6F0F"/>
    <w:rsid w:val="00A0218A"/>
    <w:rsid w:val="00A02424"/>
    <w:rsid w:val="00A21F21"/>
    <w:rsid w:val="00A22BCC"/>
    <w:rsid w:val="00A2466F"/>
    <w:rsid w:val="00A25665"/>
    <w:rsid w:val="00A30CDA"/>
    <w:rsid w:val="00A334DF"/>
    <w:rsid w:val="00A33C65"/>
    <w:rsid w:val="00A34E17"/>
    <w:rsid w:val="00A35127"/>
    <w:rsid w:val="00A42C1C"/>
    <w:rsid w:val="00A4349F"/>
    <w:rsid w:val="00A47C06"/>
    <w:rsid w:val="00A51699"/>
    <w:rsid w:val="00A52CC4"/>
    <w:rsid w:val="00A53452"/>
    <w:rsid w:val="00A53EDD"/>
    <w:rsid w:val="00A5669E"/>
    <w:rsid w:val="00A669DC"/>
    <w:rsid w:val="00A70149"/>
    <w:rsid w:val="00A71385"/>
    <w:rsid w:val="00A82B72"/>
    <w:rsid w:val="00A83369"/>
    <w:rsid w:val="00A93DE3"/>
    <w:rsid w:val="00A963B5"/>
    <w:rsid w:val="00AC7C6B"/>
    <w:rsid w:val="00AD740B"/>
    <w:rsid w:val="00AE1816"/>
    <w:rsid w:val="00AE58FE"/>
    <w:rsid w:val="00B00E77"/>
    <w:rsid w:val="00B10AF3"/>
    <w:rsid w:val="00B17C62"/>
    <w:rsid w:val="00B20314"/>
    <w:rsid w:val="00B216E1"/>
    <w:rsid w:val="00B27DBB"/>
    <w:rsid w:val="00B315AB"/>
    <w:rsid w:val="00B33B77"/>
    <w:rsid w:val="00B35332"/>
    <w:rsid w:val="00B41A30"/>
    <w:rsid w:val="00B7070E"/>
    <w:rsid w:val="00B72623"/>
    <w:rsid w:val="00B752D5"/>
    <w:rsid w:val="00BA2722"/>
    <w:rsid w:val="00BA4C48"/>
    <w:rsid w:val="00BB1DAA"/>
    <w:rsid w:val="00BB39AA"/>
    <w:rsid w:val="00BB7BE5"/>
    <w:rsid w:val="00BC1B43"/>
    <w:rsid w:val="00BD14CE"/>
    <w:rsid w:val="00BD18B9"/>
    <w:rsid w:val="00BD3A17"/>
    <w:rsid w:val="00BD7A1D"/>
    <w:rsid w:val="00BE017E"/>
    <w:rsid w:val="00BE226F"/>
    <w:rsid w:val="00BF5F3F"/>
    <w:rsid w:val="00BF6774"/>
    <w:rsid w:val="00C00E19"/>
    <w:rsid w:val="00C06D3A"/>
    <w:rsid w:val="00C14510"/>
    <w:rsid w:val="00C2085D"/>
    <w:rsid w:val="00C21E6D"/>
    <w:rsid w:val="00C3708E"/>
    <w:rsid w:val="00C37F92"/>
    <w:rsid w:val="00C42D9E"/>
    <w:rsid w:val="00C4784F"/>
    <w:rsid w:val="00C47CBB"/>
    <w:rsid w:val="00C57550"/>
    <w:rsid w:val="00C60FBB"/>
    <w:rsid w:val="00C64328"/>
    <w:rsid w:val="00C64AED"/>
    <w:rsid w:val="00C80E1C"/>
    <w:rsid w:val="00C82A5B"/>
    <w:rsid w:val="00C920CE"/>
    <w:rsid w:val="00CA4664"/>
    <w:rsid w:val="00CA73BB"/>
    <w:rsid w:val="00CF04FC"/>
    <w:rsid w:val="00D009A2"/>
    <w:rsid w:val="00D00F9C"/>
    <w:rsid w:val="00D134EA"/>
    <w:rsid w:val="00D16409"/>
    <w:rsid w:val="00D20CC6"/>
    <w:rsid w:val="00D311DE"/>
    <w:rsid w:val="00D35E06"/>
    <w:rsid w:val="00D42B78"/>
    <w:rsid w:val="00D43592"/>
    <w:rsid w:val="00D436A0"/>
    <w:rsid w:val="00D7443C"/>
    <w:rsid w:val="00D7672A"/>
    <w:rsid w:val="00D80565"/>
    <w:rsid w:val="00D84B72"/>
    <w:rsid w:val="00D85BB7"/>
    <w:rsid w:val="00D90BF7"/>
    <w:rsid w:val="00D962C1"/>
    <w:rsid w:val="00DA469B"/>
    <w:rsid w:val="00DB7A2B"/>
    <w:rsid w:val="00DB7B16"/>
    <w:rsid w:val="00DC1A63"/>
    <w:rsid w:val="00DD1881"/>
    <w:rsid w:val="00DE1C58"/>
    <w:rsid w:val="00DE390F"/>
    <w:rsid w:val="00DE47CF"/>
    <w:rsid w:val="00DF5928"/>
    <w:rsid w:val="00E01D5D"/>
    <w:rsid w:val="00E10CFA"/>
    <w:rsid w:val="00E117A0"/>
    <w:rsid w:val="00E17386"/>
    <w:rsid w:val="00E3410B"/>
    <w:rsid w:val="00E365B2"/>
    <w:rsid w:val="00E43044"/>
    <w:rsid w:val="00E43E92"/>
    <w:rsid w:val="00E466F1"/>
    <w:rsid w:val="00E52A0B"/>
    <w:rsid w:val="00E53CA7"/>
    <w:rsid w:val="00E541FC"/>
    <w:rsid w:val="00E60B0E"/>
    <w:rsid w:val="00E6336C"/>
    <w:rsid w:val="00E72942"/>
    <w:rsid w:val="00E85DBA"/>
    <w:rsid w:val="00E95887"/>
    <w:rsid w:val="00E967A5"/>
    <w:rsid w:val="00EA2C8D"/>
    <w:rsid w:val="00EB3F49"/>
    <w:rsid w:val="00EB6063"/>
    <w:rsid w:val="00ED08B7"/>
    <w:rsid w:val="00ED20DC"/>
    <w:rsid w:val="00ED302F"/>
    <w:rsid w:val="00EE2B62"/>
    <w:rsid w:val="00EF16A3"/>
    <w:rsid w:val="00EF185E"/>
    <w:rsid w:val="00EF25BC"/>
    <w:rsid w:val="00EF430B"/>
    <w:rsid w:val="00EF63C3"/>
    <w:rsid w:val="00F037D1"/>
    <w:rsid w:val="00F0450E"/>
    <w:rsid w:val="00F1382E"/>
    <w:rsid w:val="00F1414B"/>
    <w:rsid w:val="00F26485"/>
    <w:rsid w:val="00F53E69"/>
    <w:rsid w:val="00F56719"/>
    <w:rsid w:val="00F62B36"/>
    <w:rsid w:val="00F63BDF"/>
    <w:rsid w:val="00F648D9"/>
    <w:rsid w:val="00F73369"/>
    <w:rsid w:val="00F81B8D"/>
    <w:rsid w:val="00F87304"/>
    <w:rsid w:val="00F97F72"/>
    <w:rsid w:val="00FB30E4"/>
    <w:rsid w:val="00FB322D"/>
    <w:rsid w:val="00FB5C01"/>
    <w:rsid w:val="00FB6C2C"/>
    <w:rsid w:val="00FB712E"/>
    <w:rsid w:val="00FC0F20"/>
    <w:rsid w:val="00FC280A"/>
    <w:rsid w:val="00FC7977"/>
    <w:rsid w:val="00FD24C3"/>
    <w:rsid w:val="00FD6075"/>
    <w:rsid w:val="00FE0582"/>
    <w:rsid w:val="00FE5962"/>
    <w:rsid w:val="2724BC3F"/>
    <w:rsid w:val="4A9C0C56"/>
    <w:rsid w:val="4D3463DE"/>
    <w:rsid w:val="5B316EFD"/>
    <w:rsid w:val="6303B2C6"/>
    <w:rsid w:val="665176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7EED37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FB5C01"/>
    <w:pPr>
      <w:widowControl w:val="0"/>
      <w:ind w:leftChars="100" w:left="240"/>
      <w:jc w:val="both"/>
    </w:pPr>
    <w:rPr>
      <w:rFonts w:ascii="Times New Roman" w:eastAsia="ＭＳ 明朝" w:hAnsi="Times New Roman" w:cs="Times New Roman"/>
    </w:rPr>
  </w:style>
  <w:style w:type="paragraph" w:styleId="1">
    <w:name w:val="heading 1"/>
    <w:basedOn w:val="a0"/>
    <w:next w:val="a0"/>
    <w:link w:val="10"/>
    <w:uiPriority w:val="9"/>
    <w:qFormat/>
    <w:rsid w:val="0027442C"/>
    <w:pPr>
      <w:keepNext/>
      <w:numPr>
        <w:numId w:val="25"/>
      </w:numPr>
      <w:ind w:leftChars="0"/>
      <w:outlineLvl w:val="0"/>
    </w:pPr>
    <w:rPr>
      <w:rFonts w:ascii="ＭＳ ゴシック" w:eastAsia="ＭＳ ゴシック" w:hAnsi="ＭＳ ゴシック" w:cstheme="majorBidi"/>
      <w:b/>
      <w:bCs/>
      <w:sz w:val="28"/>
      <w:szCs w:val="28"/>
    </w:rPr>
  </w:style>
  <w:style w:type="paragraph" w:styleId="2">
    <w:name w:val="heading 2"/>
    <w:basedOn w:val="1"/>
    <w:next w:val="a0"/>
    <w:link w:val="20"/>
    <w:uiPriority w:val="9"/>
    <w:unhideWhenUsed/>
    <w:qFormat/>
    <w:rsid w:val="00010E6F"/>
    <w:pPr>
      <w:numPr>
        <w:ilvl w:val="1"/>
      </w:numPr>
      <w:outlineLvl w:val="1"/>
    </w:pPr>
    <w:rPr>
      <w:rFonts w:ascii="Arial" w:hAnsi="Arial"/>
      <w:sz w:val="22"/>
    </w:rPr>
  </w:style>
  <w:style w:type="paragraph" w:styleId="3">
    <w:name w:val="heading 3"/>
    <w:basedOn w:val="2"/>
    <w:next w:val="a0"/>
    <w:link w:val="30"/>
    <w:uiPriority w:val="9"/>
    <w:unhideWhenUsed/>
    <w:qFormat/>
    <w:rsid w:val="0000399A"/>
    <w:pPr>
      <w:numPr>
        <w:ilvl w:val="2"/>
      </w:numPr>
      <w:ind w:left="170"/>
      <w:outlineLvl w:val="2"/>
    </w:pPr>
    <w:rPr>
      <w:b w:val="0"/>
      <w:bCs w:val="0"/>
    </w:rPr>
  </w:style>
  <w:style w:type="paragraph" w:styleId="4">
    <w:name w:val="heading 4"/>
    <w:basedOn w:val="a0"/>
    <w:next w:val="a0"/>
    <w:link w:val="40"/>
    <w:uiPriority w:val="9"/>
    <w:unhideWhenUsed/>
    <w:qFormat/>
    <w:rsid w:val="00F1382E"/>
    <w:pPr>
      <w:keepNext/>
      <w:ind w:left="40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27442C"/>
    <w:rPr>
      <w:rFonts w:ascii="ＭＳ ゴシック" w:eastAsia="ＭＳ ゴシック" w:hAnsi="ＭＳ ゴシック" w:cstheme="majorBidi"/>
      <w:b/>
      <w:bCs/>
      <w:sz w:val="28"/>
      <w:szCs w:val="28"/>
    </w:rPr>
  </w:style>
  <w:style w:type="character" w:customStyle="1" w:styleId="20">
    <w:name w:val="見出し 2 (文字)"/>
    <w:basedOn w:val="a1"/>
    <w:link w:val="2"/>
    <w:uiPriority w:val="9"/>
    <w:rsid w:val="00010E6F"/>
    <w:rPr>
      <w:rFonts w:ascii="Arial" w:eastAsia="ＭＳ ゴシック" w:hAnsi="Arial" w:cstheme="majorBidi"/>
      <w:b/>
      <w:bCs/>
      <w:sz w:val="22"/>
      <w:szCs w:val="28"/>
    </w:rPr>
  </w:style>
  <w:style w:type="character" w:customStyle="1" w:styleId="30">
    <w:name w:val="見出し 3 (文字)"/>
    <w:basedOn w:val="a1"/>
    <w:link w:val="3"/>
    <w:uiPriority w:val="9"/>
    <w:rsid w:val="0000399A"/>
    <w:rPr>
      <w:rFonts w:ascii="Arial" w:eastAsia="ＭＳ ゴシック" w:hAnsi="Arial" w:cstheme="majorBidi"/>
      <w:sz w:val="22"/>
      <w:szCs w:val="28"/>
    </w:rPr>
  </w:style>
  <w:style w:type="character" w:customStyle="1" w:styleId="40">
    <w:name w:val="見出し 4 (文字)"/>
    <w:basedOn w:val="a1"/>
    <w:link w:val="4"/>
    <w:uiPriority w:val="9"/>
    <w:rsid w:val="00F1382E"/>
    <w:rPr>
      <w:b/>
      <w:bCs/>
    </w:rPr>
  </w:style>
  <w:style w:type="table" w:styleId="a4">
    <w:name w:val="Table Grid"/>
    <w:basedOn w:val="a2"/>
    <w:uiPriority w:val="39"/>
    <w:rsid w:val="00C14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uiPriority w:val="34"/>
    <w:qFormat/>
    <w:rsid w:val="009B6F7F"/>
  </w:style>
  <w:style w:type="paragraph" w:customStyle="1" w:styleId="a">
    <w:name w:val="例文"/>
    <w:basedOn w:val="a0"/>
    <w:qFormat/>
    <w:rsid w:val="00010E6F"/>
    <w:pPr>
      <w:numPr>
        <w:numId w:val="11"/>
      </w:numPr>
      <w:ind w:left="1406" w:rightChars="100" w:right="240" w:hanging="446"/>
    </w:pPr>
  </w:style>
  <w:style w:type="paragraph" w:styleId="a6">
    <w:name w:val="TOC Heading"/>
    <w:basedOn w:val="1"/>
    <w:next w:val="a0"/>
    <w:uiPriority w:val="39"/>
    <w:unhideWhenUsed/>
    <w:qFormat/>
    <w:rsid w:val="003F1F09"/>
    <w:pPr>
      <w:keepLines/>
      <w:widowControl/>
      <w:numPr>
        <w:numId w:val="0"/>
      </w:numPr>
      <w:spacing w:before="480" w:line="276" w:lineRule="auto"/>
      <w:jc w:val="left"/>
      <w:outlineLvl w:val="9"/>
    </w:pPr>
    <w:rPr>
      <w:rFonts w:eastAsiaTheme="majorEastAsia"/>
      <w:color w:val="2F5496" w:themeColor="accent1" w:themeShade="BF"/>
      <w:kern w:val="0"/>
    </w:rPr>
  </w:style>
  <w:style w:type="paragraph" w:styleId="11">
    <w:name w:val="toc 1"/>
    <w:basedOn w:val="a0"/>
    <w:next w:val="a0"/>
    <w:autoRedefine/>
    <w:uiPriority w:val="39"/>
    <w:unhideWhenUsed/>
    <w:rsid w:val="00BE017E"/>
    <w:pPr>
      <w:spacing w:before="120"/>
      <w:jc w:val="left"/>
    </w:pPr>
    <w:rPr>
      <w:bCs/>
    </w:rPr>
  </w:style>
  <w:style w:type="paragraph" w:styleId="21">
    <w:name w:val="toc 2"/>
    <w:basedOn w:val="a0"/>
    <w:next w:val="a0"/>
    <w:autoRedefine/>
    <w:uiPriority w:val="39"/>
    <w:unhideWhenUsed/>
    <w:rsid w:val="0000399A"/>
    <w:pPr>
      <w:jc w:val="left"/>
    </w:pPr>
    <w:rPr>
      <w:rFonts w:eastAsiaTheme="minorHAnsi"/>
      <w:bCs/>
      <w:sz w:val="22"/>
      <w:szCs w:val="22"/>
    </w:rPr>
  </w:style>
  <w:style w:type="character" w:styleId="a7">
    <w:name w:val="Hyperlink"/>
    <w:basedOn w:val="a1"/>
    <w:uiPriority w:val="99"/>
    <w:unhideWhenUsed/>
    <w:rsid w:val="003F1F09"/>
    <w:rPr>
      <w:color w:val="0563C1" w:themeColor="hyperlink"/>
      <w:u w:val="single"/>
    </w:rPr>
  </w:style>
  <w:style w:type="paragraph" w:styleId="31">
    <w:name w:val="toc 3"/>
    <w:basedOn w:val="a0"/>
    <w:next w:val="a0"/>
    <w:autoRedefine/>
    <w:uiPriority w:val="39"/>
    <w:unhideWhenUsed/>
    <w:rsid w:val="003F1F09"/>
    <w:pPr>
      <w:ind w:left="480"/>
      <w:jc w:val="left"/>
    </w:pPr>
    <w:rPr>
      <w:rFonts w:eastAsiaTheme="minorHAnsi"/>
      <w:sz w:val="22"/>
      <w:szCs w:val="22"/>
    </w:rPr>
  </w:style>
  <w:style w:type="paragraph" w:styleId="41">
    <w:name w:val="toc 4"/>
    <w:basedOn w:val="a0"/>
    <w:next w:val="a0"/>
    <w:autoRedefine/>
    <w:uiPriority w:val="39"/>
    <w:unhideWhenUsed/>
    <w:rsid w:val="003F1F09"/>
    <w:pPr>
      <w:ind w:left="720"/>
      <w:jc w:val="left"/>
    </w:pPr>
    <w:rPr>
      <w:rFonts w:eastAsiaTheme="minorHAnsi"/>
      <w:sz w:val="20"/>
      <w:szCs w:val="20"/>
    </w:rPr>
  </w:style>
  <w:style w:type="paragraph" w:styleId="5">
    <w:name w:val="toc 5"/>
    <w:basedOn w:val="a0"/>
    <w:next w:val="a0"/>
    <w:autoRedefine/>
    <w:uiPriority w:val="39"/>
    <w:unhideWhenUsed/>
    <w:rsid w:val="003F1F09"/>
    <w:pPr>
      <w:jc w:val="left"/>
    </w:pPr>
    <w:rPr>
      <w:rFonts w:eastAsiaTheme="minorHAnsi"/>
      <w:sz w:val="20"/>
      <w:szCs w:val="20"/>
    </w:rPr>
  </w:style>
  <w:style w:type="paragraph" w:styleId="6">
    <w:name w:val="toc 6"/>
    <w:basedOn w:val="a0"/>
    <w:next w:val="a0"/>
    <w:autoRedefine/>
    <w:uiPriority w:val="39"/>
    <w:unhideWhenUsed/>
    <w:rsid w:val="003F1F09"/>
    <w:pPr>
      <w:ind w:left="1200"/>
      <w:jc w:val="left"/>
    </w:pPr>
    <w:rPr>
      <w:rFonts w:eastAsiaTheme="minorHAnsi"/>
      <w:sz w:val="20"/>
      <w:szCs w:val="20"/>
    </w:rPr>
  </w:style>
  <w:style w:type="paragraph" w:styleId="7">
    <w:name w:val="toc 7"/>
    <w:basedOn w:val="a0"/>
    <w:next w:val="a0"/>
    <w:autoRedefine/>
    <w:uiPriority w:val="39"/>
    <w:unhideWhenUsed/>
    <w:rsid w:val="003F1F09"/>
    <w:pPr>
      <w:ind w:left="1440"/>
      <w:jc w:val="left"/>
    </w:pPr>
    <w:rPr>
      <w:rFonts w:eastAsiaTheme="minorHAnsi"/>
      <w:sz w:val="20"/>
      <w:szCs w:val="20"/>
    </w:rPr>
  </w:style>
  <w:style w:type="paragraph" w:styleId="8">
    <w:name w:val="toc 8"/>
    <w:basedOn w:val="a0"/>
    <w:next w:val="a0"/>
    <w:autoRedefine/>
    <w:uiPriority w:val="39"/>
    <w:unhideWhenUsed/>
    <w:rsid w:val="003F1F09"/>
    <w:pPr>
      <w:ind w:left="1680"/>
      <w:jc w:val="left"/>
    </w:pPr>
    <w:rPr>
      <w:rFonts w:eastAsiaTheme="minorHAnsi"/>
      <w:sz w:val="20"/>
      <w:szCs w:val="20"/>
    </w:rPr>
  </w:style>
  <w:style w:type="paragraph" w:styleId="9">
    <w:name w:val="toc 9"/>
    <w:basedOn w:val="a0"/>
    <w:next w:val="a0"/>
    <w:autoRedefine/>
    <w:uiPriority w:val="39"/>
    <w:unhideWhenUsed/>
    <w:rsid w:val="003F1F09"/>
    <w:pPr>
      <w:ind w:left="1920"/>
      <w:jc w:val="left"/>
    </w:pPr>
    <w:rPr>
      <w:rFonts w:eastAsiaTheme="minorHAnsi"/>
      <w:sz w:val="20"/>
      <w:szCs w:val="20"/>
    </w:rPr>
  </w:style>
  <w:style w:type="character" w:styleId="a8">
    <w:name w:val="annotation reference"/>
    <w:basedOn w:val="a1"/>
    <w:uiPriority w:val="99"/>
    <w:semiHidden/>
    <w:unhideWhenUsed/>
    <w:rsid w:val="001F748C"/>
    <w:rPr>
      <w:sz w:val="18"/>
      <w:szCs w:val="18"/>
    </w:rPr>
  </w:style>
  <w:style w:type="paragraph" w:styleId="a9">
    <w:name w:val="annotation text"/>
    <w:basedOn w:val="a0"/>
    <w:link w:val="aa"/>
    <w:uiPriority w:val="99"/>
    <w:unhideWhenUsed/>
    <w:rsid w:val="001F748C"/>
    <w:pPr>
      <w:jc w:val="left"/>
    </w:pPr>
  </w:style>
  <w:style w:type="character" w:customStyle="1" w:styleId="aa">
    <w:name w:val="コメント文字列 (文字)"/>
    <w:basedOn w:val="a1"/>
    <w:link w:val="a9"/>
    <w:uiPriority w:val="99"/>
    <w:rsid w:val="001F748C"/>
  </w:style>
  <w:style w:type="paragraph" w:styleId="ab">
    <w:name w:val="annotation subject"/>
    <w:basedOn w:val="a9"/>
    <w:next w:val="a9"/>
    <w:link w:val="ac"/>
    <w:uiPriority w:val="99"/>
    <w:semiHidden/>
    <w:unhideWhenUsed/>
    <w:rsid w:val="001F748C"/>
    <w:rPr>
      <w:b/>
      <w:bCs/>
    </w:rPr>
  </w:style>
  <w:style w:type="character" w:customStyle="1" w:styleId="ac">
    <w:name w:val="コメント内容 (文字)"/>
    <w:basedOn w:val="aa"/>
    <w:link w:val="ab"/>
    <w:uiPriority w:val="99"/>
    <w:semiHidden/>
    <w:rsid w:val="001F748C"/>
    <w:rPr>
      <w:b/>
      <w:bCs/>
    </w:rPr>
  </w:style>
  <w:style w:type="paragraph" w:styleId="ad">
    <w:name w:val="Balloon Text"/>
    <w:basedOn w:val="a0"/>
    <w:link w:val="ae"/>
    <w:uiPriority w:val="99"/>
    <w:semiHidden/>
    <w:unhideWhenUsed/>
    <w:rsid w:val="001F748C"/>
    <w:rPr>
      <w:rFonts w:ascii="ＭＳ 明朝"/>
      <w:sz w:val="18"/>
      <w:szCs w:val="18"/>
    </w:rPr>
  </w:style>
  <w:style w:type="character" w:customStyle="1" w:styleId="ae">
    <w:name w:val="吹き出し (文字)"/>
    <w:basedOn w:val="a1"/>
    <w:link w:val="ad"/>
    <w:uiPriority w:val="99"/>
    <w:semiHidden/>
    <w:rsid w:val="001F748C"/>
    <w:rPr>
      <w:rFonts w:ascii="ＭＳ 明朝" w:eastAsia="ＭＳ 明朝"/>
      <w:sz w:val="18"/>
      <w:szCs w:val="18"/>
    </w:rPr>
  </w:style>
  <w:style w:type="paragraph" w:styleId="af">
    <w:name w:val="header"/>
    <w:basedOn w:val="a0"/>
    <w:link w:val="af0"/>
    <w:uiPriority w:val="99"/>
    <w:unhideWhenUsed/>
    <w:rsid w:val="003818E7"/>
    <w:pPr>
      <w:tabs>
        <w:tab w:val="center" w:pos="4252"/>
        <w:tab w:val="right" w:pos="8504"/>
      </w:tabs>
      <w:snapToGrid w:val="0"/>
    </w:pPr>
  </w:style>
  <w:style w:type="character" w:customStyle="1" w:styleId="af0">
    <w:name w:val="ヘッダー (文字)"/>
    <w:basedOn w:val="a1"/>
    <w:link w:val="af"/>
    <w:uiPriority w:val="99"/>
    <w:rsid w:val="003818E7"/>
    <w:rPr>
      <w:rFonts w:ascii="Times New Roman" w:eastAsia="ＭＳ 明朝" w:hAnsi="Times New Roman" w:cs="Times New Roman"/>
    </w:rPr>
  </w:style>
  <w:style w:type="paragraph" w:styleId="af1">
    <w:name w:val="footer"/>
    <w:basedOn w:val="a0"/>
    <w:link w:val="af2"/>
    <w:uiPriority w:val="99"/>
    <w:unhideWhenUsed/>
    <w:rsid w:val="003818E7"/>
    <w:pPr>
      <w:tabs>
        <w:tab w:val="center" w:pos="4252"/>
        <w:tab w:val="right" w:pos="8504"/>
      </w:tabs>
      <w:snapToGrid w:val="0"/>
    </w:pPr>
  </w:style>
  <w:style w:type="character" w:customStyle="1" w:styleId="af2">
    <w:name w:val="フッター (文字)"/>
    <w:basedOn w:val="a1"/>
    <w:link w:val="af1"/>
    <w:uiPriority w:val="99"/>
    <w:rsid w:val="003818E7"/>
    <w:rPr>
      <w:rFonts w:ascii="Times New Roman" w:eastAsia="ＭＳ 明朝" w:hAnsi="Times New Roman" w:cs="Times New Roman"/>
    </w:rPr>
  </w:style>
  <w:style w:type="character" w:styleId="af3">
    <w:name w:val="page number"/>
    <w:basedOn w:val="a1"/>
    <w:uiPriority w:val="99"/>
    <w:semiHidden/>
    <w:unhideWhenUsed/>
    <w:rsid w:val="00856419"/>
  </w:style>
  <w:style w:type="paragraph" w:styleId="af4">
    <w:name w:val="caption"/>
    <w:basedOn w:val="a0"/>
    <w:next w:val="a0"/>
    <w:uiPriority w:val="35"/>
    <w:unhideWhenUsed/>
    <w:qFormat/>
    <w:rsid w:val="00E52A0B"/>
    <w:rPr>
      <w:b/>
      <w:bCs/>
      <w:sz w:val="21"/>
      <w:szCs w:val="21"/>
    </w:rPr>
  </w:style>
  <w:style w:type="table" w:styleId="3-5">
    <w:name w:val="List Table 3 Accent 5"/>
    <w:basedOn w:val="a2"/>
    <w:uiPriority w:val="48"/>
    <w:rsid w:val="00151D64"/>
    <w:rPr>
      <w:sz w:val="21"/>
      <w:szCs w:val="22"/>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4">
    <w:name w:val="List Table 3 Accent 4"/>
    <w:basedOn w:val="a2"/>
    <w:uiPriority w:val="48"/>
    <w:rsid w:val="00151D64"/>
    <w:rPr>
      <w:sz w:val="21"/>
      <w:szCs w:val="22"/>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6">
    <w:name w:val="List Table 3 Accent 6"/>
    <w:basedOn w:val="a2"/>
    <w:uiPriority w:val="48"/>
    <w:rsid w:val="00151D64"/>
    <w:rPr>
      <w:sz w:val="21"/>
      <w:szCs w:val="22"/>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3-3">
    <w:name w:val="List Table 3 Accent 3"/>
    <w:basedOn w:val="a2"/>
    <w:uiPriority w:val="48"/>
    <w:rsid w:val="00151D64"/>
    <w:rPr>
      <w:sz w:val="21"/>
      <w:szCs w:val="22"/>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2">
    <w:name w:val="List Table 3 Accent 2"/>
    <w:basedOn w:val="a2"/>
    <w:uiPriority w:val="48"/>
    <w:rsid w:val="00151D64"/>
    <w:rPr>
      <w:sz w:val="21"/>
      <w:szCs w:val="22"/>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af5">
    <w:name w:val="Revision"/>
    <w:hidden/>
    <w:uiPriority w:val="99"/>
    <w:semiHidden/>
    <w:rsid w:val="00A0218A"/>
    <w:rPr>
      <w:rFonts w:ascii="Times New Roman" w:eastAsia="ＭＳ 明朝"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6358">
      <w:bodyDiv w:val="1"/>
      <w:marLeft w:val="0"/>
      <w:marRight w:val="0"/>
      <w:marTop w:val="0"/>
      <w:marBottom w:val="0"/>
      <w:divBdr>
        <w:top w:val="none" w:sz="0" w:space="0" w:color="auto"/>
        <w:left w:val="none" w:sz="0" w:space="0" w:color="auto"/>
        <w:bottom w:val="none" w:sz="0" w:space="0" w:color="auto"/>
        <w:right w:val="none" w:sz="0" w:space="0" w:color="auto"/>
      </w:divBdr>
    </w:div>
    <w:div w:id="656302752">
      <w:bodyDiv w:val="1"/>
      <w:marLeft w:val="0"/>
      <w:marRight w:val="0"/>
      <w:marTop w:val="0"/>
      <w:marBottom w:val="0"/>
      <w:divBdr>
        <w:top w:val="none" w:sz="0" w:space="0" w:color="auto"/>
        <w:left w:val="none" w:sz="0" w:space="0" w:color="auto"/>
        <w:bottom w:val="none" w:sz="0" w:space="0" w:color="auto"/>
        <w:right w:val="none" w:sz="0" w:space="0" w:color="auto"/>
      </w:divBdr>
    </w:div>
    <w:div w:id="853615682">
      <w:bodyDiv w:val="1"/>
      <w:marLeft w:val="0"/>
      <w:marRight w:val="0"/>
      <w:marTop w:val="0"/>
      <w:marBottom w:val="0"/>
      <w:divBdr>
        <w:top w:val="none" w:sz="0" w:space="0" w:color="auto"/>
        <w:left w:val="none" w:sz="0" w:space="0" w:color="auto"/>
        <w:bottom w:val="none" w:sz="0" w:space="0" w:color="auto"/>
        <w:right w:val="none" w:sz="0" w:space="0" w:color="auto"/>
      </w:divBdr>
    </w:div>
    <w:div w:id="946350041">
      <w:bodyDiv w:val="1"/>
      <w:marLeft w:val="0"/>
      <w:marRight w:val="0"/>
      <w:marTop w:val="0"/>
      <w:marBottom w:val="0"/>
      <w:divBdr>
        <w:top w:val="none" w:sz="0" w:space="0" w:color="auto"/>
        <w:left w:val="none" w:sz="0" w:space="0" w:color="auto"/>
        <w:bottom w:val="none" w:sz="0" w:space="0" w:color="auto"/>
        <w:right w:val="none" w:sz="0" w:space="0" w:color="auto"/>
      </w:divBdr>
    </w:div>
    <w:div w:id="956522452">
      <w:bodyDiv w:val="1"/>
      <w:marLeft w:val="0"/>
      <w:marRight w:val="0"/>
      <w:marTop w:val="0"/>
      <w:marBottom w:val="0"/>
      <w:divBdr>
        <w:top w:val="none" w:sz="0" w:space="0" w:color="auto"/>
        <w:left w:val="none" w:sz="0" w:space="0" w:color="auto"/>
        <w:bottom w:val="none" w:sz="0" w:space="0" w:color="auto"/>
        <w:right w:val="none" w:sz="0" w:space="0" w:color="auto"/>
      </w:divBdr>
    </w:div>
    <w:div w:id="1073702136">
      <w:bodyDiv w:val="1"/>
      <w:marLeft w:val="0"/>
      <w:marRight w:val="0"/>
      <w:marTop w:val="0"/>
      <w:marBottom w:val="0"/>
      <w:divBdr>
        <w:top w:val="none" w:sz="0" w:space="0" w:color="auto"/>
        <w:left w:val="none" w:sz="0" w:space="0" w:color="auto"/>
        <w:bottom w:val="none" w:sz="0" w:space="0" w:color="auto"/>
        <w:right w:val="none" w:sz="0" w:space="0" w:color="auto"/>
      </w:divBdr>
    </w:div>
    <w:div w:id="1260068913">
      <w:bodyDiv w:val="1"/>
      <w:marLeft w:val="0"/>
      <w:marRight w:val="0"/>
      <w:marTop w:val="0"/>
      <w:marBottom w:val="0"/>
      <w:divBdr>
        <w:top w:val="none" w:sz="0" w:space="0" w:color="auto"/>
        <w:left w:val="none" w:sz="0" w:space="0" w:color="auto"/>
        <w:bottom w:val="none" w:sz="0" w:space="0" w:color="auto"/>
        <w:right w:val="none" w:sz="0" w:space="0" w:color="auto"/>
      </w:divBdr>
    </w:div>
    <w:div w:id="1326591316">
      <w:bodyDiv w:val="1"/>
      <w:marLeft w:val="0"/>
      <w:marRight w:val="0"/>
      <w:marTop w:val="0"/>
      <w:marBottom w:val="0"/>
      <w:divBdr>
        <w:top w:val="none" w:sz="0" w:space="0" w:color="auto"/>
        <w:left w:val="none" w:sz="0" w:space="0" w:color="auto"/>
        <w:bottom w:val="none" w:sz="0" w:space="0" w:color="auto"/>
        <w:right w:val="none" w:sz="0" w:space="0" w:color="auto"/>
      </w:divBdr>
    </w:div>
    <w:div w:id="1790851989">
      <w:bodyDiv w:val="1"/>
      <w:marLeft w:val="0"/>
      <w:marRight w:val="0"/>
      <w:marTop w:val="0"/>
      <w:marBottom w:val="0"/>
      <w:divBdr>
        <w:top w:val="none" w:sz="0" w:space="0" w:color="auto"/>
        <w:left w:val="none" w:sz="0" w:space="0" w:color="auto"/>
        <w:bottom w:val="none" w:sz="0" w:space="0" w:color="auto"/>
        <w:right w:val="none" w:sz="0" w:space="0" w:color="auto"/>
      </w:divBdr>
    </w:div>
    <w:div w:id="1802075199">
      <w:bodyDiv w:val="1"/>
      <w:marLeft w:val="0"/>
      <w:marRight w:val="0"/>
      <w:marTop w:val="0"/>
      <w:marBottom w:val="0"/>
      <w:divBdr>
        <w:top w:val="none" w:sz="0" w:space="0" w:color="auto"/>
        <w:left w:val="none" w:sz="0" w:space="0" w:color="auto"/>
        <w:bottom w:val="none" w:sz="0" w:space="0" w:color="auto"/>
        <w:right w:val="none" w:sz="0" w:space="0" w:color="auto"/>
      </w:divBdr>
    </w:div>
    <w:div w:id="1821455588">
      <w:bodyDiv w:val="1"/>
      <w:marLeft w:val="0"/>
      <w:marRight w:val="0"/>
      <w:marTop w:val="0"/>
      <w:marBottom w:val="0"/>
      <w:divBdr>
        <w:top w:val="none" w:sz="0" w:space="0" w:color="auto"/>
        <w:left w:val="none" w:sz="0" w:space="0" w:color="auto"/>
        <w:bottom w:val="none" w:sz="0" w:space="0" w:color="auto"/>
        <w:right w:val="none" w:sz="0" w:space="0" w:color="auto"/>
      </w:divBdr>
    </w:div>
    <w:div w:id="19084200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ＭＳ 明朝"/>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ＭＳ 明朝"/>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タイトル順"/>
</file>

<file path=customXml/itemProps1.xml><?xml version="1.0" encoding="utf-8"?>
<ds:datastoreItem xmlns:ds="http://schemas.openxmlformats.org/officeDocument/2006/customXml" ds:itemID="{2F855727-D363-774C-8DBA-754DFF892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2694</Words>
  <Characters>15360</Characters>
  <Application>Microsoft Office Word</Application>
  <DocSecurity>0</DocSecurity>
  <Lines>128</Lines>
  <Paragraphs>36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薫</dc:creator>
  <cp:keywords/>
  <dc:description/>
  <cp:lastModifiedBy>Joh Ayami</cp:lastModifiedBy>
  <cp:revision>4</cp:revision>
  <cp:lastPrinted>2019-05-10T08:11:00Z</cp:lastPrinted>
  <dcterms:created xsi:type="dcterms:W3CDTF">2019-05-30T04:30:00Z</dcterms:created>
  <dcterms:modified xsi:type="dcterms:W3CDTF">2019-05-30T09:10:00Z</dcterms:modified>
</cp:coreProperties>
</file>